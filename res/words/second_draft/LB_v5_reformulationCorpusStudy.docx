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81A75" w14:textId="5633E971" w:rsidR="00344F37" w:rsidRDefault="000461D4" w:rsidP="00344F37">
      <w:pPr>
        <w:pStyle w:val="Title"/>
      </w:pPr>
      <w:r>
        <w:t>Examining Thick Concepts in the Legal Discourse Using Corpus Analysis</w:t>
      </w:r>
    </w:p>
    <w:p w14:paraId="208F6AD2" w14:textId="77777777" w:rsidR="00FA7D57" w:rsidRPr="00FA7D57" w:rsidRDefault="00FA7D57" w:rsidP="00FA7D57"/>
    <w:p w14:paraId="16866982" w14:textId="3D8A67B5" w:rsidR="00FA7D57" w:rsidRPr="00FA7D57" w:rsidRDefault="00FA7D57" w:rsidP="00FA7D57">
      <w:pPr>
        <w:rPr>
          <w:i/>
          <w:iCs/>
        </w:rPr>
      </w:pPr>
    </w:p>
    <w:p w14:paraId="01B96F89" w14:textId="5EF72E69" w:rsidR="00FA7D57" w:rsidRDefault="00FA7D57" w:rsidP="00FA7D57">
      <w:pPr>
        <w:jc w:val="center"/>
        <w:rPr>
          <w:i/>
          <w:iCs/>
          <w:sz w:val="20"/>
          <w:szCs w:val="20"/>
        </w:rPr>
      </w:pPr>
      <w:r w:rsidRPr="00FA7D57">
        <w:rPr>
          <w:i/>
          <w:iCs/>
          <w:sz w:val="32"/>
          <w:szCs w:val="32"/>
        </w:rPr>
        <w:t>Pascale Willemsen</w:t>
      </w:r>
      <w:r>
        <w:rPr>
          <w:i/>
          <w:iCs/>
          <w:sz w:val="32"/>
          <w:szCs w:val="32"/>
        </w:rPr>
        <w:t>*</w:t>
      </w:r>
      <w:r w:rsidRPr="00FA7D57">
        <w:rPr>
          <w:i/>
          <w:iCs/>
          <w:sz w:val="32"/>
          <w:szCs w:val="32"/>
        </w:rPr>
        <w:t xml:space="preserve">, Lucien Baumgartner, Severin </w:t>
      </w:r>
      <w:proofErr w:type="spellStart"/>
      <w:r w:rsidRPr="00FA7D57">
        <w:rPr>
          <w:i/>
          <w:iCs/>
          <w:sz w:val="32"/>
          <w:szCs w:val="32"/>
        </w:rPr>
        <w:t>Frohofer</w:t>
      </w:r>
      <w:proofErr w:type="spellEnd"/>
      <w:r w:rsidRPr="00FA7D57">
        <w:rPr>
          <w:i/>
          <w:iCs/>
          <w:sz w:val="32"/>
          <w:szCs w:val="32"/>
        </w:rPr>
        <w:t>, Kevin Reuter</w:t>
      </w:r>
      <w:r w:rsidRPr="00FA7D57">
        <w:rPr>
          <w:i/>
          <w:iCs/>
        </w:rPr>
        <w:br/>
      </w:r>
      <w:r w:rsidRPr="00FA7D57">
        <w:rPr>
          <w:i/>
          <w:iCs/>
          <w:sz w:val="20"/>
          <w:szCs w:val="20"/>
        </w:rPr>
        <w:t xml:space="preserve">(Department of Philosophy, University of Zurich, </w:t>
      </w:r>
      <w:proofErr w:type="spellStart"/>
      <w:r w:rsidRPr="00FA7D57">
        <w:rPr>
          <w:i/>
          <w:iCs/>
          <w:sz w:val="20"/>
          <w:szCs w:val="20"/>
        </w:rPr>
        <w:t>Zuerichbergstrasse</w:t>
      </w:r>
      <w:proofErr w:type="spellEnd"/>
      <w:r w:rsidRPr="00FA7D57">
        <w:rPr>
          <w:i/>
          <w:iCs/>
          <w:sz w:val="20"/>
          <w:szCs w:val="20"/>
        </w:rPr>
        <w:t xml:space="preserve"> 43, CH-8044 Zurich)</w:t>
      </w:r>
      <w:r>
        <w:rPr>
          <w:i/>
          <w:iCs/>
          <w:sz w:val="20"/>
          <w:szCs w:val="20"/>
        </w:rPr>
        <w:br/>
        <w:t>* corresponding author</w:t>
      </w:r>
    </w:p>
    <w:p w14:paraId="7D00D88A" w14:textId="4BC022B8" w:rsidR="00FA7D57" w:rsidRDefault="00FA7D57" w:rsidP="00FA7D57">
      <w:pPr>
        <w:jc w:val="center"/>
        <w:rPr>
          <w:i/>
          <w:iCs/>
          <w:sz w:val="20"/>
          <w:szCs w:val="20"/>
        </w:rPr>
      </w:pPr>
    </w:p>
    <w:p w14:paraId="2500BCCB" w14:textId="28578A52" w:rsidR="00FA7D57" w:rsidRDefault="00FA7D57" w:rsidP="00FA7D57">
      <w:pPr>
        <w:jc w:val="center"/>
        <w:rPr>
          <w:i/>
          <w:iCs/>
          <w:sz w:val="20"/>
          <w:szCs w:val="20"/>
        </w:rPr>
      </w:pPr>
    </w:p>
    <w:p w14:paraId="416225B5" w14:textId="6D4D7A40" w:rsidR="00FA7D57" w:rsidRDefault="00FA7D57" w:rsidP="00FA7D57">
      <w:pPr>
        <w:jc w:val="center"/>
        <w:rPr>
          <w:i/>
          <w:iCs/>
          <w:sz w:val="20"/>
          <w:szCs w:val="20"/>
        </w:rPr>
      </w:pPr>
    </w:p>
    <w:p w14:paraId="5057DFDC" w14:textId="77777777" w:rsidR="00FA7D57" w:rsidRDefault="00FA7D57" w:rsidP="00FA7D57">
      <w:pPr>
        <w:jc w:val="center"/>
        <w:rPr>
          <w:i/>
          <w:iCs/>
          <w:sz w:val="20"/>
          <w:szCs w:val="20"/>
        </w:rPr>
      </w:pPr>
    </w:p>
    <w:p w14:paraId="63D57CC8" w14:textId="77777777" w:rsidR="00FA7D57" w:rsidRPr="00FA7D57" w:rsidRDefault="00FA7D57" w:rsidP="00FA7D57">
      <w:pPr>
        <w:jc w:val="center"/>
        <w:rPr>
          <w:i/>
          <w:iCs/>
        </w:rPr>
      </w:pPr>
    </w:p>
    <w:p w14:paraId="2BE2BB75" w14:textId="77777777" w:rsidR="00A56B21" w:rsidRPr="00FA7D57" w:rsidRDefault="00A56B21" w:rsidP="00D848D7">
      <w:pPr>
        <w:spacing w:line="240" w:lineRule="auto"/>
        <w:jc w:val="center"/>
      </w:pPr>
    </w:p>
    <w:p w14:paraId="517C3FEA" w14:textId="4394E6D3" w:rsidR="00A56B21" w:rsidRPr="00FA7D57" w:rsidRDefault="00FA7D57" w:rsidP="00FA7D57">
      <w:pPr>
        <w:spacing w:line="240" w:lineRule="auto"/>
        <w:jc w:val="center"/>
        <w:rPr>
          <w:b/>
          <w:bCs/>
        </w:rPr>
      </w:pPr>
      <w:r w:rsidRPr="00FA7D57">
        <w:rPr>
          <w:b/>
          <w:bCs/>
        </w:rPr>
        <w:t>Abstract</w:t>
      </w:r>
    </w:p>
    <w:p w14:paraId="4267FD80" w14:textId="2A74F0F7" w:rsidR="00FA7D57" w:rsidRDefault="00FA7D57" w:rsidP="00FA7D57">
      <w:pPr>
        <w:spacing w:line="240" w:lineRule="auto"/>
        <w:jc w:val="center"/>
      </w:pPr>
    </w:p>
    <w:p w14:paraId="634D08EC" w14:textId="536F69EB" w:rsidR="00FA7D57" w:rsidRDefault="00FA7D57" w:rsidP="00FA7D57">
      <w:pPr>
        <w:spacing w:line="240" w:lineRule="auto"/>
        <w:jc w:val="center"/>
      </w:pPr>
      <w:r>
        <w:t xml:space="preserve">This paper is super interesting. You will learn a lot. Read it. If you don’t like it, we don’t like you. And you’re a </w:t>
      </w:r>
      <w:proofErr w:type="gramStart"/>
      <w:r>
        <w:t>poopy-head</w:t>
      </w:r>
      <w:proofErr w:type="gramEnd"/>
      <w:r>
        <w:t xml:space="preserve">. </w:t>
      </w:r>
    </w:p>
    <w:p w14:paraId="4EEAE500" w14:textId="1020DF06" w:rsidR="00FA7D57" w:rsidRDefault="00FA7D57">
      <w:pPr>
        <w:spacing w:line="240" w:lineRule="auto"/>
        <w:ind w:firstLine="0"/>
        <w:jc w:val="left"/>
      </w:pPr>
      <w:r>
        <w:br w:type="page"/>
      </w:r>
    </w:p>
    <w:p w14:paraId="2D2F8AA6" w14:textId="1DF6336F" w:rsidR="00D05126" w:rsidRDefault="00D05126" w:rsidP="00D05126">
      <w:pPr>
        <w:pStyle w:val="Heading1"/>
      </w:pPr>
      <w:commentRangeStart w:id="1"/>
      <w:r>
        <w:lastRenderedPageBreak/>
        <w:t>Introduction</w:t>
      </w:r>
      <w:r w:rsidR="0038591A">
        <w:t xml:space="preserve"> (Pascale)</w:t>
      </w:r>
      <w:commentRangeEnd w:id="1"/>
      <w:r w:rsidR="00811F8D">
        <w:rPr>
          <w:rStyle w:val="CommentReference"/>
          <w:b w:val="0"/>
          <w:kern w:val="0"/>
        </w:rPr>
        <w:commentReference w:id="1"/>
      </w:r>
    </w:p>
    <w:p w14:paraId="58A31AFC" w14:textId="4DB4FA7A" w:rsidR="00B23C8F" w:rsidRDefault="00BA0F8A" w:rsidP="00BA0F8A">
      <w:pPr>
        <w:ind w:firstLine="0"/>
      </w:pPr>
      <w:r>
        <w:t xml:space="preserve">In 1978, </w:t>
      </w:r>
      <w:r w:rsidR="00B23C8F">
        <w:t>Ted Bundy stood trial</w:t>
      </w:r>
      <w:r w:rsidR="002C2511">
        <w:t xml:space="preserve"> for m</w:t>
      </w:r>
      <w:r>
        <w:t>urder</w:t>
      </w:r>
      <w:del w:id="2" w:author="Kevin Reuter" w:date="2021-01-25T12:04:00Z">
        <w:r w:rsidDel="00950209">
          <w:delText>, attempted murder, and burglary</w:delText>
        </w:r>
      </w:del>
      <w:r w:rsidR="00B23C8F">
        <w:t xml:space="preserve">. </w:t>
      </w:r>
      <w:r w:rsidR="00FA7D57">
        <w:t>To</w:t>
      </w:r>
      <w:r w:rsidR="00B23C8F">
        <w:t xml:space="preserve"> prove Bundy’s guilt, several pieces of evidence were provided, among others, a dental impression of </w:t>
      </w:r>
      <w:r w:rsidR="00663435">
        <w:t>his</w:t>
      </w:r>
      <w:r w:rsidR="00B23C8F">
        <w:t xml:space="preserve"> teeth. One of the victims showed a bite wound on her body, and it was argued that the particularities of Ted Bundy’s teeth would match </w:t>
      </w:r>
      <w:r w:rsidR="002C2511">
        <w:t>it</w:t>
      </w:r>
      <w:r w:rsidR="00B23C8F">
        <w:t xml:space="preserve">, thereby relating him to the crime. </w:t>
      </w:r>
      <w:r w:rsidR="009F459F">
        <w:t>F</w:t>
      </w:r>
      <w:r w:rsidR="00B23C8F" w:rsidRPr="00B23C8F">
        <w:t>orensic odontologists matched</w:t>
      </w:r>
      <w:r w:rsidR="009F459F">
        <w:t xml:space="preserve"> the wound</w:t>
      </w:r>
      <w:r w:rsidR="00B23C8F" w:rsidRPr="00B23C8F">
        <w:t xml:space="preserve"> to castings of Bundy</w:t>
      </w:r>
      <w:r w:rsidR="002C2511">
        <w:t>’</w:t>
      </w:r>
      <w:r w:rsidR="00B23C8F" w:rsidRPr="00B23C8F">
        <w:t>s teeth</w:t>
      </w:r>
      <w:r w:rsidR="002C2511">
        <w:t xml:space="preserve"> – a piece of evidence used for the first time in an American </w:t>
      </w:r>
      <w:r w:rsidR="00FC2672">
        <w:t>court</w:t>
      </w:r>
      <w:r w:rsidR="00B23C8F" w:rsidRPr="00B23C8F">
        <w:t>.</w:t>
      </w:r>
      <w:r w:rsidR="009F459F">
        <w:t xml:space="preserve"> The defence attorney objected to the acceptability of this evidence, </w:t>
      </w:r>
      <w:commentRangeStart w:id="3"/>
      <w:r w:rsidR="009F459F">
        <w:t>saying</w:t>
      </w:r>
      <w:commentRangeEnd w:id="3"/>
      <w:r w:rsidR="00270BA4">
        <w:rPr>
          <w:rStyle w:val="CommentReference"/>
        </w:rPr>
        <w:commentReference w:id="3"/>
      </w:r>
      <w:r w:rsidR="009F459F">
        <w:t>:</w:t>
      </w:r>
    </w:p>
    <w:p w14:paraId="08DFDD25" w14:textId="2A07E050" w:rsidR="009F459F" w:rsidRDefault="00FC2672" w:rsidP="009F459F">
      <w:pPr>
        <w:pStyle w:val="NoSpacing"/>
      </w:pPr>
      <w:r>
        <w:t>‘</w:t>
      </w:r>
      <w:r w:rsidR="009F459F" w:rsidRPr="009F459F">
        <w:t>The evidence in this case presents many reasonable doubts. It is a sad day for your system of justice that can put a man’s life on the line because they say he has crooke</w:t>
      </w:r>
      <w:r>
        <w:t>d</w:t>
      </w:r>
      <w:r w:rsidR="009F459F" w:rsidRPr="009F459F">
        <w:t xml:space="preserve"> teeth. How tragic it would be if a man’s life</w:t>
      </w:r>
      <w:r w:rsidR="002C2511">
        <w:t xml:space="preserve"> were</w:t>
      </w:r>
      <w:r w:rsidR="009F459F" w:rsidRPr="009F459F">
        <w:t xml:space="preserve"> to be taken from him because 12 people </w:t>
      </w:r>
      <w:r w:rsidR="009F459F" w:rsidRPr="002C2511">
        <w:rPr>
          <w:i/>
          <w:iCs/>
        </w:rPr>
        <w:t>thought</w:t>
      </w:r>
      <w:r w:rsidR="009F459F" w:rsidRPr="009F459F">
        <w:t xml:space="preserve"> that he was probably guilty, but they were </w:t>
      </w:r>
      <w:r w:rsidR="009F459F" w:rsidRPr="002C2511">
        <w:rPr>
          <w:i/>
          <w:iCs/>
        </w:rPr>
        <w:t>not sure</w:t>
      </w:r>
      <w:r w:rsidR="009F459F" w:rsidRPr="009F459F">
        <w:t>.</w:t>
      </w:r>
      <w:r>
        <w:t>’</w:t>
      </w:r>
    </w:p>
    <w:p w14:paraId="241990CC" w14:textId="01921151" w:rsidR="00BA0F8A" w:rsidRPr="00BA0F8A" w:rsidRDefault="009F459F" w:rsidP="00BA0F8A">
      <w:pPr>
        <w:ind w:firstLine="0"/>
      </w:pPr>
      <w:r>
        <w:t xml:space="preserve">The evidence was yet </w:t>
      </w:r>
      <w:r w:rsidR="002C2511">
        <w:t>accepted</w:t>
      </w:r>
      <w:r w:rsidR="00663435">
        <w:t>,</w:t>
      </w:r>
      <w:r w:rsidR="002C2511">
        <w:t xml:space="preserve"> and </w:t>
      </w:r>
      <w:r w:rsidR="00FC2672">
        <w:t xml:space="preserve">Bundy was </w:t>
      </w:r>
      <w:r w:rsidR="002C2511">
        <w:t>convicted.</w:t>
      </w:r>
      <w:r w:rsidR="00BA0F8A">
        <w:t xml:space="preserve"> In his statement, </w:t>
      </w:r>
      <w:r w:rsidR="00FC2672">
        <w:t xml:space="preserve">Judge </w:t>
      </w:r>
      <w:r w:rsidR="00BA0F8A">
        <w:t>Edward Cowart said:</w:t>
      </w:r>
    </w:p>
    <w:p w14:paraId="112BDB2C" w14:textId="121DDDE3" w:rsidR="00BA0F8A" w:rsidRPr="00BA0F8A" w:rsidRDefault="00FC2672" w:rsidP="00FB0E82">
      <w:pPr>
        <w:pStyle w:val="NoSpacing"/>
      </w:pPr>
      <w:r>
        <w:t>‘</w:t>
      </w:r>
      <w:r w:rsidR="00BA0F8A" w:rsidRPr="00BA0F8A">
        <w:t>The court finds that of both these killings were indeed heinous, atrocious, and cruel, and that they were extremely wicked, shockingly evil, vile, and the product of a design to inflict a high degree of pain and utter indifference to human life. This court independent of, but in agreement with, the advisory sentence rendered by the jury, does hereby impose the death penalty upon the defendant, Theodore Bundy.</w:t>
      </w:r>
      <w:r>
        <w:t>’</w:t>
      </w:r>
    </w:p>
    <w:p w14:paraId="18A8970D" w14:textId="1C8B738D" w:rsidR="00270F96" w:rsidRDefault="00270F96" w:rsidP="00BA0F8A">
      <w:pPr>
        <w:ind w:firstLine="0"/>
        <w:rPr>
          <w:ins w:id="4" w:author="Kevin Reuter" w:date="2021-01-25T09:53:00Z"/>
        </w:rPr>
      </w:pPr>
    </w:p>
    <w:p w14:paraId="20989980" w14:textId="04B7FA0D" w:rsidR="00E97806" w:rsidRDefault="00270F96" w:rsidP="00E97806">
      <w:pPr>
        <w:ind w:firstLine="0"/>
        <w:rPr>
          <w:ins w:id="5" w:author="Kevin Reuter" w:date="2021-01-25T10:09:00Z"/>
        </w:rPr>
      </w:pPr>
      <w:ins w:id="6" w:author="Kevin Reuter" w:date="2021-01-25T09:59:00Z">
        <w:r>
          <w:t xml:space="preserve">While both statements have been widely discussed, they </w:t>
        </w:r>
      </w:ins>
      <w:ins w:id="7" w:author="Kevin Reuter" w:date="2021-01-25T10:00:00Z">
        <w:r>
          <w:t xml:space="preserve">do not </w:t>
        </w:r>
      </w:ins>
      <w:ins w:id="8" w:author="Kevin Reuter" w:date="2021-01-25T10:02:00Z">
        <w:r w:rsidR="00A7737E">
          <w:t>appear</w:t>
        </w:r>
      </w:ins>
      <w:ins w:id="9" w:author="Kevin Reuter" w:date="2021-01-25T10:00:00Z">
        <w:r>
          <w:t xml:space="preserve"> to be particularly unusual in the way the</w:t>
        </w:r>
      </w:ins>
      <w:ins w:id="10" w:author="Kevin Reuter" w:date="2021-01-25T10:16:00Z">
        <w:r w:rsidR="000C0D63">
          <w:t xml:space="preserve">se </w:t>
        </w:r>
      </w:ins>
      <w:ins w:id="11" w:author="Kevin Reuter" w:date="2021-01-25T10:00:00Z">
        <w:r>
          <w:t xml:space="preserve">parties </w:t>
        </w:r>
      </w:ins>
      <w:ins w:id="12" w:author="Kevin Reuter" w:date="2021-01-25T10:05:00Z">
        <w:r w:rsidR="00A7737E">
          <w:t>put</w:t>
        </w:r>
      </w:ins>
      <w:ins w:id="13" w:author="Kevin Reuter" w:date="2021-01-25T10:00:00Z">
        <w:r>
          <w:t xml:space="preserve"> the</w:t>
        </w:r>
      </w:ins>
      <w:ins w:id="14" w:author="Kevin Reuter" w:date="2021-01-25T10:01:00Z">
        <w:r>
          <w:t>ir</w:t>
        </w:r>
      </w:ins>
      <w:ins w:id="15" w:author="Kevin Reuter" w:date="2021-01-25T10:00:00Z">
        <w:r>
          <w:t xml:space="preserve"> widely differ</w:t>
        </w:r>
      </w:ins>
      <w:ins w:id="16" w:author="Kevin Reuter" w:date="2021-01-25T10:01:00Z">
        <w:r>
          <w:t>ing</w:t>
        </w:r>
      </w:ins>
      <w:ins w:id="17" w:author="Kevin Reuter" w:date="2021-01-25T10:00:00Z">
        <w:r>
          <w:t xml:space="preserve"> standpoints. </w:t>
        </w:r>
      </w:ins>
      <w:moveToRangeStart w:id="18" w:author="Kevin Reuter" w:date="2021-01-25T10:04:00Z" w:name="move62461482"/>
      <w:moveTo w:id="19" w:author="Kevin Reuter" w:date="2021-01-25T10:04:00Z">
        <w:del w:id="20" w:author="Kevin Reuter" w:date="2021-01-25T10:04:00Z">
          <w:r w:rsidR="00A7737E" w:rsidDel="00A7737E">
            <w:delText>While it seems reasonable to suspect that evaluative language is frequent in the legal discourse,</w:delText>
          </w:r>
        </w:del>
      </w:moveTo>
      <w:ins w:id="21" w:author="Kevin Reuter" w:date="2021-01-25T10:06:00Z">
        <w:r w:rsidR="00A7737E">
          <w:t>But should we not</w:t>
        </w:r>
      </w:ins>
      <w:ins w:id="22" w:author="Kevin Reuter" w:date="2021-01-25T10:04:00Z">
        <w:r w:rsidR="00A7737E">
          <w:t xml:space="preserve"> take issue</w:t>
        </w:r>
      </w:ins>
      <w:ins w:id="23" w:author="Kevin Reuter" w:date="2021-01-25T10:05:00Z">
        <w:r w:rsidR="00A7737E">
          <w:t xml:space="preserve"> with the rather strong evaluative views that are communicated</w:t>
        </w:r>
      </w:ins>
      <w:ins w:id="24" w:author="Kevin Reuter" w:date="2021-01-25T12:04:00Z">
        <w:r w:rsidR="00950209">
          <w:t xml:space="preserve"> here</w:t>
        </w:r>
      </w:ins>
      <w:ins w:id="25" w:author="Kevin Reuter" w:date="2021-01-25T10:06:00Z">
        <w:r w:rsidR="00A7737E">
          <w:t xml:space="preserve">? After all, the legal </w:t>
        </w:r>
      </w:ins>
      <w:moveTo w:id="26" w:author="Kevin Reuter" w:date="2021-01-25T10:04:00Z">
        <w:del w:id="27" w:author="Kevin Reuter" w:date="2021-01-25T10:06:00Z">
          <w:r w:rsidR="00A7737E" w:rsidDel="00A7737E">
            <w:delText xml:space="preserve"> legal </w:delText>
          </w:r>
        </w:del>
        <w:r w:rsidR="00A7737E">
          <w:t xml:space="preserve">system understands itself </w:t>
        </w:r>
        <w:del w:id="28" w:author="Kevin Reuter" w:date="2021-01-25T10:06:00Z">
          <w:r w:rsidR="00A7737E" w:rsidDel="00A7737E">
            <w:delText xml:space="preserve">usually </w:delText>
          </w:r>
        </w:del>
        <w:r w:rsidR="00A7737E">
          <w:t xml:space="preserve">as a non-evaluative business in which personal </w:t>
        </w:r>
        <w:del w:id="29" w:author="Kevin Reuter" w:date="2021-01-25T10:06:00Z">
          <w:r w:rsidR="00A7737E" w:rsidDel="00A7737E">
            <w:delText>dis</w:delText>
          </w:r>
        </w:del>
        <w:r w:rsidR="00A7737E">
          <w:t xml:space="preserve">approval </w:t>
        </w:r>
        <w:del w:id="30" w:author="Kevin Reuter" w:date="2021-01-25T10:06:00Z">
          <w:r w:rsidR="00A7737E" w:rsidDel="00A7737E">
            <w:delText>or</w:delText>
          </w:r>
        </w:del>
      </w:moveTo>
      <w:ins w:id="31" w:author="Kevin Reuter" w:date="2021-01-25T10:06:00Z">
        <w:r w:rsidR="00A7737E">
          <w:t>and disa</w:t>
        </w:r>
      </w:ins>
      <w:moveTo w:id="32" w:author="Kevin Reuter" w:date="2021-01-25T10:04:00Z">
        <w:del w:id="33" w:author="Kevin Reuter" w:date="2021-01-25T10:06:00Z">
          <w:r w:rsidR="00A7737E" w:rsidDel="00A7737E">
            <w:delText xml:space="preserve"> a</w:delText>
          </w:r>
        </w:del>
        <w:r w:rsidR="00A7737E">
          <w:t>pproval should have no place.</w:t>
        </w:r>
      </w:moveTo>
      <w:moveToRangeEnd w:id="18"/>
      <w:ins w:id="34" w:author="Kevin Reuter" w:date="2021-01-25T10:10:00Z">
        <w:r w:rsidR="00E97806">
          <w:t xml:space="preserve"> </w:t>
        </w:r>
      </w:ins>
      <w:ins w:id="35" w:author="Kevin Reuter" w:date="2021-01-25T10:14:00Z">
        <w:r w:rsidR="000C0D63">
          <w:t>Shouldn’t then</w:t>
        </w:r>
      </w:ins>
      <w:ins w:id="36" w:author="Kevin Reuter" w:date="2021-01-25T10:10:00Z">
        <w:r w:rsidR="00E97806">
          <w:t xml:space="preserve"> phrases like “sad day for our system of justice”, and </w:t>
        </w:r>
      </w:ins>
      <w:ins w:id="37" w:author="Kevin Reuter" w:date="2021-01-25T10:11:00Z">
        <w:r w:rsidR="00E97806">
          <w:t>“extremely wicked, shockingly</w:t>
        </w:r>
      </w:ins>
      <w:ins w:id="38" w:author="Kevin Reuter" w:date="2021-01-25T10:12:00Z">
        <w:r w:rsidR="00E97806">
          <w:t xml:space="preserve"> evil</w:t>
        </w:r>
      </w:ins>
      <w:ins w:id="39" w:author="Kevin Reuter" w:date="2021-01-25T10:11:00Z">
        <w:r w:rsidR="00E97806">
          <w:t xml:space="preserve">” </w:t>
        </w:r>
      </w:ins>
      <w:ins w:id="40" w:author="Kevin Reuter" w:date="2021-01-25T10:13:00Z">
        <w:r w:rsidR="000C0D63">
          <w:t xml:space="preserve">make us rather uncomfortable </w:t>
        </w:r>
      </w:ins>
      <w:ins w:id="41" w:author="Kevin Reuter" w:date="2021-01-25T10:14:00Z">
        <w:r w:rsidR="000C0D63">
          <w:t xml:space="preserve">because they seem to violate </w:t>
        </w:r>
      </w:ins>
      <w:ins w:id="42" w:author="Kevin Reuter" w:date="2021-01-25T10:15:00Z">
        <w:r w:rsidR="000C0D63">
          <w:t>the noble goal of reaching verdicts from as neutral a standpoint as possible</w:t>
        </w:r>
      </w:ins>
      <w:ins w:id="43" w:author="Kevin Reuter" w:date="2021-01-25T10:39:00Z">
        <w:r w:rsidR="00755122">
          <w:t>?</w:t>
        </w:r>
      </w:ins>
    </w:p>
    <w:p w14:paraId="13029187" w14:textId="707F3713" w:rsidR="00E97806" w:rsidRDefault="00E97806" w:rsidP="00E97806">
      <w:pPr>
        <w:ind w:firstLine="708"/>
        <w:rPr>
          <w:ins w:id="44" w:author="Kevin Reuter" w:date="2021-01-25T10:27:00Z"/>
        </w:rPr>
      </w:pPr>
      <w:ins w:id="45" w:author="Kevin Reuter" w:date="2021-01-25T10:09:00Z">
        <w:r>
          <w:t>Perhaps</w:t>
        </w:r>
      </w:ins>
      <w:ins w:id="46" w:author="Kevin Reuter" w:date="2021-01-25T10:16:00Z">
        <w:r w:rsidR="000C0D63">
          <w:t xml:space="preserve">, you might say, </w:t>
        </w:r>
      </w:ins>
      <w:ins w:id="47" w:author="Kevin Reuter" w:date="2021-01-25T10:20:00Z">
        <w:r w:rsidR="00B9286B">
          <w:t>we cherrypicked the</w:t>
        </w:r>
      </w:ins>
      <w:ins w:id="48" w:author="Kevin Reuter" w:date="2021-01-25T10:16:00Z">
        <w:r w:rsidR="000C0D63">
          <w:t xml:space="preserve"> Ted Bundy </w:t>
        </w:r>
      </w:ins>
      <w:ins w:id="49" w:author="Kevin Reuter" w:date="2021-01-25T10:20:00Z">
        <w:r w:rsidR="00B9286B">
          <w:t>case in</w:t>
        </w:r>
      </w:ins>
      <w:ins w:id="50" w:author="Kevin Reuter" w:date="2021-01-25T10:21:00Z">
        <w:r w:rsidR="00B9286B">
          <w:t xml:space="preserve"> which</w:t>
        </w:r>
      </w:ins>
      <w:ins w:id="51" w:author="Kevin Reuter" w:date="2021-01-25T10:16:00Z">
        <w:r w:rsidR="000C0D63">
          <w:t xml:space="preserve"> Judge Co</w:t>
        </w:r>
      </w:ins>
      <w:ins w:id="52" w:author="Kevin Reuter" w:date="2021-01-25T10:17:00Z">
        <w:r w:rsidR="000C0D63">
          <w:t xml:space="preserve">wart was a bit over the line. Perhaps, you might think, </w:t>
        </w:r>
      </w:ins>
      <w:ins w:id="53" w:author="Kevin Reuter" w:date="2021-01-25T10:22:00Z">
        <w:r w:rsidR="00B9286B">
          <w:t>evaluative statements in extreme</w:t>
        </w:r>
      </w:ins>
      <w:ins w:id="54" w:author="Kevin Reuter" w:date="2021-01-25T10:21:00Z">
        <w:r w:rsidR="00B9286B">
          <w:t xml:space="preserve"> cases </w:t>
        </w:r>
      </w:ins>
      <w:ins w:id="55" w:author="Kevin Reuter" w:date="2021-01-25T10:22:00Z">
        <w:r w:rsidR="00B9286B">
          <w:t>like</w:t>
        </w:r>
      </w:ins>
      <w:ins w:id="56" w:author="Kevin Reuter" w:date="2021-01-25T10:21:00Z">
        <w:r w:rsidR="00B9286B">
          <w:t xml:space="preserve"> the Ted Bundy </w:t>
        </w:r>
      </w:ins>
      <w:ins w:id="57" w:author="Kevin Reuter" w:date="2021-01-25T10:22:00Z">
        <w:r w:rsidR="00B9286B">
          <w:t>trial are hardly avoidable</w:t>
        </w:r>
      </w:ins>
      <w:ins w:id="58" w:author="Kevin Reuter" w:date="2021-01-25T10:23:00Z">
        <w:r w:rsidR="00195111">
          <w:t xml:space="preserve"> but are less common in more mundane cases. Or perh</w:t>
        </w:r>
      </w:ins>
      <w:ins w:id="59" w:author="Kevin Reuter" w:date="2021-01-25T10:24:00Z">
        <w:r w:rsidR="00195111">
          <w:t xml:space="preserve">aps, </w:t>
        </w:r>
      </w:ins>
      <w:ins w:id="60" w:author="Kevin Reuter" w:date="2021-01-25T10:25:00Z">
        <w:r w:rsidR="00195111">
          <w:t xml:space="preserve">you say, </w:t>
        </w:r>
      </w:ins>
      <w:ins w:id="61" w:author="Kevin Reuter" w:date="2021-01-25T10:24:00Z">
        <w:r w:rsidR="00195111">
          <w:t xml:space="preserve">what </w:t>
        </w:r>
      </w:ins>
      <w:ins w:id="62" w:author="Kevin Reuter" w:date="2021-01-25T10:25:00Z">
        <w:r w:rsidR="00195111">
          <w:t xml:space="preserve">matters is not so much how a judge </w:t>
        </w:r>
      </w:ins>
      <w:ins w:id="63" w:author="Kevin Reuter" w:date="2021-01-25T10:26:00Z">
        <w:r w:rsidR="00195111">
          <w:t xml:space="preserve">justifies a verdict, but rather that everything that happens up to the point </w:t>
        </w:r>
      </w:ins>
      <w:ins w:id="64" w:author="Kevin Reuter" w:date="2021-01-25T10:29:00Z">
        <w:r w:rsidR="00195111">
          <w:t>at</w:t>
        </w:r>
      </w:ins>
      <w:ins w:id="65" w:author="Kevin Reuter" w:date="2021-01-25T10:26:00Z">
        <w:r w:rsidR="00195111">
          <w:t xml:space="preserve"> which a verdict is made, is expressed in </w:t>
        </w:r>
      </w:ins>
      <w:ins w:id="66" w:author="Kevin Reuter" w:date="2021-01-25T10:27:00Z">
        <w:r w:rsidR="00195111">
          <w:t>a language that is as descriptive as possible.</w:t>
        </w:r>
      </w:ins>
    </w:p>
    <w:p w14:paraId="3A6D7E65" w14:textId="21006FA9" w:rsidR="00195111" w:rsidRDefault="00195111" w:rsidP="00755122">
      <w:pPr>
        <w:ind w:firstLine="708"/>
        <w:rPr>
          <w:ins w:id="67" w:author="Kevin Reuter" w:date="2021-01-25T10:09:00Z"/>
        </w:rPr>
      </w:pPr>
      <w:ins w:id="68" w:author="Kevin Reuter" w:date="2021-01-25T10:28:00Z">
        <w:r>
          <w:t xml:space="preserve">If </w:t>
        </w:r>
      </w:ins>
      <w:ins w:id="69" w:author="Kevin Reuter" w:date="2021-01-25T10:40:00Z">
        <w:r w:rsidR="00755122">
          <w:t>these</w:t>
        </w:r>
      </w:ins>
      <w:ins w:id="70" w:author="Kevin Reuter" w:date="2021-01-25T10:28:00Z">
        <w:r>
          <w:t xml:space="preserve"> points are correct, we should be able </w:t>
        </w:r>
      </w:ins>
      <w:ins w:id="71" w:author="Kevin Reuter" w:date="2021-01-25T10:29:00Z">
        <w:r>
          <w:t xml:space="preserve">to find evidence that legal discourse is indeed more descriptive and less evaluative than public discourse. </w:t>
        </w:r>
      </w:ins>
      <w:ins w:id="72" w:author="Kevin Reuter" w:date="2021-01-25T10:31:00Z">
        <w:r>
          <w:t>Surprisingly, little evidence has been collected in support of that view. Those studies that ha</w:t>
        </w:r>
      </w:ins>
      <w:ins w:id="73" w:author="Kevin Reuter" w:date="2021-01-25T10:32:00Z">
        <w:r>
          <w:t xml:space="preserve">ve investigated </w:t>
        </w:r>
        <w:proofErr w:type="spellStart"/>
        <w:r>
          <w:t>evaluativ</w:t>
        </w:r>
      </w:ins>
      <w:ins w:id="74" w:author="Kevin Reuter" w:date="2021-01-25T10:36:00Z">
        <w:r w:rsidR="00755122">
          <w:t>ity</w:t>
        </w:r>
        <w:proofErr w:type="spellEnd"/>
        <w:r w:rsidR="00755122">
          <w:t xml:space="preserve"> </w:t>
        </w:r>
      </w:ins>
      <w:ins w:id="75" w:author="Kevin Reuter" w:date="2021-01-25T10:34:00Z">
        <w:r w:rsidR="00755122">
          <w:t>in legal texts</w:t>
        </w:r>
      </w:ins>
      <w:ins w:id="76" w:author="Kevin Reuter" w:date="2021-01-25T10:33:00Z">
        <w:r w:rsidR="00755122">
          <w:t>,</w:t>
        </w:r>
      </w:ins>
      <w:ins w:id="77" w:author="Kevin Reuter" w:date="2021-01-25T10:32:00Z">
        <w:r>
          <w:t xml:space="preserve"> have brought</w:t>
        </w:r>
      </w:ins>
      <w:ins w:id="78" w:author="Kevin Reuter" w:date="2021-01-25T10:33:00Z">
        <w:r w:rsidR="00755122">
          <w:t xml:space="preserve"> to light interesting findings. However, they </w:t>
        </w:r>
      </w:ins>
      <w:ins w:id="79" w:author="Kevin Reuter" w:date="2021-01-25T10:35:00Z">
        <w:r w:rsidR="00755122">
          <w:t xml:space="preserve">lack an important aspect crucial for </w:t>
        </w:r>
      </w:ins>
      <w:ins w:id="80" w:author="Kevin Reuter" w:date="2021-01-25T10:36:00Z">
        <w:r w:rsidR="00755122">
          <w:lastRenderedPageBreak/>
          <w:t xml:space="preserve">determining whether legal </w:t>
        </w:r>
      </w:ins>
      <w:ins w:id="81" w:author="Kevin Reuter" w:date="2021-01-25T11:02:00Z">
        <w:r w:rsidR="001C5B18">
          <w:t>texts</w:t>
        </w:r>
      </w:ins>
      <w:ins w:id="82" w:author="Kevin Reuter" w:date="2021-01-25T10:36:00Z">
        <w:r w:rsidR="00755122">
          <w:t xml:space="preserve"> </w:t>
        </w:r>
      </w:ins>
      <w:ins w:id="83" w:author="Kevin Reuter" w:date="2021-01-25T11:02:00Z">
        <w:r w:rsidR="001C5B18">
          <w:t>are</w:t>
        </w:r>
      </w:ins>
      <w:ins w:id="84" w:author="Kevin Reuter" w:date="2021-01-25T10:36:00Z">
        <w:r w:rsidR="00755122">
          <w:t xml:space="preserve"> indeed more descriptive: </w:t>
        </w:r>
      </w:ins>
      <w:ins w:id="85" w:author="Kevin Reuter" w:date="2021-01-25T10:37:00Z">
        <w:r w:rsidR="00755122">
          <w:t xml:space="preserve">a direct comparison between legal and public discourse. </w:t>
        </w:r>
      </w:ins>
    </w:p>
    <w:p w14:paraId="1F2C3B1E" w14:textId="46473F62" w:rsidR="00533CE1" w:rsidRDefault="00755122" w:rsidP="00533CE1">
      <w:pPr>
        <w:ind w:firstLine="708"/>
        <w:rPr>
          <w:ins w:id="86" w:author="Kevin Reuter" w:date="2021-01-25T10:55:00Z"/>
          <w:lang w:val="en-US"/>
        </w:rPr>
      </w:pPr>
      <w:ins w:id="87" w:author="Kevin Reuter" w:date="2021-01-25T10:41:00Z">
        <w:r>
          <w:t>Thus, the main aim of this paper is to compare legal an</w:t>
        </w:r>
      </w:ins>
      <w:ins w:id="88" w:author="Kevin Reuter" w:date="2021-01-25T10:42:00Z">
        <w:r>
          <w:t xml:space="preserve">d public discourse in terms the evaluative </w:t>
        </w:r>
      </w:ins>
      <w:ins w:id="89" w:author="Kevin Reuter" w:date="2021-01-25T11:02:00Z">
        <w:r w:rsidR="001C5B18">
          <w:t xml:space="preserve">extent and </w:t>
        </w:r>
      </w:ins>
      <w:ins w:id="90" w:author="Kevin Reuter" w:date="2021-01-25T10:42:00Z">
        <w:r>
          <w:t xml:space="preserve">intensity of its contents. </w:t>
        </w:r>
      </w:ins>
      <w:moveToRangeStart w:id="91" w:author="Kevin Reuter" w:date="2021-01-25T10:43:00Z" w:name="move62463814"/>
      <w:moveTo w:id="92" w:author="Kevin Reuter" w:date="2021-01-25T10:43:00Z">
        <w:r w:rsidR="00F430C8">
          <w:t>For th</w:t>
        </w:r>
      </w:moveTo>
      <w:ins w:id="93" w:author="Kevin Reuter" w:date="2021-01-25T10:43:00Z">
        <w:r w:rsidR="00F430C8">
          <w:t xml:space="preserve">is </w:t>
        </w:r>
      </w:ins>
      <w:moveTo w:id="94" w:author="Kevin Reuter" w:date="2021-01-25T10:43:00Z">
        <w:del w:id="95" w:author="Kevin Reuter" w:date="2021-01-25T10:43:00Z">
          <w:r w:rsidR="00F430C8" w:rsidDel="00F430C8">
            <w:delText xml:space="preserve">ese two </w:delText>
          </w:r>
        </w:del>
        <w:r w:rsidR="00F430C8">
          <w:t>purpos</w:t>
        </w:r>
      </w:moveTo>
      <w:ins w:id="96" w:author="Kevin Reuter" w:date="2021-01-25T10:43:00Z">
        <w:r w:rsidR="00F430C8">
          <w:t>e</w:t>
        </w:r>
      </w:ins>
      <w:moveTo w:id="97" w:author="Kevin Reuter" w:date="2021-01-25T10:43:00Z">
        <w:del w:id="98" w:author="Kevin Reuter" w:date="2021-01-25T10:43:00Z">
          <w:r w:rsidR="00F430C8" w:rsidDel="00F430C8">
            <w:delText>es</w:delText>
          </w:r>
        </w:del>
        <w:r w:rsidR="00F430C8">
          <w:t xml:space="preserve">, we created two corpora. </w:t>
        </w:r>
        <w:del w:id="99" w:author="Kevin Reuter" w:date="2021-01-25T10:43:00Z">
          <w:r w:rsidR="00F430C8" w:rsidDel="00F430C8">
            <w:delText>The</w:delText>
          </w:r>
        </w:del>
      </w:moveTo>
      <w:ins w:id="100" w:author="Kevin Reuter" w:date="2021-01-25T10:43:00Z">
        <w:r w:rsidR="00F430C8">
          <w:t>Our</w:t>
        </w:r>
      </w:ins>
      <w:moveTo w:id="101" w:author="Kevin Reuter" w:date="2021-01-25T10:43:00Z">
        <w:r w:rsidR="00F430C8">
          <w:t xml:space="preserve"> </w:t>
        </w:r>
        <w:r w:rsidR="00F430C8" w:rsidRPr="00F430C8">
          <w:rPr>
            <w:i/>
            <w:iCs/>
            <w:rPrChange w:id="102" w:author="Kevin Reuter" w:date="2021-01-25T10:43:00Z">
              <w:rPr/>
            </w:rPrChange>
          </w:rPr>
          <w:t>legal professional corpus</w:t>
        </w:r>
        <w:r w:rsidR="00F430C8">
          <w:t xml:space="preserve"> is based on court opinions from the American Court of Appeals; the </w:t>
        </w:r>
        <w:del w:id="103" w:author="Kevin Reuter" w:date="2021-01-25T10:43:00Z">
          <w:r w:rsidR="00F430C8" w:rsidRPr="00F430C8" w:rsidDel="00F430C8">
            <w:rPr>
              <w:i/>
              <w:iCs/>
              <w:rPrChange w:id="104" w:author="Kevin Reuter" w:date="2021-01-25T10:43:00Z">
                <w:rPr/>
              </w:rPrChange>
            </w:rPr>
            <w:delText>lay</w:delText>
          </w:r>
        </w:del>
      </w:moveTo>
      <w:ins w:id="105" w:author="Kevin Reuter" w:date="2021-01-25T10:43:00Z">
        <w:r w:rsidR="00F430C8" w:rsidRPr="00F430C8">
          <w:rPr>
            <w:i/>
            <w:iCs/>
            <w:rPrChange w:id="106" w:author="Kevin Reuter" w:date="2021-01-25T10:43:00Z">
              <w:rPr/>
            </w:rPrChange>
          </w:rPr>
          <w:t>public</w:t>
        </w:r>
      </w:ins>
      <w:moveTo w:id="107" w:author="Kevin Reuter" w:date="2021-01-25T10:43:00Z">
        <w:r w:rsidR="00F430C8" w:rsidRPr="00F430C8">
          <w:rPr>
            <w:i/>
            <w:iCs/>
            <w:rPrChange w:id="108" w:author="Kevin Reuter" w:date="2021-01-25T10:43:00Z">
              <w:rPr/>
            </w:rPrChange>
          </w:rPr>
          <w:t xml:space="preserve"> corpus</w:t>
        </w:r>
        <w:r w:rsidR="00F430C8">
          <w:t xml:space="preserve"> is based on blog discussions on the internet blog Reddit.</w:t>
        </w:r>
      </w:moveTo>
      <w:moveToRangeEnd w:id="91"/>
      <w:ins w:id="109" w:author="Kevin Reuter" w:date="2021-01-25T10:44:00Z">
        <w:r w:rsidR="00F430C8">
          <w:t xml:space="preserve"> </w:t>
        </w:r>
      </w:ins>
      <w:ins w:id="110" w:author="Kevin Reuter" w:date="2021-01-25T10:45:00Z">
        <w:r w:rsidR="00F430C8">
          <w:t>We will report (Section 3) a</w:t>
        </w:r>
      </w:ins>
      <w:ins w:id="111" w:author="Kevin Reuter" w:date="2021-01-25T10:46:00Z">
        <w:r w:rsidR="00F430C8">
          <w:t xml:space="preserve">n initial </w:t>
        </w:r>
      </w:ins>
      <w:ins w:id="112" w:author="Kevin Reuter" w:date="2021-01-25T10:45:00Z">
        <w:r w:rsidR="00F430C8" w:rsidRPr="00637327">
          <w:rPr>
            <w:lang w:val="en-US"/>
          </w:rPr>
          <w:t xml:space="preserve">comparative analysis of the overall sentiment values of </w:t>
        </w:r>
        <w:r w:rsidR="00F430C8">
          <w:rPr>
            <w:lang w:val="en-US"/>
          </w:rPr>
          <w:t>both</w:t>
        </w:r>
        <w:r w:rsidR="00F430C8" w:rsidRPr="00637327">
          <w:rPr>
            <w:lang w:val="en-US"/>
          </w:rPr>
          <w:t xml:space="preserve"> corpora</w:t>
        </w:r>
        <w:r w:rsidR="00F430C8">
          <w:rPr>
            <w:lang w:val="en-US"/>
          </w:rPr>
          <w:t xml:space="preserve">. These </w:t>
        </w:r>
      </w:ins>
      <w:ins w:id="113" w:author="Kevin Reuter" w:date="2021-01-25T10:46:00Z">
        <w:r w:rsidR="00F430C8">
          <w:rPr>
            <w:lang w:val="en-US"/>
          </w:rPr>
          <w:t xml:space="preserve">results </w:t>
        </w:r>
      </w:ins>
      <w:ins w:id="114" w:author="Kevin Reuter" w:date="2021-01-25T12:06:00Z">
        <w:r w:rsidR="00950209">
          <w:rPr>
            <w:lang w:val="en-US"/>
          </w:rPr>
          <w:t>indicate</w:t>
        </w:r>
      </w:ins>
      <w:ins w:id="115" w:author="Kevin Reuter" w:date="2021-01-25T10:46:00Z">
        <w:r w:rsidR="00F430C8">
          <w:rPr>
            <w:lang w:val="en-US"/>
          </w:rPr>
          <w:t xml:space="preserve"> that courtroom language is indeed more descriptive </w:t>
        </w:r>
      </w:ins>
      <w:ins w:id="116" w:author="Kevin Reuter" w:date="2021-01-25T10:47:00Z">
        <w:r w:rsidR="00F430C8">
          <w:rPr>
            <w:lang w:val="en-US"/>
          </w:rPr>
          <w:t xml:space="preserve">than public discourse. </w:t>
        </w:r>
        <w:r w:rsidR="00F430C8" w:rsidRPr="00637327">
          <w:rPr>
            <w:lang w:val="en-US"/>
          </w:rPr>
          <w:t xml:space="preserve">However, this </w:t>
        </w:r>
        <w:r w:rsidR="00F430C8">
          <w:rPr>
            <w:lang w:val="en-US"/>
          </w:rPr>
          <w:t xml:space="preserve">result </w:t>
        </w:r>
        <w:r w:rsidR="00F430C8" w:rsidRPr="00637327">
          <w:rPr>
            <w:lang w:val="en-US"/>
          </w:rPr>
          <w:t xml:space="preserve">can be easily explained by the fact that legal experts debate many technicalities of cases. </w:t>
        </w:r>
        <w:r w:rsidR="00F430C8">
          <w:rPr>
            <w:lang w:val="en-US"/>
          </w:rPr>
          <w:t xml:space="preserve">Thus, we </w:t>
        </w:r>
      </w:ins>
      <w:ins w:id="117" w:author="Kevin Reuter" w:date="2021-01-25T10:48:00Z">
        <w:r w:rsidR="00F430C8">
          <w:rPr>
            <w:lang w:val="en-US"/>
          </w:rPr>
          <w:t xml:space="preserve">propose that our initial </w:t>
        </w:r>
      </w:ins>
      <w:ins w:id="118" w:author="Kevin Reuter" w:date="2021-01-25T10:47:00Z">
        <w:r w:rsidR="00F430C8" w:rsidRPr="00637327">
          <w:rPr>
            <w:lang w:val="en-US"/>
          </w:rPr>
          <w:t xml:space="preserve">corpus study does </w:t>
        </w:r>
        <w:r w:rsidR="00F430C8" w:rsidRPr="00F430C8">
          <w:rPr>
            <w:i/>
            <w:iCs/>
            <w:lang w:val="en-US"/>
            <w:rPrChange w:id="119" w:author="Kevin Reuter" w:date="2021-01-25T10:47:00Z">
              <w:rPr>
                <w:lang w:val="en-US"/>
              </w:rPr>
            </w:rPrChange>
          </w:rPr>
          <w:t>not</w:t>
        </w:r>
        <w:r w:rsidR="00F430C8" w:rsidRPr="00637327">
          <w:rPr>
            <w:lang w:val="en-US"/>
          </w:rPr>
          <w:t xml:space="preserve"> show that when legal experts use evaluative language, they do so in a more professional and sober mood.</w:t>
        </w:r>
      </w:ins>
    </w:p>
    <w:p w14:paraId="1221214B" w14:textId="7622D41B" w:rsidR="00533CE1" w:rsidRDefault="00F430C8" w:rsidP="00533CE1">
      <w:pPr>
        <w:ind w:firstLine="708"/>
        <w:rPr>
          <w:ins w:id="120" w:author="Kevin Reuter" w:date="2021-01-25T11:03:00Z"/>
        </w:rPr>
      </w:pPr>
      <w:ins w:id="121" w:author="Kevin Reuter" w:date="2021-01-25T10:47:00Z">
        <w:r w:rsidRPr="00637327">
          <w:rPr>
            <w:lang w:val="en-US"/>
          </w:rPr>
          <w:t xml:space="preserve">In order to investigate whether legal language is indeed more descriptive than everyday conversations, we </w:t>
        </w:r>
      </w:ins>
      <w:ins w:id="122" w:author="Kevin Reuter" w:date="2021-01-25T12:06:00Z">
        <w:r w:rsidR="00950209">
          <w:rPr>
            <w:lang w:val="en-US"/>
          </w:rPr>
          <w:t>suggest</w:t>
        </w:r>
      </w:ins>
      <w:ins w:id="123" w:author="Kevin Reuter" w:date="2021-01-25T10:47:00Z">
        <w:r w:rsidRPr="00637327">
          <w:rPr>
            <w:lang w:val="en-US"/>
          </w:rPr>
          <w:t xml:space="preserve"> </w:t>
        </w:r>
        <w:proofErr w:type="gramStart"/>
        <w:r w:rsidRPr="00637327">
          <w:rPr>
            <w:lang w:val="en-US"/>
          </w:rPr>
          <w:t>to focus</w:t>
        </w:r>
        <w:proofErr w:type="gramEnd"/>
        <w:r w:rsidRPr="00637327">
          <w:rPr>
            <w:lang w:val="en-US"/>
          </w:rPr>
          <w:t xml:space="preserve"> </w:t>
        </w:r>
      </w:ins>
      <w:ins w:id="124" w:author="Kevin Reuter" w:date="2021-01-25T12:06:00Z">
        <w:r w:rsidR="00950209">
          <w:rPr>
            <w:lang w:val="en-US"/>
          </w:rPr>
          <w:t xml:space="preserve">more closely </w:t>
        </w:r>
      </w:ins>
      <w:ins w:id="125" w:author="Kevin Reuter" w:date="2021-01-25T10:47:00Z">
        <w:r w:rsidRPr="00637327">
          <w:rPr>
            <w:lang w:val="en-US"/>
          </w:rPr>
          <w:t>on the very use of evaluative terms (that legal scholars undoubtedly use a lot)</w:t>
        </w:r>
      </w:ins>
      <w:ins w:id="126" w:author="Kevin Reuter" w:date="2021-01-25T10:53:00Z">
        <w:r w:rsidR="00533CE1">
          <w:rPr>
            <w:lang w:val="en-US"/>
          </w:rPr>
          <w:t>. When it comes to evaluative terms, we need to distinguish thin from thick terms.</w:t>
        </w:r>
      </w:ins>
      <w:ins w:id="127" w:author="Kevin Reuter" w:date="2021-01-25T10:48:00Z">
        <w:r>
          <w:rPr>
            <w:lang w:val="en-US"/>
          </w:rPr>
          <w:t xml:space="preserve"> </w:t>
        </w:r>
      </w:ins>
      <w:moveToRangeStart w:id="128" w:author="Kevin Reuter" w:date="2021-01-25T10:52:00Z" w:name="move62464349"/>
      <w:moveTo w:id="129" w:author="Kevin Reuter" w:date="2021-01-25T10:52:00Z">
        <w:r w:rsidR="00533CE1">
          <w:t xml:space="preserve">Thin terms are said to be merely evaluative and to merely express approval or disapproval. Those term include, among others, ‘good’, ‘bad’, ‘right’, or ‘wrong’. In addition, there are thick terms which share with thin terms their </w:t>
        </w:r>
        <w:proofErr w:type="spellStart"/>
        <w:r w:rsidR="00533CE1">
          <w:t>evaluativity</w:t>
        </w:r>
        <w:proofErr w:type="spellEnd"/>
        <w:r w:rsidR="00533CE1">
          <w:t xml:space="preserve">, but which are at the same time descriptively rich. For instance, ‘cruel’ and ‘rude’ are similar with respect to the thin, negative evaluation that is expressed – the speaker expresses disapproval. But being cruel differs from being rude in the sense that cruelty involves intentionally inflicting physical or emotional harm, while rudeness does not necessarily inflict harm but violates a person’s personal boundaries or dignity and demonstrates a lack of respect. It is this descriptive richness in addition to their </w:t>
        </w:r>
        <w:proofErr w:type="spellStart"/>
        <w:r w:rsidR="00533CE1">
          <w:t>evaluativity</w:t>
        </w:r>
        <w:proofErr w:type="spellEnd"/>
        <w:r w:rsidR="00533CE1">
          <w:t xml:space="preserve"> that makes thick concepts unique </w:t>
        </w:r>
      </w:moveTo>
      <w:ins w:id="130" w:author="Kevin Reuter" w:date="2021-01-25T10:54:00Z">
        <w:r w:rsidR="00533CE1">
          <w:t xml:space="preserve">and </w:t>
        </w:r>
      </w:ins>
      <w:moveTo w:id="131" w:author="Kevin Reuter" w:date="2021-01-25T10:52:00Z">
        <w:r w:rsidR="00533CE1">
          <w:t>has caught philosophers’ attention.</w:t>
        </w:r>
      </w:moveTo>
      <w:moveToRangeEnd w:id="128"/>
    </w:p>
    <w:p w14:paraId="5CE68FF3" w14:textId="7CDE046C" w:rsidR="00270F96" w:rsidRPr="00533CE1" w:rsidDel="00533CE1" w:rsidRDefault="001C5B18">
      <w:pPr>
        <w:ind w:firstLine="708"/>
        <w:rPr>
          <w:del w:id="132" w:author="Kevin Reuter" w:date="2021-01-25T10:52:00Z"/>
          <w:lang w:val="en-US"/>
          <w:rPrChange w:id="133" w:author="Kevin Reuter" w:date="2021-01-25T10:55:00Z">
            <w:rPr>
              <w:del w:id="134" w:author="Kevin Reuter" w:date="2021-01-25T10:52:00Z"/>
            </w:rPr>
          </w:rPrChange>
        </w:rPr>
        <w:pPrChange w:id="135" w:author="Kevin Reuter" w:date="2021-01-25T11:04:00Z">
          <w:pPr>
            <w:ind w:firstLine="0"/>
          </w:pPr>
        </w:pPrChange>
      </w:pPr>
      <w:ins w:id="136" w:author="Kevin Reuter" w:date="2021-01-25T11:04:00Z">
        <w:r>
          <w:t xml:space="preserve">While thick concepts have been at the heart of various debates in philosophy, they have hardly been discussed in philosophy of law. However, we believe that investigating thick terms and concepts in legal discourse has the potential to inform questions about the </w:t>
        </w:r>
        <w:proofErr w:type="spellStart"/>
        <w:r>
          <w:t>evaluativity</w:t>
        </w:r>
        <w:proofErr w:type="spellEnd"/>
        <w:r>
          <w:t xml:space="preserve"> of legal language and to extent the debate about thick concepts.</w:t>
        </w:r>
        <w:r>
          <w:rPr>
            <w:lang w:val="en-US"/>
          </w:rPr>
          <w:t xml:space="preserve"> </w:t>
        </w:r>
      </w:ins>
      <w:moveToRangeStart w:id="137" w:author="Kevin Reuter" w:date="2021-01-25T09:53:00Z" w:name="move62460836"/>
      <w:moveTo w:id="138" w:author="Kevin Reuter" w:date="2021-01-25T09:53:00Z">
        <w:r w:rsidR="00270F96">
          <w:t xml:space="preserve">If we examine the quotes </w:t>
        </w:r>
      </w:moveTo>
      <w:ins w:id="139" w:author="Kevin Reuter" w:date="2021-01-25T10:48:00Z">
        <w:r w:rsidR="00F430C8">
          <w:t xml:space="preserve">above </w:t>
        </w:r>
      </w:ins>
      <w:moveTo w:id="140" w:author="Kevin Reuter" w:date="2021-01-25T09:53:00Z">
        <w:r w:rsidR="00270F96">
          <w:t xml:space="preserve">more closely, we observe several terms which philosophers usually count to the class of </w:t>
        </w:r>
        <w:del w:id="141" w:author="Kevin Reuter" w:date="2021-01-25T10:48:00Z">
          <w:r w:rsidR="00270F96" w:rsidDel="00F430C8">
            <w:delText xml:space="preserve">so-called </w:delText>
          </w:r>
        </w:del>
        <w:r w:rsidR="00270F96">
          <w:t>thick concepts. The judge’s statement is easily understood as an evaluative statement, including thick evaluative terms from the moral domain, such as ‘</w:t>
        </w:r>
        <w:r w:rsidR="00270F96" w:rsidRPr="00BA0F8A">
          <w:t>heinous</w:t>
        </w:r>
        <w:r w:rsidR="00270F96">
          <w:t>’, ‘</w:t>
        </w:r>
        <w:r w:rsidR="00270F96" w:rsidRPr="00BA0F8A">
          <w:t>atrocious</w:t>
        </w:r>
        <w:r w:rsidR="00270F96">
          <w:t>’, and ‘</w:t>
        </w:r>
        <w:r w:rsidR="00270F96" w:rsidRPr="00BA0F8A">
          <w:t>cruel</w:t>
        </w:r>
        <w:r w:rsidR="00270F96">
          <w:t>’. The defence attorney’s statement also uses thick epistemic concepts, such as ‘reasonable doubt’, and presupposes the epistemically greater value of ‘being sure’ over ‘merely believing’. In addition, we see that both the judge and the defence attorney use significantly thinner terms, such as ‘sad’ or ‘tragic’ and ‘wicked’, ‘evil’, and ‘vile’</w:t>
        </w:r>
        <w:del w:id="142" w:author="Kevin Reuter" w:date="2021-01-25T10:54:00Z">
          <w:r w:rsidR="00270F96" w:rsidDel="00533CE1">
            <w:delText xml:space="preserve"> </w:delText>
          </w:r>
        </w:del>
        <w:r w:rsidR="00270F96">
          <w:t>.</w:t>
        </w:r>
        <w:del w:id="143" w:author="Kevin Reuter" w:date="2021-01-25T10:55:00Z">
          <w:r w:rsidR="00270F96" w:rsidDel="00533CE1">
            <w:delText xml:space="preserve"> </w:delText>
          </w:r>
        </w:del>
      </w:moveTo>
    </w:p>
    <w:p w14:paraId="079B8F79" w14:textId="41778B04" w:rsidR="00533CE1" w:rsidRDefault="00533CE1" w:rsidP="001C5B18">
      <w:pPr>
        <w:ind w:firstLine="708"/>
        <w:rPr>
          <w:ins w:id="144" w:author="Kevin Reuter" w:date="2021-01-25T10:55:00Z"/>
        </w:rPr>
      </w:pPr>
    </w:p>
    <w:moveToRangeEnd w:id="137"/>
    <w:p w14:paraId="7A02ECA8" w14:textId="733766DF" w:rsidR="00270F96" w:rsidDel="00533CE1" w:rsidRDefault="009F459F">
      <w:pPr>
        <w:ind w:firstLine="709"/>
        <w:rPr>
          <w:del w:id="145" w:author="Kevin Reuter" w:date="2021-01-25T10:57:00Z"/>
          <w:lang w:val="en-US"/>
        </w:rPr>
        <w:pPrChange w:id="146" w:author="Kevin Reuter" w:date="2021-01-25T11:05:00Z">
          <w:pPr>
            <w:ind w:firstLine="0"/>
          </w:pPr>
        </w:pPrChange>
      </w:pPr>
      <w:commentRangeStart w:id="147"/>
      <w:del w:id="148" w:author="Kevin Reuter" w:date="2021-01-25T10:41:00Z">
        <w:r w:rsidDel="00755122">
          <w:lastRenderedPageBreak/>
          <w:delText>In this paper, we will not address the crimes of Ted Bundy</w:delText>
        </w:r>
        <w:r w:rsidR="00E575F2" w:rsidDel="00755122">
          <w:delText>,</w:delText>
        </w:r>
        <w:r w:rsidDel="00755122">
          <w:delText xml:space="preserve"> and neither will </w:delText>
        </w:r>
        <w:r w:rsidR="00663435" w:rsidDel="00755122">
          <w:delText>w</w:delText>
        </w:r>
        <w:r w:rsidDel="00755122">
          <w:delText xml:space="preserve">e dive into the details of the trials he faced. Instead, we would like to take these </w:delText>
        </w:r>
        <w:r w:rsidR="00663435" w:rsidDel="00755122">
          <w:delText>two</w:delText>
        </w:r>
        <w:r w:rsidDel="00755122">
          <w:delText xml:space="preserve"> statements as a motivation to investigate legal language or the language used by legal scholars. </w:delText>
        </w:r>
        <w:commentRangeEnd w:id="147"/>
        <w:r w:rsidR="00811F8D" w:rsidDel="00755122">
          <w:rPr>
            <w:rStyle w:val="CommentReference"/>
          </w:rPr>
          <w:commentReference w:id="147"/>
        </w:r>
      </w:del>
      <w:del w:id="149" w:author="Kevin Reuter" w:date="2021-01-25T10:55:00Z">
        <w:r w:rsidDel="00533CE1">
          <w:delText xml:space="preserve">More specifically, we raise the question of how descriptive </w:delText>
        </w:r>
        <w:r w:rsidR="00FC2672" w:rsidDel="00533CE1">
          <w:delText xml:space="preserve">or </w:delText>
        </w:r>
        <w:r w:rsidDel="00533CE1">
          <w:delText xml:space="preserve">evaluative language in the courtroom is. </w:delText>
        </w:r>
        <w:r w:rsidR="00663435" w:rsidDel="00533CE1">
          <w:delText>To do so, we apply a well-established philosophical distinction between different kinds of evaluative concepts to the legal debate, namely</w:delText>
        </w:r>
        <w:r w:rsidR="00E575F2" w:rsidDel="00533CE1">
          <w:delText xml:space="preserve"> the distinction between</w:delText>
        </w:r>
        <w:r w:rsidR="00663435" w:rsidDel="00533CE1">
          <w:delText xml:space="preserve"> thin and thick concepts. </w:delText>
        </w:r>
      </w:del>
      <w:ins w:id="150" w:author="Kevin Reuter" w:date="2021-01-25T09:53:00Z">
        <w:r w:rsidR="00270F96" w:rsidRPr="00270F96">
          <w:rPr>
            <w:lang w:val="en-US"/>
            <w:rPrChange w:id="151" w:author="Kevin Reuter" w:date="2021-01-25T09:53:00Z">
              <w:rPr>
                <w:lang w:val="de-CH"/>
              </w:rPr>
            </w:rPrChange>
          </w:rPr>
          <w:t>Because thick terms have both a descriptive and evaluative aspect, they are the perfect items to examine the evaluativ</w:t>
        </w:r>
      </w:ins>
      <w:ins w:id="152" w:author="Kevin Reuter" w:date="2021-01-25T10:56:00Z">
        <w:r w:rsidR="00533CE1">
          <w:rPr>
            <w:lang w:val="en-US"/>
          </w:rPr>
          <w:t xml:space="preserve">e intensity and extent </w:t>
        </w:r>
      </w:ins>
      <w:ins w:id="153" w:author="Kevin Reuter" w:date="2021-01-25T09:53:00Z">
        <w:r w:rsidR="00270F96" w:rsidRPr="00270F96">
          <w:rPr>
            <w:lang w:val="en-US"/>
            <w:rPrChange w:id="154" w:author="Kevin Reuter" w:date="2021-01-25T09:53:00Z">
              <w:rPr>
                <w:lang w:val="de-CH"/>
              </w:rPr>
            </w:rPrChange>
          </w:rPr>
          <w:t xml:space="preserve">of legal </w:t>
        </w:r>
      </w:ins>
      <w:ins w:id="155" w:author="Kevin Reuter" w:date="2021-01-25T10:56:00Z">
        <w:r w:rsidR="00533CE1">
          <w:rPr>
            <w:lang w:val="en-US"/>
          </w:rPr>
          <w:t>contexts</w:t>
        </w:r>
      </w:ins>
      <w:ins w:id="156" w:author="Kevin Reuter" w:date="2021-01-25T09:53:00Z">
        <w:r w:rsidR="00270F96" w:rsidRPr="00270F96">
          <w:rPr>
            <w:lang w:val="en-US"/>
            <w:rPrChange w:id="157" w:author="Kevin Reuter" w:date="2021-01-25T09:53:00Z">
              <w:rPr>
                <w:lang w:val="de-CH"/>
              </w:rPr>
            </w:rPrChange>
          </w:rPr>
          <w:t>.</w:t>
        </w:r>
      </w:ins>
      <w:ins w:id="158" w:author="Kevin Reuter" w:date="2021-01-25T10:56:00Z">
        <w:r w:rsidR="00533CE1">
          <w:rPr>
            <w:lang w:val="en-US"/>
          </w:rPr>
          <w:t xml:space="preserve"> </w:t>
        </w:r>
      </w:ins>
      <w:ins w:id="159" w:author="Kevin Reuter" w:date="2021-01-25T09:53:00Z">
        <w:r w:rsidR="00270F96" w:rsidRPr="00270F96">
          <w:rPr>
            <w:lang w:val="en-US"/>
            <w:rPrChange w:id="160" w:author="Kevin Reuter" w:date="2021-01-25T09:53:00Z">
              <w:rPr>
                <w:lang w:val="de-CH"/>
              </w:rPr>
            </w:rPrChange>
          </w:rPr>
          <w:t>Our main corpus analysis suggests that thick terms are used more descriptively by legal experts than when ordinary people interact. At least, when we look at how thick terms function in legal contexts, they are more often used in conjunction with terms that are less evaluative.</w:t>
        </w:r>
      </w:ins>
    </w:p>
    <w:p w14:paraId="71B8F750" w14:textId="167C1B92" w:rsidR="000F29BF" w:rsidDel="00533CE1" w:rsidRDefault="001C5B18">
      <w:pPr>
        <w:ind w:firstLine="709"/>
        <w:rPr>
          <w:del w:id="161" w:author="Kevin Reuter" w:date="2021-01-25T10:57:00Z"/>
        </w:rPr>
        <w:pPrChange w:id="162" w:author="Kevin Reuter" w:date="2021-01-25T11:05:00Z">
          <w:pPr/>
        </w:pPrChange>
      </w:pPr>
      <w:ins w:id="163" w:author="Kevin Reuter" w:date="2021-01-25T11:05:00Z">
        <w:r>
          <w:rPr>
            <w:lang w:val="en-US"/>
          </w:rPr>
          <w:t xml:space="preserve"> </w:t>
        </w:r>
      </w:ins>
      <w:moveFromRangeStart w:id="164" w:author="Kevin Reuter" w:date="2021-01-25T10:52:00Z" w:name="move62464349"/>
      <w:moveFrom w:id="165" w:author="Kevin Reuter" w:date="2021-01-25T10:52:00Z">
        <w:del w:id="166" w:author="Kevin Reuter" w:date="2021-01-25T11:05:00Z">
          <w:r w:rsidR="000F29BF" w:rsidDel="001C5B18">
            <w:delText>Thin terms are said to be merely evaluative and to merely express approval or disapproval</w:delText>
          </w:r>
          <w:r w:rsidR="00E575F2" w:rsidDel="001C5B18">
            <w:delText xml:space="preserve">. Those term include, among others, </w:delText>
          </w:r>
          <w:r w:rsidR="00FC2672" w:rsidDel="001C5B18">
            <w:delText>‘</w:delText>
          </w:r>
          <w:r w:rsidR="000F29BF" w:rsidDel="001C5B18">
            <w:delText>good</w:delText>
          </w:r>
          <w:r w:rsidR="00FC2672" w:rsidDel="001C5B18">
            <w:delText>’</w:delText>
          </w:r>
          <w:r w:rsidR="000F29BF" w:rsidDel="001C5B18">
            <w:delText xml:space="preserve">, </w:delText>
          </w:r>
          <w:r w:rsidR="00FC2672" w:rsidDel="001C5B18">
            <w:delText>‘</w:delText>
          </w:r>
          <w:r w:rsidR="000F29BF" w:rsidDel="001C5B18">
            <w:delText>bad</w:delText>
          </w:r>
          <w:r w:rsidR="00FC2672" w:rsidDel="001C5B18">
            <w:delText>’</w:delText>
          </w:r>
          <w:r w:rsidR="000F29BF" w:rsidDel="001C5B18">
            <w:delText xml:space="preserve">, </w:delText>
          </w:r>
          <w:r w:rsidR="00FC2672" w:rsidDel="001C5B18">
            <w:delText>‘</w:delText>
          </w:r>
          <w:r w:rsidR="000F29BF" w:rsidDel="001C5B18">
            <w:delText>right</w:delText>
          </w:r>
          <w:r w:rsidR="00FC2672" w:rsidDel="001C5B18">
            <w:delText>’</w:delText>
          </w:r>
          <w:r w:rsidR="000F29BF" w:rsidDel="001C5B18">
            <w:delText xml:space="preserve">, or </w:delText>
          </w:r>
          <w:r w:rsidR="00FC2672" w:rsidDel="001C5B18">
            <w:delText>‘</w:delText>
          </w:r>
          <w:r w:rsidR="000F29BF" w:rsidDel="001C5B18">
            <w:delText>wrong</w:delText>
          </w:r>
          <w:r w:rsidR="00FC2672" w:rsidDel="001C5B18">
            <w:delText>’</w:delText>
          </w:r>
          <w:r w:rsidR="000F29BF" w:rsidDel="001C5B18">
            <w:delText xml:space="preserve">. In addition, there are thick terms which share with thin terms their evaluativity, but which are at the same time descriptively rich. </w:delText>
          </w:r>
          <w:r w:rsidR="00563A98" w:rsidDel="001C5B18">
            <w:delText xml:space="preserve">For instance, </w:delText>
          </w:r>
          <w:r w:rsidR="00FC2672" w:rsidDel="001C5B18">
            <w:delText>‘</w:delText>
          </w:r>
          <w:r w:rsidR="00563A98" w:rsidDel="001C5B18">
            <w:delText>cruel</w:delText>
          </w:r>
          <w:r w:rsidR="00FC2672" w:rsidDel="001C5B18">
            <w:delText>’</w:delText>
          </w:r>
          <w:r w:rsidR="00563A98" w:rsidDel="001C5B18">
            <w:delText xml:space="preserve"> and </w:delText>
          </w:r>
          <w:r w:rsidR="00FC2672" w:rsidDel="001C5B18">
            <w:delText>‘</w:delText>
          </w:r>
          <w:r w:rsidR="00563A98" w:rsidDel="001C5B18">
            <w:delText>rude</w:delText>
          </w:r>
          <w:r w:rsidR="00FC2672" w:rsidDel="001C5B18">
            <w:delText>’</w:delText>
          </w:r>
          <w:r w:rsidR="00563A98" w:rsidDel="001C5B18">
            <w:delText xml:space="preserve"> </w:delText>
          </w:r>
          <w:r w:rsidR="00663435" w:rsidDel="001C5B18">
            <w:delText>are similar with respect to</w:delText>
          </w:r>
          <w:r w:rsidR="00563A98" w:rsidDel="001C5B18">
            <w:delText xml:space="preserve"> the thin</w:delText>
          </w:r>
          <w:r w:rsidR="00663435" w:rsidDel="001C5B18">
            <w:delText>, negative</w:delText>
          </w:r>
          <w:r w:rsidR="00563A98" w:rsidDel="001C5B18">
            <w:delText xml:space="preserve"> evaluation that is expressed – the speaker expresses disapproval. But being cruel differs from being rude in the sense that cruelty involves intentionally inflicting physical or emotional harm</w:delText>
          </w:r>
          <w:r w:rsidR="00E575F2" w:rsidDel="001C5B18">
            <w:delText>, while rudeness does not necessarily inflict harm but violates a person’s personal boundaries or dignity and demonstrates a lack of respect</w:delText>
          </w:r>
          <w:r w:rsidR="00563A98" w:rsidDel="001C5B18">
            <w:delText>.</w:delText>
          </w:r>
          <w:r w:rsidR="00663435" w:rsidDel="001C5B18">
            <w:delText xml:space="preserve"> It is this descriptive richness in addition to their evaluativity that makes thick concepts unique has caught philosophers’ attention.</w:delText>
          </w:r>
        </w:del>
      </w:moveFrom>
      <w:moveFromRangeEnd w:id="164"/>
    </w:p>
    <w:p w14:paraId="105661FD" w14:textId="603B5541" w:rsidR="009F459F" w:rsidDel="00533CE1" w:rsidRDefault="000F29BF">
      <w:pPr>
        <w:ind w:firstLine="709"/>
        <w:rPr>
          <w:del w:id="167" w:author="Kevin Reuter" w:date="2021-01-25T10:57:00Z"/>
          <w:moveFrom w:id="168" w:author="Kevin Reuter" w:date="2021-01-25T09:53:00Z"/>
        </w:rPr>
        <w:pPrChange w:id="169" w:author="Kevin Reuter" w:date="2021-01-25T11:05:00Z">
          <w:pPr/>
        </w:pPrChange>
      </w:pPr>
      <w:moveFromRangeStart w:id="170" w:author="Kevin Reuter" w:date="2021-01-25T09:53:00Z" w:name="move62460836"/>
      <w:moveFrom w:id="171" w:author="Kevin Reuter" w:date="2021-01-25T09:53:00Z">
        <w:r w:rsidDel="00270F96">
          <w:t>I</w:t>
        </w:r>
        <w:r w:rsidR="009F459F" w:rsidDel="00270F96">
          <w:t xml:space="preserve">f we examine the quotes more closely, we observe several terms which philosophers usually count to the class of so-called thick concepts. </w:t>
        </w:r>
        <w:r w:rsidR="00FB0E82" w:rsidDel="00270F96">
          <w:t xml:space="preserve">The judge’s statement is easily understood as an evaluative statement, including </w:t>
        </w:r>
        <w:r w:rsidR="00663435" w:rsidDel="00270F96">
          <w:t xml:space="preserve">thick </w:t>
        </w:r>
        <w:r w:rsidR="00FB0E82" w:rsidDel="00270F96">
          <w:t>evaluative terms</w:t>
        </w:r>
        <w:r w:rsidR="00663435" w:rsidDel="00270F96">
          <w:t xml:space="preserve"> from the moral domain,</w:t>
        </w:r>
        <w:r w:rsidR="00FB0E82" w:rsidDel="00270F96">
          <w:t xml:space="preserve"> such as ‘</w:t>
        </w:r>
        <w:r w:rsidR="00FB0E82" w:rsidRPr="00BA0F8A" w:rsidDel="00270F96">
          <w:t>heinous</w:t>
        </w:r>
        <w:r w:rsidR="00FB0E82" w:rsidDel="00270F96">
          <w:t>’, ‘</w:t>
        </w:r>
        <w:r w:rsidR="00FB0E82" w:rsidRPr="00BA0F8A" w:rsidDel="00270F96">
          <w:t>atrocious</w:t>
        </w:r>
        <w:r w:rsidR="00FB0E82" w:rsidDel="00270F96">
          <w:t xml:space="preserve">’, </w:t>
        </w:r>
        <w:r w:rsidR="00B207C9" w:rsidDel="00270F96">
          <w:t xml:space="preserve">and </w:t>
        </w:r>
        <w:r w:rsidR="00FB0E82" w:rsidDel="00270F96">
          <w:t>‘</w:t>
        </w:r>
        <w:r w:rsidR="00FB0E82" w:rsidRPr="00BA0F8A" w:rsidDel="00270F96">
          <w:t>cruel</w:t>
        </w:r>
        <w:r w:rsidR="00FB0E82" w:rsidDel="00270F96">
          <w:t>’</w:t>
        </w:r>
        <w:r w:rsidR="00B207C9" w:rsidDel="00270F96">
          <w:t>.</w:t>
        </w:r>
        <w:r w:rsidR="000414D3" w:rsidDel="00270F96">
          <w:t xml:space="preserve"> </w:t>
        </w:r>
        <w:r w:rsidR="00A40C92" w:rsidDel="00270F96">
          <w:t>T</w:t>
        </w:r>
        <w:r w:rsidR="00563A98" w:rsidDel="00270F96">
          <w:t xml:space="preserve">he defence attorney’s statement </w:t>
        </w:r>
        <w:r w:rsidR="00663435" w:rsidDel="00270F96">
          <w:t xml:space="preserve">also </w:t>
        </w:r>
        <w:r w:rsidR="00563A98" w:rsidDel="00270F96">
          <w:t xml:space="preserve">uses thick epistemic concepts, such as </w:t>
        </w:r>
        <w:r w:rsidR="00FC2672" w:rsidDel="00270F96">
          <w:t>‘</w:t>
        </w:r>
        <w:r w:rsidR="0006346A" w:rsidDel="00270F96">
          <w:t>reasonable doubt</w:t>
        </w:r>
        <w:r w:rsidR="00FC2672" w:rsidDel="00270F96">
          <w:t>’</w:t>
        </w:r>
        <w:r w:rsidR="00663435" w:rsidDel="00270F96">
          <w:t>,</w:t>
        </w:r>
        <w:r w:rsidR="0006346A" w:rsidDel="00270F96">
          <w:t xml:space="preserve"> and </w:t>
        </w:r>
        <w:r w:rsidR="00663435" w:rsidDel="00270F96">
          <w:t>presupposes</w:t>
        </w:r>
        <w:r w:rsidR="0006346A" w:rsidDel="00270F96">
          <w:t xml:space="preserve"> the epistemically greater value of </w:t>
        </w:r>
        <w:r w:rsidR="000414D3" w:rsidDel="00270F96">
          <w:t>‘</w:t>
        </w:r>
        <w:r w:rsidR="0006346A" w:rsidDel="00270F96">
          <w:t>being sure</w:t>
        </w:r>
        <w:r w:rsidR="00E575F2" w:rsidDel="00270F96">
          <w:t>’</w:t>
        </w:r>
        <w:r w:rsidR="0006346A" w:rsidDel="00270F96">
          <w:t xml:space="preserve"> over </w:t>
        </w:r>
        <w:r w:rsidR="00E575F2" w:rsidDel="00270F96">
          <w:t>‘</w:t>
        </w:r>
        <w:r w:rsidR="0006346A" w:rsidDel="00270F96">
          <w:t>merely believing</w:t>
        </w:r>
        <w:r w:rsidR="00E575F2" w:rsidDel="00270F96">
          <w:t>’</w:t>
        </w:r>
        <w:r w:rsidR="0006346A" w:rsidDel="00270F96">
          <w:t>.</w:t>
        </w:r>
        <w:r w:rsidR="00A40C92" w:rsidDel="00270F96">
          <w:t xml:space="preserve"> In addition, we see that both the judge and the defence attorney use</w:t>
        </w:r>
        <w:r w:rsidR="00B207C9" w:rsidDel="00270F96">
          <w:t xml:space="preserve"> significantly</w:t>
        </w:r>
        <w:r w:rsidR="00A40C92" w:rsidDel="00270F96">
          <w:t xml:space="preserve"> thin</w:t>
        </w:r>
        <w:r w:rsidR="00B207C9" w:rsidDel="00270F96">
          <w:t>ner</w:t>
        </w:r>
        <w:r w:rsidR="00A40C92" w:rsidDel="00270F96">
          <w:t xml:space="preserve"> terms, such as </w:t>
        </w:r>
        <w:r w:rsidR="00B207C9" w:rsidDel="00270F96">
          <w:t xml:space="preserve">‘sad’ or ‘tragic’ and ‘wicked’, ‘evil’, and ‘vile’ </w:t>
        </w:r>
        <w:del w:id="172" w:author="Kevin Reuter" w:date="2021-01-25T10:57:00Z">
          <w:r w:rsidR="00B207C9" w:rsidDel="00533CE1">
            <w:delText>.</w:delText>
          </w:r>
          <w:r w:rsidR="003D7F7F" w:rsidDel="00533CE1">
            <w:delText xml:space="preserve"> </w:delText>
          </w:r>
        </w:del>
      </w:moveFrom>
    </w:p>
    <w:moveFromRangeEnd w:id="170"/>
    <w:p w14:paraId="5A10A9F8" w14:textId="489DBB29" w:rsidR="000414D3" w:rsidDel="00533CE1" w:rsidRDefault="000414D3">
      <w:pPr>
        <w:ind w:firstLine="709"/>
        <w:rPr>
          <w:del w:id="173" w:author="Kevin Reuter" w:date="2021-01-25T10:56:00Z"/>
        </w:rPr>
        <w:pPrChange w:id="174" w:author="Kevin Reuter" w:date="2021-01-25T11:05:00Z">
          <w:pPr/>
        </w:pPrChange>
      </w:pPr>
      <w:del w:id="175" w:author="Kevin Reuter" w:date="2021-01-25T10:55:00Z">
        <w:r w:rsidDel="00533CE1">
          <w:delText xml:space="preserve">While thick concepts have been at the heart of various debates in philosophy, first and foremost within moral philosophy, they have hardly been discussed in philosophy of law. However, we </w:delText>
        </w:r>
        <w:r w:rsidR="0006346A" w:rsidDel="00533CE1">
          <w:delText>believe that the examples just provided</w:delText>
        </w:r>
        <w:r w:rsidR="000B688A" w:rsidDel="00533CE1">
          <w:delText xml:space="preserve"> can be taken as an</w:delText>
        </w:r>
        <w:r w:rsidR="0006346A" w:rsidDel="00533CE1">
          <w:delText xml:space="preserve"> illustrat</w:delText>
        </w:r>
        <w:r w:rsidR="000B688A" w:rsidDel="00533CE1">
          <w:delText>ion</w:delText>
        </w:r>
        <w:r w:rsidR="0006346A" w:rsidDel="00533CE1">
          <w:delText xml:space="preserve"> </w:delText>
        </w:r>
        <w:r w:rsidR="00663435" w:rsidDel="00533CE1">
          <w:delText xml:space="preserve">of </w:delText>
        </w:r>
        <w:r w:rsidR="0006346A" w:rsidDel="00533CE1">
          <w:delText xml:space="preserve">the use of evaluative language in the legal discourse more generally. </w:delText>
        </w:r>
        <w:r w:rsidDel="00533CE1">
          <w:delText>We therefore believe that investigating thick terms and concepts in</w:delText>
        </w:r>
        <w:r w:rsidR="00E575F2" w:rsidDel="00533CE1">
          <w:delText xml:space="preserve"> the</w:delText>
        </w:r>
        <w:r w:rsidDel="00533CE1">
          <w:delText xml:space="preserve"> legal discourse has the potential to inform questions about the evaluativity of legal language and to extent the debate about thick concepts. </w:delText>
        </w:r>
      </w:del>
    </w:p>
    <w:p w14:paraId="53B1A5AB" w14:textId="3890A569" w:rsidR="000414D3" w:rsidDel="00533CE1" w:rsidRDefault="000414D3">
      <w:pPr>
        <w:ind w:firstLine="709"/>
        <w:rPr>
          <w:del w:id="176" w:author="Kevin Reuter" w:date="2021-01-25T10:56:00Z"/>
        </w:rPr>
        <w:pPrChange w:id="177" w:author="Kevin Reuter" w:date="2021-01-25T11:05:00Z">
          <w:pPr/>
        </w:pPrChange>
      </w:pPr>
      <w:moveFromRangeStart w:id="178" w:author="Kevin Reuter" w:date="2021-01-25T10:04:00Z" w:name="move62461482"/>
      <w:moveFrom w:id="179" w:author="Kevin Reuter" w:date="2021-01-25T10:04:00Z">
        <w:del w:id="180" w:author="Kevin Reuter" w:date="2021-01-25T10:56:00Z">
          <w:r w:rsidDel="00533CE1">
            <w:delText xml:space="preserve">While it seems reasonable to suspect that evaluative language is frequent in the legal discourse, </w:delText>
          </w:r>
          <w:r w:rsidR="0006346A" w:rsidDel="00533CE1">
            <w:delText xml:space="preserve">legal system understands itself usually as a non-evaluative business in which personal disapproval or approval should have no place. </w:delText>
          </w:r>
        </w:del>
      </w:moveFrom>
      <w:moveFromRangeEnd w:id="178"/>
      <w:del w:id="181" w:author="Kevin Reuter" w:date="2021-01-25T10:56:00Z">
        <w:r w:rsidR="0006346A" w:rsidDel="00533CE1">
          <w:delText xml:space="preserve">Prima facie, this creates an interesting tension. We examine how frequent epistemic and ethical thick concepts are, how evaluatively they are used, and whether frequency and evaluative intensity differ between trained legal professionals and laypeople. </w:delText>
        </w:r>
      </w:del>
    </w:p>
    <w:p w14:paraId="6B21E859" w14:textId="333FB6C3" w:rsidR="0006346A" w:rsidDel="003A3BE0" w:rsidRDefault="0006346A" w:rsidP="003A3BE0">
      <w:pPr>
        <w:ind w:firstLine="709"/>
        <w:rPr>
          <w:del w:id="182" w:author="Kevin Reuter" w:date="2021-01-25T11:06:00Z"/>
        </w:rPr>
      </w:pPr>
      <w:moveFromRangeStart w:id="183" w:author="Kevin Reuter" w:date="2021-01-25T10:43:00Z" w:name="move62463814"/>
      <w:moveFrom w:id="184" w:author="Kevin Reuter" w:date="2021-01-25T10:43:00Z">
        <w:r w:rsidDel="00F430C8">
          <w:t>For th</w:t>
        </w:r>
        <w:r w:rsidR="000414D3" w:rsidDel="00F430C8">
          <w:t>ese two</w:t>
        </w:r>
        <w:r w:rsidDel="00F430C8">
          <w:t xml:space="preserve"> purpose</w:t>
        </w:r>
        <w:r w:rsidR="000414D3" w:rsidDel="00F430C8">
          <w:t>s</w:t>
        </w:r>
        <w:r w:rsidDel="00F430C8">
          <w:t xml:space="preserve">, we created two corpora. The legal professional corpus is based on court opinions from the American Court of Appeals; the lay corpus is based on blog discussions on the internet blog Reddit. </w:t>
        </w:r>
      </w:moveFrom>
      <w:moveFromRangeEnd w:id="183"/>
      <w:r w:rsidR="00FC2672">
        <w:t xml:space="preserve">The empirical results we present are exploratory and the methods we used need to be adapted for more fine-grained and theory-driven research questions. </w:t>
      </w:r>
      <w:del w:id="185" w:author="Kevin Reuter" w:date="2021-01-25T11:05:00Z">
        <w:r w:rsidR="00FC2672" w:rsidDel="003A3BE0">
          <w:delText xml:space="preserve">We discuss to what extent the methods </w:delText>
        </w:r>
      </w:del>
      <w:ins w:id="186" w:author="Kevin Reuter" w:date="2021-01-25T11:05:00Z">
        <w:r w:rsidR="003A3BE0">
          <w:t xml:space="preserve">Nonetheless, we believe they </w:t>
        </w:r>
      </w:ins>
      <w:del w:id="187" w:author="Kevin Reuter" w:date="2021-01-25T11:05:00Z">
        <w:r w:rsidR="00FC2672" w:rsidDel="003A3BE0">
          <w:delText xml:space="preserve">we explore </w:delText>
        </w:r>
      </w:del>
      <w:r w:rsidR="00FC2672">
        <w:t>provide an interesting starting point for such</w:t>
      </w:r>
      <w:ins w:id="188" w:author="Kevin Reuter" w:date="2021-01-25T11:06:00Z">
        <w:r w:rsidR="003A3BE0">
          <w:t xml:space="preserve"> a</w:t>
        </w:r>
      </w:ins>
      <w:r w:rsidR="00FC2672">
        <w:t xml:space="preserve"> project</w:t>
      </w:r>
      <w:ins w:id="189" w:author="Kevin Reuter" w:date="2021-01-25T11:06:00Z">
        <w:r w:rsidR="003A3BE0">
          <w:t>.</w:t>
        </w:r>
      </w:ins>
      <w:del w:id="190" w:author="Kevin Reuter" w:date="2021-01-25T11:06:00Z">
        <w:r w:rsidR="00FC2672" w:rsidDel="003A3BE0">
          <w:delText xml:space="preserve">s, which research hypotheses might be generated based on our empirical findings and to whom they might be of </w:delText>
        </w:r>
        <w:commentRangeStart w:id="191"/>
        <w:r w:rsidR="00FC2672" w:rsidDel="003A3BE0">
          <w:delText>interest</w:delText>
        </w:r>
        <w:commentRangeEnd w:id="191"/>
        <w:r w:rsidR="00E575F2" w:rsidDel="003A3BE0">
          <w:rPr>
            <w:rStyle w:val="CommentReference"/>
          </w:rPr>
          <w:commentReference w:id="191"/>
        </w:r>
        <w:r w:rsidR="00FC2672" w:rsidDel="003A3BE0">
          <w:delText>.</w:delText>
        </w:r>
      </w:del>
    </w:p>
    <w:p w14:paraId="2E53199A" w14:textId="77777777" w:rsidR="003A3BE0" w:rsidRDefault="003A3BE0">
      <w:pPr>
        <w:ind w:firstLine="709"/>
        <w:rPr>
          <w:ins w:id="192" w:author="Kevin Reuter" w:date="2021-01-25T11:06:00Z"/>
        </w:rPr>
        <w:pPrChange w:id="193" w:author="Kevin Reuter" w:date="2021-01-25T11:05:00Z">
          <w:pPr/>
        </w:pPrChange>
      </w:pPr>
    </w:p>
    <w:p w14:paraId="775B4803" w14:textId="6B36E017" w:rsidR="008F0C05" w:rsidDel="003A3BE0" w:rsidRDefault="008F0C05" w:rsidP="008F0C05">
      <w:pPr>
        <w:pStyle w:val="Heading1"/>
        <w:rPr>
          <w:del w:id="194" w:author="Kevin Reuter" w:date="2021-01-25T11:06:00Z"/>
        </w:rPr>
      </w:pPr>
      <w:del w:id="195" w:author="Kevin Reuter" w:date="2021-01-25T11:06:00Z">
        <w:r w:rsidDel="003A3BE0">
          <w:delText xml:space="preserve">Aim and Outline of this Paper (Pascale &amp; </w:delText>
        </w:r>
        <w:commentRangeStart w:id="196"/>
        <w:r w:rsidDel="003A3BE0">
          <w:delText>Kevin</w:delText>
        </w:r>
        <w:commentRangeEnd w:id="196"/>
        <w:r w:rsidR="00FA7D57" w:rsidDel="003A3BE0">
          <w:rPr>
            <w:rStyle w:val="CommentReference"/>
            <w:b w:val="0"/>
            <w:kern w:val="0"/>
          </w:rPr>
          <w:commentReference w:id="196"/>
        </w:r>
        <w:r w:rsidDel="003A3BE0">
          <w:delText>)</w:delText>
        </w:r>
      </w:del>
    </w:p>
    <w:p w14:paraId="34B10BB1" w14:textId="73CDD247" w:rsidR="00304391" w:rsidRPr="00F04DD0" w:rsidRDefault="00304391">
      <w:pPr>
        <w:ind w:firstLine="709"/>
        <w:pPrChange w:id="197" w:author="Kevin Reuter" w:date="2021-01-25T12:11:00Z">
          <w:pPr>
            <w:ind w:firstLine="0"/>
          </w:pPr>
        </w:pPrChange>
      </w:pPr>
      <w:r>
        <w:t>Section </w:t>
      </w:r>
      <w:del w:id="198" w:author="Kevin Reuter" w:date="2021-01-25T11:06:00Z">
        <w:r w:rsidDel="003A3BE0">
          <w:fldChar w:fldCharType="begin"/>
        </w:r>
        <w:r w:rsidDel="003A3BE0">
          <w:delInstrText xml:space="preserve"> REF _Ref60839122 \r \h </w:delInstrText>
        </w:r>
        <w:r w:rsidDel="003A3BE0">
          <w:fldChar w:fldCharType="separate"/>
        </w:r>
        <w:r w:rsidDel="003A3BE0">
          <w:delText>3</w:delText>
        </w:r>
        <w:r w:rsidDel="003A3BE0">
          <w:fldChar w:fldCharType="end"/>
        </w:r>
        <w:r w:rsidDel="003A3BE0">
          <w:delText xml:space="preserve"> </w:delText>
        </w:r>
      </w:del>
      <w:ins w:id="199" w:author="Kevin Reuter" w:date="2021-01-25T11:06:00Z">
        <w:r w:rsidR="003A3BE0">
          <w:t xml:space="preserve">2 </w:t>
        </w:r>
      </w:ins>
      <w:r>
        <w:t xml:space="preserve">provides an overview of </w:t>
      </w:r>
      <w:ins w:id="200" w:author="Kevin Reuter" w:date="2021-01-25T12:07:00Z">
        <w:r w:rsidR="00950209">
          <w:t xml:space="preserve">previous </w:t>
        </w:r>
      </w:ins>
      <w:r>
        <w:t>empirical studies focusing on evaluative language and the different means that are used to communicate evaluations and stance taking in the courtroom. The empirical literature on this topic is rather scarce and only two studies mention thick concepts directly. In Section </w:t>
      </w:r>
      <w:del w:id="201" w:author="Kevin Reuter" w:date="2021-01-25T11:06:00Z">
        <w:r w:rsidDel="003A3BE0">
          <w:fldChar w:fldCharType="begin"/>
        </w:r>
        <w:r w:rsidDel="003A3BE0">
          <w:delInstrText xml:space="preserve"> REF _Ref60839380 \r \h </w:delInstrText>
        </w:r>
        <w:r w:rsidDel="003A3BE0">
          <w:fldChar w:fldCharType="separate"/>
        </w:r>
        <w:r w:rsidDel="003A3BE0">
          <w:delText>4</w:delText>
        </w:r>
        <w:r w:rsidDel="003A3BE0">
          <w:fldChar w:fldCharType="end"/>
        </w:r>
      </w:del>
      <w:ins w:id="202" w:author="Kevin Reuter" w:date="2021-01-25T11:06:00Z">
        <w:r w:rsidR="003A3BE0">
          <w:t>3</w:t>
        </w:r>
      </w:ins>
      <w:r>
        <w:t xml:space="preserve">, </w:t>
      </w:r>
      <w:ins w:id="203" w:author="Kevin Reuter" w:date="2021-01-25T12:08:00Z">
        <w:r w:rsidR="00950209">
          <w:t xml:space="preserve">reports a study on the </w:t>
        </w:r>
        <w:r w:rsidR="00950209" w:rsidRPr="00637327">
          <w:rPr>
            <w:lang w:val="en-US"/>
          </w:rPr>
          <w:t xml:space="preserve">overall sentiment values of </w:t>
        </w:r>
        <w:r w:rsidR="00950209">
          <w:rPr>
            <w:lang w:val="en-US"/>
          </w:rPr>
          <w:t>both</w:t>
        </w:r>
        <w:r w:rsidR="00950209" w:rsidRPr="00637327">
          <w:rPr>
            <w:lang w:val="en-US"/>
          </w:rPr>
          <w:t xml:space="preserve"> corpora</w:t>
        </w:r>
      </w:ins>
      <w:ins w:id="204" w:author="Kevin Reuter" w:date="2021-01-25T12:09:00Z">
        <w:r w:rsidR="00950209">
          <w:rPr>
            <w:lang w:val="en-US"/>
          </w:rPr>
          <w:t xml:space="preserve"> but argues that the results of these studies can be taken as direct evidence for the claim that</w:t>
        </w:r>
      </w:ins>
      <w:ins w:id="205" w:author="Kevin Reuter" w:date="2021-01-25T12:10:00Z">
        <w:r w:rsidR="00950209">
          <w:rPr>
            <w:lang w:val="en-US"/>
          </w:rPr>
          <w:t xml:space="preserve"> legal corpora are less evaluative. In Section 4 we develop the main hypotheses and methods for comparing evaluative</w:t>
        </w:r>
      </w:ins>
      <w:ins w:id="206" w:author="Kevin Reuter" w:date="2021-01-25T12:11:00Z">
        <w:r w:rsidR="00950209">
          <w:rPr>
            <w:lang w:val="en-US"/>
          </w:rPr>
          <w:t xml:space="preserve"> intensity in legal and public discourse. </w:t>
        </w:r>
        <w:r w:rsidR="00950209">
          <w:t xml:space="preserve">In </w:t>
        </w:r>
      </w:ins>
      <w:del w:id="207" w:author="Kevin Reuter" w:date="2021-01-25T12:11:00Z">
        <w:r w:rsidDel="00950209">
          <w:delText xml:space="preserve">we argue </w:delText>
        </w:r>
        <w:r w:rsidR="001E4DDA" w:rsidDel="00950209">
          <w:delText>that the legal discourse stands out in that it makes use of a variety of terms from the moral domain, such as deontic terms, but also ‘justice’, ‘cruelty’, ‘brutality’, ‘lie’, etc. At the same time, it adopts terms from epistemology which are connected to seeking the ‘truth’, gaining ‘knowledge’ of whether and how a crime was committed, and to providing ‘evidence’ beyond ‘reasonable doubt’. In addition, the legal discourse has developed domain-specific thick terms which can be called thick legal terms. Building on these observations, in Sections </w:delText>
        </w:r>
        <w:r w:rsidR="001E4DDA" w:rsidDel="00950209">
          <w:fldChar w:fldCharType="begin"/>
        </w:r>
        <w:r w:rsidR="001E4DDA" w:rsidDel="00950209">
          <w:delInstrText xml:space="preserve"> REF _Ref60839846 \r \h </w:delInstrText>
        </w:r>
        <w:r w:rsidR="001E4DDA" w:rsidDel="00950209">
          <w:fldChar w:fldCharType="separate"/>
        </w:r>
        <w:r w:rsidR="001E4DDA" w:rsidDel="00950209">
          <w:delText>5</w:delText>
        </w:r>
        <w:r w:rsidR="001E4DDA" w:rsidDel="00950209">
          <w:fldChar w:fldCharType="end"/>
        </w:r>
        <w:r w:rsidR="001E4DDA" w:rsidDel="00950209">
          <w:delText xml:space="preserve"> and </w:delText>
        </w:r>
        <w:r w:rsidR="001E4DDA" w:rsidDel="00950209">
          <w:fldChar w:fldCharType="begin"/>
        </w:r>
        <w:r w:rsidR="001E4DDA" w:rsidDel="00950209">
          <w:delInstrText xml:space="preserve"> REF _Ref60839913 \r \h </w:delInstrText>
        </w:r>
        <w:r w:rsidR="001E4DDA" w:rsidDel="00950209">
          <w:fldChar w:fldCharType="separate"/>
        </w:r>
        <w:r w:rsidR="001E4DDA" w:rsidDel="00950209">
          <w:delText>6</w:delText>
        </w:r>
        <w:r w:rsidR="001E4DDA" w:rsidDel="00950209">
          <w:fldChar w:fldCharType="end"/>
        </w:r>
        <w:r w:rsidR="001E4DDA" w:rsidDel="00950209">
          <w:delText xml:space="preserve">, we present our own corpus linguistic study. </w:delText>
        </w:r>
      </w:del>
      <w:r w:rsidR="001E4DDA">
        <w:t>Section </w:t>
      </w:r>
      <w:r w:rsidR="001E4DDA">
        <w:fldChar w:fldCharType="begin"/>
      </w:r>
      <w:r w:rsidR="001E4DDA">
        <w:instrText xml:space="preserve"> REF _Ref60839846 \r \h </w:instrText>
      </w:r>
      <w:r w:rsidR="001E4DDA">
        <w:fldChar w:fldCharType="separate"/>
      </w:r>
      <w:ins w:id="208" w:author="Lucien Baumgartner2" w:date="2021-02-09T15:25:00Z">
        <w:r w:rsidR="00B50F00">
          <w:t>4</w:t>
        </w:r>
      </w:ins>
      <w:del w:id="209" w:author="Lucien Baumgartner2" w:date="2021-02-08T14:03:00Z">
        <w:r w:rsidR="001E4DDA" w:rsidDel="00B36C9C">
          <w:delText>5</w:delText>
        </w:r>
      </w:del>
      <w:r w:rsidR="001E4DDA">
        <w:fldChar w:fldCharType="end"/>
      </w:r>
      <w:r w:rsidR="001E4DDA">
        <w:t xml:space="preserve"> </w:t>
      </w:r>
      <w:del w:id="210" w:author="Kevin Reuter" w:date="2021-01-25T12:11:00Z">
        <w:r w:rsidR="001E4DDA" w:rsidDel="00950209">
          <w:delText xml:space="preserve">describes </w:delText>
        </w:r>
      </w:del>
      <w:ins w:id="211" w:author="Kevin Reuter" w:date="2021-01-25T12:11:00Z">
        <w:r w:rsidR="00950209">
          <w:t xml:space="preserve">we present the results of our corpus study involving a wide range of moral, </w:t>
        </w:r>
      </w:ins>
      <w:ins w:id="212" w:author="Kevin Reuter" w:date="2021-01-25T12:12:00Z">
        <w:r w:rsidR="00950209">
          <w:t>epistemic and legal thick terms.</w:t>
        </w:r>
      </w:ins>
      <w:ins w:id="213" w:author="Kevin Reuter" w:date="2021-01-25T12:11:00Z">
        <w:r w:rsidR="00950209">
          <w:t xml:space="preserve"> </w:t>
        </w:r>
      </w:ins>
      <w:del w:id="214" w:author="Kevin Reuter" w:date="2021-01-25T12:12:00Z">
        <w:r w:rsidR="001E4DDA" w:rsidDel="00950209">
          <w:delText>the generation of our own two corpora, one which is based on the online blog Reddit, and one which is based on court opinions from the Court of Appeals of the United States of America, first to eleventh circuit. Section</w:delText>
        </w:r>
        <w:r w:rsidR="00FA7D57" w:rsidDel="00950209">
          <w:delText>s</w:delText>
        </w:r>
        <w:r w:rsidR="001E4DDA" w:rsidDel="00950209">
          <w:delText> </w:delText>
        </w:r>
        <w:r w:rsidR="001E4DDA" w:rsidDel="00950209">
          <w:fldChar w:fldCharType="begin"/>
        </w:r>
        <w:r w:rsidR="001E4DDA" w:rsidDel="00950209">
          <w:delInstrText xml:space="preserve"> REF _Ref60839913 \r \h </w:delInstrText>
        </w:r>
        <w:r w:rsidR="001E4DDA" w:rsidDel="00950209">
          <w:fldChar w:fldCharType="separate"/>
        </w:r>
        <w:r w:rsidR="001E4DDA" w:rsidDel="00950209">
          <w:delText>6</w:delText>
        </w:r>
        <w:r w:rsidR="001E4DDA" w:rsidDel="00950209">
          <w:fldChar w:fldCharType="end"/>
        </w:r>
        <w:r w:rsidR="001E4DDA" w:rsidDel="00950209">
          <w:delText xml:space="preserve"> presents the actual study. </w:delText>
        </w:r>
        <w:r w:rsidR="000461D4" w:rsidRPr="00962A0F" w:rsidDel="00950209">
          <w:rPr>
            <w:i/>
            <w:iCs/>
            <w:color w:val="17365D" w:themeColor="text2" w:themeShade="BF"/>
            <w:highlight w:val="yellow"/>
          </w:rPr>
          <w:delText>***2-3 Sätze</w:delText>
        </w:r>
      </w:del>
      <w:ins w:id="215" w:author="Kevin Reuter" w:date="2021-01-25T12:12:00Z">
        <w:r w:rsidR="00950209">
          <w:t xml:space="preserve">Section 6 describes some limitations of course study and the impact on both </w:t>
        </w:r>
      </w:ins>
      <w:ins w:id="216" w:author="Kevin Reuter" w:date="2021-01-25T12:13:00Z">
        <w:r w:rsidR="00950209">
          <w:t>legal and philosophical discussions.</w:t>
        </w:r>
      </w:ins>
      <w:del w:id="217" w:author="Kevin Reuter" w:date="2021-01-25T12:12:00Z">
        <w:r w:rsidR="000461D4" w:rsidRPr="00962A0F" w:rsidDel="00950209">
          <w:rPr>
            <w:i/>
            <w:iCs/>
            <w:color w:val="17365D" w:themeColor="text2" w:themeShade="BF"/>
            <w:highlight w:val="yellow"/>
          </w:rPr>
          <w:delText>***</w:delText>
        </w:r>
      </w:del>
    </w:p>
    <w:p w14:paraId="3FF1F5B6" w14:textId="6856912C" w:rsidR="0027681C" w:rsidRPr="004A28C7" w:rsidRDefault="00235507" w:rsidP="004A28C7">
      <w:pPr>
        <w:pStyle w:val="Heading1"/>
        <w:rPr>
          <w:lang w:val="en-US"/>
        </w:rPr>
      </w:pPr>
      <w:bookmarkStart w:id="218" w:name="_Ref60839122"/>
      <w:r>
        <w:rPr>
          <w:lang w:val="en-US"/>
        </w:rPr>
        <w:t>Evaluative Language</w:t>
      </w:r>
      <w:r w:rsidR="00743A8B">
        <w:rPr>
          <w:lang w:val="en-US"/>
        </w:rPr>
        <w:t xml:space="preserve"> </w:t>
      </w:r>
      <w:del w:id="219" w:author="Kevin Reuter" w:date="2021-01-25T12:13:00Z">
        <w:r w:rsidR="00743A8B" w:rsidDel="00950209">
          <w:rPr>
            <w:lang w:val="en-US"/>
          </w:rPr>
          <w:delText xml:space="preserve">the </w:delText>
        </w:r>
      </w:del>
      <w:ins w:id="220" w:author="Kevin Reuter" w:date="2021-01-25T12:13:00Z">
        <w:r w:rsidR="00950209">
          <w:rPr>
            <w:lang w:val="en-US"/>
          </w:rPr>
          <w:t xml:space="preserve">and the </w:t>
        </w:r>
      </w:ins>
      <w:r w:rsidR="00743A8B">
        <w:rPr>
          <w:lang w:val="en-US"/>
        </w:rPr>
        <w:t>Legal Discourse</w:t>
      </w:r>
      <w:r w:rsidR="0038591A">
        <w:rPr>
          <w:lang w:val="en-US"/>
        </w:rPr>
        <w:t xml:space="preserve"> (</w:t>
      </w:r>
      <w:commentRangeStart w:id="221"/>
      <w:r w:rsidR="0038591A">
        <w:rPr>
          <w:lang w:val="en-US"/>
        </w:rPr>
        <w:t>Severin</w:t>
      </w:r>
      <w:commentRangeEnd w:id="221"/>
      <w:r w:rsidR="00811F8D">
        <w:rPr>
          <w:rStyle w:val="CommentReference"/>
          <w:b w:val="0"/>
          <w:kern w:val="0"/>
        </w:rPr>
        <w:commentReference w:id="221"/>
      </w:r>
      <w:r w:rsidR="0038591A">
        <w:rPr>
          <w:lang w:val="en-US"/>
        </w:rPr>
        <w:t>)</w:t>
      </w:r>
      <w:bookmarkEnd w:id="218"/>
    </w:p>
    <w:p w14:paraId="4C09AAEC" w14:textId="34F9B091" w:rsidR="00962A0F" w:rsidRPr="00962A0F" w:rsidRDefault="00962A0F" w:rsidP="00235507">
      <w:pPr>
        <w:ind w:firstLine="0"/>
      </w:pPr>
      <w:r w:rsidRPr="00962A0F">
        <w:t xml:space="preserve">Legal professionals need to be objective in many respects. For instance, each defendant </w:t>
      </w:r>
      <w:r>
        <w:t xml:space="preserve">has a constitutional right to be given a fair trial, independent </w:t>
      </w:r>
      <w:r w:rsidRPr="00962A0F">
        <w:t>of any personal liking or disliking the legal professionals involved might have for the defendant</w:t>
      </w:r>
      <w:r>
        <w:t xml:space="preserve">. This involves an </w:t>
      </w:r>
      <w:r w:rsidR="00235507">
        <w:t>objective, unbiased</w:t>
      </w:r>
      <w:r>
        <w:t xml:space="preserve"> treatment of the available evidence, and, especially on the side of the defence, a fair representation of the defendant. </w:t>
      </w:r>
      <w:r w:rsidR="00235507">
        <w:t>(</w:t>
      </w:r>
      <w:r>
        <w:t>In cases like Ted Bundy’s this might be tough.</w:t>
      </w:r>
      <w:r w:rsidR="00235507">
        <w:t>)</w:t>
      </w:r>
      <w:r>
        <w:t xml:space="preserve"> In addition, </w:t>
      </w:r>
      <w:r w:rsidRPr="00962A0F">
        <w:t xml:space="preserve">legal professionals must </w:t>
      </w:r>
      <w:r>
        <w:t xml:space="preserve">only </w:t>
      </w:r>
      <w:r w:rsidRPr="00962A0F">
        <w:t>follow the law and cannot allow their own norms and ideals to affect their legal judgmen</w:t>
      </w:r>
      <w:r>
        <w:t>t.</w:t>
      </w:r>
      <w:r w:rsidR="00243716">
        <w:t xml:space="preserve"> Whether or not legal professional</w:t>
      </w:r>
      <w:r w:rsidR="00E575F2">
        <w:t>s</w:t>
      </w:r>
      <w:r w:rsidR="00243716">
        <w:t xml:space="preserve"> object to anyone’s personal lifestyle and decisions must not affect their judgment as long as these issues are not </w:t>
      </w:r>
      <w:r w:rsidR="00235507">
        <w:t>in violation of the law.</w:t>
      </w:r>
    </w:p>
    <w:p w14:paraId="07923216" w14:textId="214D046E" w:rsidR="0057184D" w:rsidRDefault="00E575F2" w:rsidP="00235507">
      <w:pPr>
        <w:rPr>
          <w:lang w:val="en-US"/>
        </w:rPr>
      </w:pPr>
      <w:r>
        <w:rPr>
          <w:lang w:val="en-US"/>
        </w:rPr>
        <w:t>Because of</w:t>
      </w:r>
      <w:r w:rsidR="00243716">
        <w:rPr>
          <w:lang w:val="en-US"/>
        </w:rPr>
        <w:t xml:space="preserve"> this need for objectivity, one might suspect</w:t>
      </w:r>
      <w:r w:rsidR="002E4AA6">
        <w:rPr>
          <w:lang w:val="en-US"/>
        </w:rPr>
        <w:t xml:space="preserve"> that the legal discourse is </w:t>
      </w:r>
      <w:r w:rsidR="00824022">
        <w:rPr>
          <w:lang w:val="en-US"/>
        </w:rPr>
        <w:t>devoid of</w:t>
      </w:r>
      <w:r w:rsidR="002E4AA6">
        <w:rPr>
          <w:lang w:val="en-US"/>
        </w:rPr>
        <w:t xml:space="preserve"> </w:t>
      </w:r>
      <w:r w:rsidR="00E46D70">
        <w:rPr>
          <w:lang w:val="en-US"/>
        </w:rPr>
        <w:t xml:space="preserve">verbally expressed </w:t>
      </w:r>
      <w:r w:rsidR="002E4AA6">
        <w:rPr>
          <w:lang w:val="en-US"/>
        </w:rPr>
        <w:t>evaluation</w:t>
      </w:r>
      <w:r w:rsidR="008F0C05">
        <w:rPr>
          <w:lang w:val="en-US"/>
        </w:rPr>
        <w:t>s</w:t>
      </w:r>
      <w:r w:rsidR="004A28C7">
        <w:rPr>
          <w:rStyle w:val="FootnoteReference"/>
          <w:lang w:val="en-US"/>
        </w:rPr>
        <w:footnoteReference w:id="1"/>
      </w:r>
      <w:r w:rsidR="00BE06B8">
        <w:rPr>
          <w:lang w:val="en-US"/>
        </w:rPr>
        <w:t xml:space="preserve">. </w:t>
      </w:r>
      <w:r w:rsidR="00D4597D">
        <w:rPr>
          <w:lang w:val="en-US"/>
        </w:rPr>
        <w:t>The</w:t>
      </w:r>
      <w:r w:rsidR="00BE06B8">
        <w:rPr>
          <w:lang w:val="en-US"/>
        </w:rPr>
        <w:t xml:space="preserve"> legal system is there to reveal </w:t>
      </w:r>
      <w:r w:rsidR="00243716">
        <w:rPr>
          <w:lang w:val="en-US"/>
        </w:rPr>
        <w:t xml:space="preserve">the </w:t>
      </w:r>
      <w:r w:rsidR="00BE06B8">
        <w:rPr>
          <w:lang w:val="en-US"/>
        </w:rPr>
        <w:t>truth</w:t>
      </w:r>
      <w:r w:rsidR="00824022">
        <w:rPr>
          <w:lang w:val="en-US"/>
        </w:rPr>
        <w:t xml:space="preserve"> (e.g., that Ted Bundy </w:t>
      </w:r>
      <w:r w:rsidR="00824022">
        <w:rPr>
          <w:lang w:val="en-US"/>
        </w:rPr>
        <w:lastRenderedPageBreak/>
        <w:t xml:space="preserve">in fact killed these women) </w:t>
      </w:r>
      <w:r w:rsidR="00BE06B8">
        <w:rPr>
          <w:lang w:val="en-US"/>
        </w:rPr>
        <w:t>an</w:t>
      </w:r>
      <w:r w:rsidR="0057184D">
        <w:rPr>
          <w:lang w:val="en-US"/>
        </w:rPr>
        <w:t>d, relatedly</w:t>
      </w:r>
      <w:r w:rsidR="00BE06B8">
        <w:rPr>
          <w:lang w:val="en-US"/>
        </w:rPr>
        <w:t xml:space="preserve">, </w:t>
      </w:r>
      <w:r w:rsidR="0057184D" w:rsidRPr="0057184D">
        <w:rPr>
          <w:lang w:val="en-US"/>
        </w:rPr>
        <w:t xml:space="preserve">legal processes </w:t>
      </w:r>
      <w:r w:rsidR="0057184D">
        <w:rPr>
          <w:lang w:val="en-US"/>
        </w:rPr>
        <w:t>seem to be</w:t>
      </w:r>
      <w:r w:rsidR="0057184D" w:rsidRPr="0057184D">
        <w:rPr>
          <w:lang w:val="en-US"/>
        </w:rPr>
        <w:t xml:space="preserve"> characterized by a strictly regulated, objective</w:t>
      </w:r>
      <w:r w:rsidR="0057184D">
        <w:rPr>
          <w:lang w:val="en-US"/>
        </w:rPr>
        <w:t>,</w:t>
      </w:r>
      <w:r w:rsidR="0057184D" w:rsidRPr="0057184D">
        <w:rPr>
          <w:lang w:val="en-US"/>
        </w:rPr>
        <w:t xml:space="preserve"> impersonal </w:t>
      </w:r>
      <w:r w:rsidR="0057184D">
        <w:rPr>
          <w:lang w:val="en-US"/>
        </w:rPr>
        <w:t xml:space="preserve">and unbiased </w:t>
      </w:r>
      <w:r w:rsidR="0057184D" w:rsidRPr="0057184D">
        <w:rPr>
          <w:lang w:val="en-US"/>
        </w:rPr>
        <w:t xml:space="preserve">adjudication </w:t>
      </w:r>
      <w:r w:rsidR="0057184D">
        <w:rPr>
          <w:lang w:val="en-US"/>
        </w:rPr>
        <w:t xml:space="preserve">in order to not distort the </w:t>
      </w:r>
      <w:r w:rsidR="0044145E">
        <w:rPr>
          <w:lang w:val="en-US"/>
        </w:rPr>
        <w:t>quested facts. Accordingly,</w:t>
      </w:r>
      <w:r w:rsidR="00834749">
        <w:rPr>
          <w:lang w:val="en-US"/>
        </w:rPr>
        <w:t xml:space="preserve"> so the assumption,</w:t>
      </w:r>
      <w:r w:rsidR="0044145E">
        <w:rPr>
          <w:lang w:val="en-US"/>
        </w:rPr>
        <w:t xml:space="preserve"> </w:t>
      </w:r>
      <w:r w:rsidR="0057184D" w:rsidRPr="0057184D">
        <w:rPr>
          <w:lang w:val="en-US"/>
        </w:rPr>
        <w:t xml:space="preserve">this </w:t>
      </w:r>
      <w:r w:rsidR="0044145E">
        <w:rPr>
          <w:lang w:val="en-US"/>
        </w:rPr>
        <w:t>must</w:t>
      </w:r>
      <w:r w:rsidR="0057184D" w:rsidRPr="0057184D">
        <w:rPr>
          <w:lang w:val="en-US"/>
        </w:rPr>
        <w:t xml:space="preserve"> also </w:t>
      </w:r>
      <w:r w:rsidR="0044145E">
        <w:rPr>
          <w:lang w:val="en-US"/>
        </w:rPr>
        <w:t xml:space="preserve">be </w:t>
      </w:r>
      <w:r w:rsidR="0057184D" w:rsidRPr="0057184D">
        <w:rPr>
          <w:lang w:val="en-US"/>
        </w:rPr>
        <w:t>reflected in the language</w:t>
      </w:r>
      <w:r w:rsidR="0044145E">
        <w:rPr>
          <w:lang w:val="en-US"/>
        </w:rPr>
        <w:t>.</w:t>
      </w:r>
    </w:p>
    <w:p w14:paraId="7AE9D184" w14:textId="7D9A3F8B" w:rsidR="0088382B" w:rsidRPr="00834749" w:rsidRDefault="0088382B" w:rsidP="00235507">
      <w:r>
        <w:rPr>
          <w:lang w:val="en-US"/>
        </w:rPr>
        <w:t xml:space="preserve">However, </w:t>
      </w:r>
      <w:r w:rsidR="00834749">
        <w:rPr>
          <w:lang w:val="en-US"/>
        </w:rPr>
        <w:t xml:space="preserve">it is part of </w:t>
      </w:r>
      <w:r w:rsidR="00243716">
        <w:rPr>
          <w:lang w:val="en-US"/>
        </w:rPr>
        <w:t xml:space="preserve">especially </w:t>
      </w:r>
      <w:r w:rsidR="00834749">
        <w:rPr>
          <w:lang w:val="en-US"/>
        </w:rPr>
        <w:t xml:space="preserve">the </w:t>
      </w:r>
      <w:r w:rsidR="00834749" w:rsidRPr="00811F8D">
        <w:rPr>
          <w:lang w:val="en-US"/>
        </w:rPr>
        <w:t>adversarial</w:t>
      </w:r>
      <w:r w:rsidR="00834749">
        <w:rPr>
          <w:lang w:val="en-US"/>
        </w:rPr>
        <w:t xml:space="preserve"> system that the quested facts are not found “</w:t>
      </w:r>
      <w:r w:rsidR="00834749" w:rsidRPr="00834749">
        <w:rPr>
          <w:lang w:val="en-US"/>
        </w:rPr>
        <w:t>by conducting disinterested research, but rather through the vigorous presentation of evidence slanted toward different positions</w:t>
      </w:r>
      <w:r w:rsidR="00834749">
        <w:rPr>
          <w:lang w:val="en-US"/>
        </w:rPr>
        <w:t>” (Solan</w:t>
      </w:r>
      <w:r w:rsidR="00BA6A2D">
        <w:rPr>
          <w:lang w:val="en-US"/>
        </w:rPr>
        <w:t xml:space="preserve"> 2010,</w:t>
      </w:r>
      <w:r w:rsidR="00834749">
        <w:rPr>
          <w:lang w:val="en-US"/>
        </w:rPr>
        <w:t xml:space="preserve"> 395). </w:t>
      </w:r>
      <w:r w:rsidR="00834749">
        <w:t>L</w:t>
      </w:r>
      <w:r w:rsidRPr="006163F1">
        <w:t xml:space="preserve">egal professionals, particularly in court, not only present impartial information in their texts </w:t>
      </w:r>
      <w:r w:rsidR="00834749">
        <w:t xml:space="preserve">but also evaluate claims of their opponents’ and contrast them with their own. </w:t>
      </w:r>
      <w:r w:rsidRPr="006163F1">
        <w:t>Thus, it is not too far-fetched to conclude that evaluative</w:t>
      </w:r>
      <w:r>
        <w:t xml:space="preserve"> </w:t>
      </w:r>
      <w:r w:rsidRPr="006163F1">
        <w:t>language plays a pivotal role in judicial discourse.</w:t>
      </w:r>
    </w:p>
    <w:p w14:paraId="1C42405E" w14:textId="284FAFDC" w:rsidR="0088382B" w:rsidRPr="006163F1" w:rsidRDefault="0088382B" w:rsidP="00235507">
      <w:r w:rsidRPr="006163F1">
        <w:t xml:space="preserve">Especially in the Anglo-American adversarial system, court cases are largely about two parties (prosecution and defence) presenting their conflicting versions of events and trying to convince the jury that </w:t>
      </w:r>
      <w:r w:rsidRPr="006163F1">
        <w:rPr>
          <w:i/>
          <w:iCs/>
        </w:rPr>
        <w:t>their</w:t>
      </w:r>
      <w:r w:rsidRPr="006163F1">
        <w:t xml:space="preserve"> “constructed version of reality is more plausible than another” (Cotterill 2003). </w:t>
      </w:r>
      <w:r w:rsidR="00243716">
        <w:t>Consequently</w:t>
      </w:r>
      <w:r w:rsidRPr="006163F1">
        <w:t xml:space="preserve">, the dialectical debate </w:t>
      </w:r>
      <w:r w:rsidR="00A24F9A">
        <w:t>about</w:t>
      </w:r>
      <w:r w:rsidR="00A24F9A" w:rsidRPr="006163F1">
        <w:t xml:space="preserve"> </w:t>
      </w:r>
      <w:r w:rsidR="00A24F9A">
        <w:t>how</w:t>
      </w:r>
      <w:r w:rsidRPr="006163F1">
        <w:t xml:space="preserve"> the evidence is </w:t>
      </w:r>
      <w:r w:rsidR="00A24F9A">
        <w:t xml:space="preserve">to be assessed is </w:t>
      </w:r>
      <w:r w:rsidRPr="006163F1">
        <w:t xml:space="preserve">at the centre of an adversarial trial. </w:t>
      </w:r>
      <w:r w:rsidR="00A24F9A">
        <w:t>What is more,</w:t>
      </w:r>
      <w:r w:rsidR="00A24F9A" w:rsidRPr="006163F1">
        <w:t xml:space="preserve"> </w:t>
      </w:r>
      <w:r w:rsidRPr="006163F1">
        <w:t>not only prosecution and defence have to take a stance in court, but also the judge</w:t>
      </w:r>
      <w:r w:rsidR="00235507">
        <w:t>s</w:t>
      </w:r>
      <w:r w:rsidRPr="006163F1">
        <w:t xml:space="preserve"> </w:t>
      </w:r>
      <w:r w:rsidR="00235507">
        <w:t>themselves</w:t>
      </w:r>
      <w:r w:rsidRPr="006163F1">
        <w:t xml:space="preserve"> will eventually be required to state the reasons for the sentence she passes.</w:t>
      </w:r>
    </w:p>
    <w:p w14:paraId="73DD7B31" w14:textId="77777777" w:rsidR="00235507" w:rsidRDefault="00235507" w:rsidP="00235507">
      <w:r>
        <w:t>S</w:t>
      </w:r>
      <w:r w:rsidR="0088382B" w:rsidRPr="006163F1">
        <w:t>tance-taking on certain events or agents is inherent both in the persuasive process and in decision making, which are integral parts of legal discourse</w:t>
      </w:r>
      <w:r w:rsidR="00A24F9A">
        <w:t>.</w:t>
      </w:r>
      <w:r w:rsidR="0088382B" w:rsidRPr="006163F1">
        <w:t xml:space="preserve"> </w:t>
      </w:r>
      <w:r w:rsidR="00A24F9A">
        <w:t>O</w:t>
      </w:r>
      <w:r w:rsidR="0088382B" w:rsidRPr="006163F1">
        <w:t xml:space="preserve">ne might even go so far as to say that what legal professionals </w:t>
      </w:r>
      <w:r w:rsidR="0088382B" w:rsidRPr="00243716">
        <w:rPr>
          <w:i/>
          <w:iCs/>
        </w:rPr>
        <w:t>mainly</w:t>
      </w:r>
      <w:r w:rsidR="0088382B" w:rsidRPr="006163F1">
        <w:t xml:space="preserve"> do is evaluate, and, thus, communication in the legal domain is permeated by evaluative expressions. But how are these evaluations made? How do legal professional</w:t>
      </w:r>
      <w:r w:rsidR="00A24F9A">
        <w:t>s</w:t>
      </w:r>
      <w:r w:rsidR="0088382B" w:rsidRPr="006163F1">
        <w:t xml:space="preserve"> express their stance, especially </w:t>
      </w:r>
      <w:r w:rsidR="0088382B" w:rsidRPr="004A0946">
        <w:t>taking into consideration the “</w:t>
      </w:r>
      <w:r w:rsidR="004A0946" w:rsidRPr="004A0946">
        <w:rPr>
          <w:lang w:val="en-US"/>
        </w:rPr>
        <w:t>need to conform to the evidentiary rules which prevent explicit construal of judgement</w:t>
      </w:r>
      <w:r w:rsidR="0088382B" w:rsidRPr="004A0946">
        <w:t>” (</w:t>
      </w:r>
      <w:proofErr w:type="spellStart"/>
      <w:r w:rsidR="004A0946" w:rsidRPr="004A0946">
        <w:t>Heffer</w:t>
      </w:r>
      <w:proofErr w:type="spellEnd"/>
      <w:r w:rsidR="0088382B" w:rsidRPr="004A0946">
        <w:t xml:space="preserve"> 20</w:t>
      </w:r>
      <w:r w:rsidR="004A0946" w:rsidRPr="004A0946">
        <w:t>07, 145</w:t>
      </w:r>
      <w:r w:rsidR="0088382B" w:rsidRPr="004A0946">
        <w:t>) and the demand on the judges’ attitude to be neutral?</w:t>
      </w:r>
      <w:r w:rsidR="00243716">
        <w:t xml:space="preserve"> </w:t>
      </w:r>
    </w:p>
    <w:p w14:paraId="1DED82CF" w14:textId="1E63C085" w:rsidR="00243716" w:rsidRDefault="0027681C" w:rsidP="00235507">
      <w:r>
        <w:t>T</w:t>
      </w:r>
      <w:r w:rsidR="0088382B" w:rsidRPr="006163F1">
        <w:t xml:space="preserve">here </w:t>
      </w:r>
      <w:r w:rsidR="00F04DD0">
        <w:rPr>
          <w:lang w:val="en-US"/>
        </w:rPr>
        <w:t>are</w:t>
      </w:r>
      <w:r w:rsidR="00243716">
        <w:rPr>
          <w:lang w:val="en-US"/>
        </w:rPr>
        <w:t xml:space="preserve"> </w:t>
      </w:r>
      <w:r w:rsidR="00F04DD0" w:rsidRPr="006163F1">
        <w:rPr>
          <w:lang w:val="en-US"/>
        </w:rPr>
        <w:t>several</w:t>
      </w:r>
      <w:r w:rsidR="0088382B" w:rsidRPr="006163F1">
        <w:rPr>
          <w:lang w:val="en-US"/>
        </w:rPr>
        <w:t xml:space="preserve"> empirical studies</w:t>
      </w:r>
      <w:r w:rsidR="00670DD6">
        <w:rPr>
          <w:lang w:val="en-US"/>
        </w:rPr>
        <w:t xml:space="preserve"> investigating evaluative language in the courtroom </w:t>
      </w:r>
      <w:r w:rsidR="008B0E79">
        <w:rPr>
          <w:lang w:val="en-US"/>
        </w:rPr>
        <w:t>by</w:t>
      </w:r>
      <w:r w:rsidR="0088382B" w:rsidRPr="006163F1">
        <w:rPr>
          <w:lang w:val="en-US"/>
        </w:rPr>
        <w:t xml:space="preserve"> </w:t>
      </w:r>
      <w:r w:rsidR="0088382B" w:rsidRPr="006163F1">
        <w:t>focus</w:t>
      </w:r>
      <w:r>
        <w:t>ing</w:t>
      </w:r>
      <w:r w:rsidR="0088382B" w:rsidRPr="006163F1">
        <w:t xml:space="preserve"> on </w:t>
      </w:r>
      <w:r w:rsidR="008B0E79">
        <w:t xml:space="preserve">different </w:t>
      </w:r>
      <w:r w:rsidR="0088382B" w:rsidRPr="006163F1">
        <w:t>linguistic devices by which legal professionals express their evaluative views.</w:t>
      </w:r>
      <w:r w:rsidR="008B0E79">
        <w:t xml:space="preserve"> </w:t>
      </w:r>
      <w:r w:rsidR="00136CBE" w:rsidRPr="006163F1">
        <w:t xml:space="preserve">Davide </w:t>
      </w:r>
      <w:proofErr w:type="spellStart"/>
      <w:r w:rsidR="00136CBE" w:rsidRPr="006163F1">
        <w:t>Mazzi</w:t>
      </w:r>
      <w:proofErr w:type="spellEnd"/>
      <w:r w:rsidR="00136CBE" w:rsidRPr="006163F1">
        <w:t xml:space="preserve"> (2010) for example investigates evaluative lexis within a corpus of 67 US Supreme Court judgments and studies the judges’ various strategies to take </w:t>
      </w:r>
      <w:r w:rsidR="00136CBE">
        <w:t xml:space="preserve">a </w:t>
      </w:r>
      <w:r w:rsidR="00136CBE" w:rsidRPr="006163F1">
        <w:t xml:space="preserve">stance. On the one hand, he examines the most striking linguistic tools underlying judges’ evaluative statements, including straightforwardly evaluative verbal and adjectival items (like ‘disagree’ and ‘incorrect’), and he analyses the more </w:t>
      </w:r>
      <w:proofErr w:type="gramStart"/>
      <w:r w:rsidR="00136CBE" w:rsidRPr="006163F1">
        <w:t>finely-grained</w:t>
      </w:r>
      <w:proofErr w:type="gramEnd"/>
      <w:r w:rsidR="00136CBE" w:rsidRPr="006163F1">
        <w:t xml:space="preserve"> pattern ‘this/these/that/those + labelling noun’ on the other hand. When quantitatively studying this pattern, </w:t>
      </w:r>
      <w:proofErr w:type="spellStart"/>
      <w:r w:rsidR="00136CBE" w:rsidRPr="006163F1">
        <w:t>Mazzi</w:t>
      </w:r>
      <w:proofErr w:type="spellEnd"/>
      <w:r w:rsidR="00136CBE" w:rsidRPr="006163F1">
        <w:t xml:space="preserve"> finds that </w:t>
      </w:r>
      <w:r w:rsidR="00235507">
        <w:rPr>
          <w:iCs/>
        </w:rPr>
        <w:t>this pattern</w:t>
      </w:r>
      <w:r w:rsidR="00136CBE" w:rsidRPr="006163F1">
        <w:rPr>
          <w:iCs/>
        </w:rPr>
        <w:t xml:space="preserve"> </w:t>
      </w:r>
      <w:r w:rsidR="00FC2672">
        <w:rPr>
          <w:iCs/>
        </w:rPr>
        <w:t>‘</w:t>
      </w:r>
      <w:r w:rsidR="00136CBE" w:rsidRPr="006163F1">
        <w:rPr>
          <w:iCs/>
        </w:rPr>
        <w:t>is characterised by the occurrence of inherently evaluative elements as labelling nouns</w:t>
      </w:r>
      <w:r w:rsidR="00FC2672">
        <w:rPr>
          <w:iCs/>
        </w:rPr>
        <w:t>’</w:t>
      </w:r>
      <w:r w:rsidR="00136CBE" w:rsidRPr="006163F1">
        <w:t xml:space="preserve"> (e.g., ‘distortion’, </w:t>
      </w:r>
      <w:r w:rsidR="00136CBE" w:rsidRPr="006163F1">
        <w:lastRenderedPageBreak/>
        <w:t>‘misapplication’, ‘omission’, ‘nonsense banner’)</w:t>
      </w:r>
      <w:r w:rsidR="003F2F95">
        <w:t>,</w:t>
      </w:r>
      <w:r w:rsidR="00136CBE" w:rsidRPr="006163F1">
        <w:t xml:space="preserve"> </w:t>
      </w:r>
      <w:r w:rsidR="00235507">
        <w:t>while</w:t>
      </w:r>
      <w:r w:rsidR="00136CBE" w:rsidRPr="006163F1">
        <w:t xml:space="preserve"> the negative semantic prosody is predominant.</w:t>
      </w:r>
      <w:r w:rsidR="00243716">
        <w:rPr>
          <w:rStyle w:val="FootnoteReference"/>
        </w:rPr>
        <w:footnoteReference w:id="2"/>
      </w:r>
      <w:r w:rsidR="00136CBE" w:rsidRPr="006163F1">
        <w:t xml:space="preserve"> </w:t>
      </w:r>
    </w:p>
    <w:p w14:paraId="3A63E61F" w14:textId="60760033" w:rsidR="00136CBE" w:rsidRPr="006163F1" w:rsidRDefault="00136CBE" w:rsidP="00243716">
      <w:pPr>
        <w:autoSpaceDE w:val="0"/>
        <w:autoSpaceDN w:val="0"/>
        <w:adjustRightInd w:val="0"/>
        <w:ind w:firstLine="284"/>
      </w:pPr>
      <w:r w:rsidRPr="006163F1">
        <w:t xml:space="preserve">Much like </w:t>
      </w:r>
      <w:proofErr w:type="spellStart"/>
      <w:r w:rsidRPr="006163F1">
        <w:t>Mazzi</w:t>
      </w:r>
      <w:proofErr w:type="spellEnd"/>
      <w:r w:rsidRPr="006163F1">
        <w:t xml:space="preserve"> (2010), </w:t>
      </w:r>
      <w:proofErr w:type="spellStart"/>
      <w:r w:rsidRPr="006163F1">
        <w:t>Goźdź</w:t>
      </w:r>
      <w:proofErr w:type="spellEnd"/>
      <w:r w:rsidRPr="006163F1">
        <w:t xml:space="preserve">-Roszkowski &amp; </w:t>
      </w:r>
      <w:proofErr w:type="spellStart"/>
      <w:r w:rsidRPr="006163F1">
        <w:t>Pontrandolfo</w:t>
      </w:r>
      <w:proofErr w:type="spellEnd"/>
      <w:r w:rsidRPr="006163F1">
        <w:t xml:space="preserve"> (2012) explore the role of evaluative phraseology in the discourse of the highest courts in the US and the Italian criminal justice systems, focusing in particular on the pattern ‘noun + that’ (</w:t>
      </w:r>
      <w:proofErr w:type="gramStart"/>
      <w:r w:rsidRPr="006163F1">
        <w:t>e.g.</w:t>
      </w:r>
      <w:proofErr w:type="gramEnd"/>
      <w:r w:rsidRPr="006163F1">
        <w:t xml:space="preserve"> ‘fact that’). They look at the most frequent individual nouns in the ‘N + that’ pattern that belong to the semantically defined category of ‘argumentation’ and examined their functions in co-texts. That way, they find that certain nouns tend to entail negative polarity in their collocational environment (</w:t>
      </w:r>
      <w:proofErr w:type="gramStart"/>
      <w:r w:rsidRPr="006163F1">
        <w:t>e.g.</w:t>
      </w:r>
      <w:proofErr w:type="gramEnd"/>
      <w:r w:rsidRPr="006163F1">
        <w:t xml:space="preserve"> ‘fact that’), while others are used primarily with a positive polarity (e.g. ‘view that’). They conclude that the ‘N + that’ pattern is a widely used device to evaluate arguments in judicial reasoning.</w:t>
      </w:r>
    </w:p>
    <w:p w14:paraId="65A3BC72" w14:textId="62862193" w:rsidR="006B1230" w:rsidRPr="00D77623" w:rsidRDefault="00136CBE" w:rsidP="00243716">
      <w:pPr>
        <w:autoSpaceDE w:val="0"/>
        <w:autoSpaceDN w:val="0"/>
        <w:adjustRightInd w:val="0"/>
        <w:ind w:firstLine="284"/>
      </w:pPr>
      <w:r w:rsidRPr="006163F1">
        <w:t xml:space="preserve">Like </w:t>
      </w:r>
      <w:proofErr w:type="spellStart"/>
      <w:r w:rsidRPr="006163F1">
        <w:t>Mazzi’s</w:t>
      </w:r>
      <w:proofErr w:type="spellEnd"/>
      <w:r w:rsidRPr="006163F1">
        <w:t xml:space="preserve"> findings, this result crucially depends on the nouns themselves that occur in the pattern and the linguistically discrete items in the co-text, as the authors themselves point out</w:t>
      </w:r>
      <w:r w:rsidR="005804FB">
        <w:t xml:space="preserve">: </w:t>
      </w:r>
      <w:r w:rsidR="005804FB" w:rsidRPr="005804FB">
        <w:t>The pattern</w:t>
      </w:r>
      <w:r w:rsidR="005804FB">
        <w:t xml:space="preserve"> of </w:t>
      </w:r>
      <w:r w:rsidR="005804FB" w:rsidRPr="005804FB">
        <w:t xml:space="preserve">‘la </w:t>
      </w:r>
      <w:proofErr w:type="spellStart"/>
      <w:r w:rsidR="005804FB" w:rsidRPr="005804FB">
        <w:t>conclusione</w:t>
      </w:r>
      <w:proofErr w:type="spellEnd"/>
      <w:r w:rsidR="005804FB" w:rsidRPr="005804FB">
        <w:t xml:space="preserve"> </w:t>
      </w:r>
      <w:proofErr w:type="spellStart"/>
      <w:r w:rsidR="005804FB" w:rsidRPr="005804FB">
        <w:t>che</w:t>
      </w:r>
      <w:proofErr w:type="spellEnd"/>
      <w:r w:rsidR="005804FB" w:rsidRPr="005804FB">
        <w:t>’ (the conclusion that)</w:t>
      </w:r>
      <w:r w:rsidR="000D1001">
        <w:t>, for example,</w:t>
      </w:r>
      <w:r w:rsidR="005804FB" w:rsidRPr="005804FB">
        <w:t xml:space="preserve"> </w:t>
      </w:r>
      <w:r w:rsidR="005804FB">
        <w:t>“</w:t>
      </w:r>
      <w:r w:rsidR="005804FB" w:rsidRPr="005804FB">
        <w:t>takes on a positive semantic polarity by virtue of its collocations with the adjectives ‘</w:t>
      </w:r>
      <w:proofErr w:type="spellStart"/>
      <w:r w:rsidR="005804FB" w:rsidRPr="005804FB">
        <w:t>logica</w:t>
      </w:r>
      <w:proofErr w:type="spellEnd"/>
      <w:r w:rsidR="005804FB" w:rsidRPr="005804FB">
        <w:t>’ (logical), ‘</w:t>
      </w:r>
      <w:proofErr w:type="spellStart"/>
      <w:r w:rsidR="005804FB" w:rsidRPr="005804FB">
        <w:t>corretta</w:t>
      </w:r>
      <w:proofErr w:type="spellEnd"/>
      <w:r w:rsidR="005804FB" w:rsidRPr="005804FB">
        <w:t>’ (correct), ‘</w:t>
      </w:r>
      <w:proofErr w:type="spellStart"/>
      <w:r w:rsidR="005804FB" w:rsidRPr="005804FB">
        <w:t>giusta</w:t>
      </w:r>
      <w:proofErr w:type="spellEnd"/>
      <w:r w:rsidR="005804FB" w:rsidRPr="005804FB">
        <w:t>’ (right), ‘</w:t>
      </w:r>
      <w:proofErr w:type="spellStart"/>
      <w:r w:rsidR="005804FB" w:rsidRPr="005804FB">
        <w:t>legittima</w:t>
      </w:r>
      <w:proofErr w:type="spellEnd"/>
      <w:r w:rsidR="005804FB" w:rsidRPr="005804FB">
        <w:t>’ (legitimate), etc.</w:t>
      </w:r>
      <w:r w:rsidR="005804FB">
        <w:t>” (</w:t>
      </w:r>
      <w:proofErr w:type="spellStart"/>
      <w:r w:rsidR="00D77623" w:rsidRPr="006163F1">
        <w:t>Goźdź</w:t>
      </w:r>
      <w:proofErr w:type="spellEnd"/>
      <w:r w:rsidR="00D77623" w:rsidRPr="006163F1">
        <w:t xml:space="preserve">-Roszkowski &amp; </w:t>
      </w:r>
      <w:proofErr w:type="spellStart"/>
      <w:r w:rsidR="00D77623" w:rsidRPr="006163F1">
        <w:t>Pontrandolf</w:t>
      </w:r>
      <w:r w:rsidR="00D77623" w:rsidRPr="00D77623">
        <w:t>o</w:t>
      </w:r>
      <w:proofErr w:type="spellEnd"/>
      <w:r w:rsidR="00D77623" w:rsidRPr="00D77623">
        <w:t xml:space="preserve"> 2012, </w:t>
      </w:r>
      <w:r w:rsidR="005804FB" w:rsidRPr="00D77623">
        <w:t xml:space="preserve">53). </w:t>
      </w:r>
      <w:r w:rsidRPr="00D77623">
        <w:t xml:space="preserve">One could thus argue that the evaluative power that ostensibly lies in the ‘N + that’ pattern does not mainly come from this very structure but for instance from the </w:t>
      </w:r>
      <w:r w:rsidR="005804FB" w:rsidRPr="00D77623">
        <w:t>adjectives (or verbs)</w:t>
      </w:r>
      <w:r w:rsidRPr="00D77623">
        <w:t xml:space="preserve"> involved.</w:t>
      </w:r>
    </w:p>
    <w:p w14:paraId="14DBF4A2" w14:textId="24B910F7" w:rsidR="00D42C7F" w:rsidRDefault="00D42C7F" w:rsidP="00243716">
      <w:pPr>
        <w:autoSpaceDE w:val="0"/>
        <w:autoSpaceDN w:val="0"/>
        <w:adjustRightInd w:val="0"/>
        <w:ind w:firstLine="284"/>
      </w:pPr>
      <w:r w:rsidRPr="00D77623">
        <w:t xml:space="preserve">In his corpus study, Edward </w:t>
      </w:r>
      <w:proofErr w:type="spellStart"/>
      <w:r w:rsidRPr="00D77623">
        <w:t>Finegan</w:t>
      </w:r>
      <w:proofErr w:type="spellEnd"/>
      <w:r w:rsidRPr="00D77623">
        <w:t xml:space="preserve"> (2010) examined adverbial expressions of attitudinal stance and emphasis as they were used in decisions rendered by the Supreme Court of the United States and the Supreme Court of California. He found that, among stance adverbials, the words “properly”, “improperly”, “appropriately”, and “correctly” occur particularly more frequently than in the more general </w:t>
      </w:r>
      <w:r w:rsidRPr="00D77623">
        <w:rPr>
          <w:i/>
        </w:rPr>
        <w:t>Brown Corpus of Written American English</w:t>
      </w:r>
      <w:r w:rsidRPr="00D77623">
        <w:t xml:space="preserve"> and </w:t>
      </w:r>
      <w:r w:rsidRPr="00D77623">
        <w:rPr>
          <w:i/>
        </w:rPr>
        <w:t>British National Corpus</w:t>
      </w:r>
      <w:r w:rsidRPr="00D77623">
        <w:t xml:space="preserve">. This suggests </w:t>
      </w:r>
      <w:proofErr w:type="gramStart"/>
      <w:r w:rsidRPr="00D77623">
        <w:t>that,</w:t>
      </w:r>
      <w:proofErr w:type="gramEnd"/>
      <w:r w:rsidRPr="00D77623">
        <w:t xml:space="preserve"> “</w:t>
      </w:r>
      <w:r w:rsidRPr="00D77623">
        <w:rPr>
          <w:color w:val="000000" w:themeColor="text1"/>
        </w:rPr>
        <w:t>contrary to much public belief and considerable legal posturing, both state and federal supreme court opinions are far from lacking in expressions of attitude” (</w:t>
      </w:r>
      <w:proofErr w:type="spellStart"/>
      <w:r w:rsidR="00D77623" w:rsidRPr="00D77623">
        <w:t>Finegan</w:t>
      </w:r>
      <w:proofErr w:type="spellEnd"/>
      <w:r w:rsidR="00D77623" w:rsidRPr="00D77623">
        <w:t xml:space="preserve"> 2010, </w:t>
      </w:r>
      <w:r w:rsidRPr="00D77623">
        <w:rPr>
          <w:color w:val="000000" w:themeColor="text1"/>
        </w:rPr>
        <w:t>73) but that</w:t>
      </w:r>
      <w:r>
        <w:t xml:space="preserve"> legal professionals make use of subtly evaluating expressions remarkably often.</w:t>
      </w:r>
    </w:p>
    <w:p w14:paraId="5270B80E" w14:textId="3C35759A" w:rsidR="00136CBE" w:rsidRDefault="00136CBE" w:rsidP="00243716">
      <w:pPr>
        <w:ind w:firstLine="284"/>
      </w:pPr>
      <w:proofErr w:type="spellStart"/>
      <w:r w:rsidRPr="006163F1">
        <w:t>Stanisław</w:t>
      </w:r>
      <w:proofErr w:type="spellEnd"/>
      <w:r w:rsidRPr="006163F1">
        <w:t xml:space="preserve"> </w:t>
      </w:r>
      <w:proofErr w:type="spellStart"/>
      <w:r w:rsidRPr="006163F1">
        <w:t>Goźdź</w:t>
      </w:r>
      <w:proofErr w:type="spellEnd"/>
      <w:r w:rsidRPr="006163F1">
        <w:t xml:space="preserve">-Roszkowski (2018) shows what judges’ use of evaluative language could reveal, namely that legal argumentation relies upon (ethical) values. Looking at two landmark civil rights cases concerning same-sex marriage given by the USSC, he finds that ‘liberty’ and ‘dignity’ (among others) are keywords in the respective majority and dissenting opinions and concludes that </w:t>
      </w:r>
      <w:r w:rsidR="00FC2672">
        <w:t>‘</w:t>
      </w:r>
      <w:r w:rsidRPr="006163F1">
        <w:t xml:space="preserve">the judicial argumentation in these cases is to a large extent framed in terms of basic fairness and human </w:t>
      </w:r>
      <w:proofErr w:type="gramStart"/>
      <w:r w:rsidRPr="006163F1">
        <w:t>dignity</w:t>
      </w:r>
      <w:r w:rsidR="00FC2672">
        <w:t>‘</w:t>
      </w:r>
      <w:proofErr w:type="gramEnd"/>
      <w:r w:rsidRPr="006163F1">
        <w:t>.</w:t>
      </w:r>
      <w:r w:rsidR="003F2F95">
        <w:t xml:space="preserve"> </w:t>
      </w:r>
      <w:proofErr w:type="spellStart"/>
      <w:r w:rsidRPr="006163F1">
        <w:t>Goźdź</w:t>
      </w:r>
      <w:proofErr w:type="spellEnd"/>
      <w:r w:rsidRPr="006163F1">
        <w:t xml:space="preserve">-Roszkowski sees these keywords as manifestations of a superordinate </w:t>
      </w:r>
      <w:r w:rsidRPr="006163F1">
        <w:lastRenderedPageBreak/>
        <w:t xml:space="preserve">(ethical) value – </w:t>
      </w:r>
      <w:proofErr w:type="gramStart"/>
      <w:r w:rsidRPr="006163F1">
        <w:t>i.e.</w:t>
      </w:r>
      <w:proofErr w:type="gramEnd"/>
      <w:r w:rsidRPr="006163F1">
        <w:t xml:space="preserve"> </w:t>
      </w:r>
      <w:r w:rsidRPr="006163F1">
        <w:rPr>
          <w:rFonts w:cs="Times New Roman (Textkörper CS)"/>
          <w:smallCaps/>
        </w:rPr>
        <w:t>respect</w:t>
      </w:r>
      <w:r w:rsidRPr="006163F1">
        <w:t xml:space="preserve"> –, towards which the judges’ argumentation is orientated, and highlights the </w:t>
      </w:r>
      <w:r w:rsidR="00FC2672">
        <w:t>‘</w:t>
      </w:r>
      <w:r w:rsidRPr="006163F1">
        <w:t>central importance</w:t>
      </w:r>
      <w:r w:rsidR="00FC2672">
        <w:t>’</w:t>
      </w:r>
      <w:r w:rsidRPr="006163F1">
        <w:t xml:space="preserve"> of the related evaluative language for legal argumentation. Although the terms ‘liberty’, ‘dignity’, and (presumably) ‘fairness’ are</w:t>
      </w:r>
      <w:r w:rsidR="003A3542">
        <w:t xml:space="preserve"> usually considered</w:t>
      </w:r>
      <w:r w:rsidRPr="006163F1">
        <w:t xml:space="preserve"> thick</w:t>
      </w:r>
      <w:r w:rsidR="003A3542">
        <w:t xml:space="preserve"> concepts in the philosophical literature</w:t>
      </w:r>
      <w:r w:rsidRPr="006163F1">
        <w:t>, no attention is drawn to this particular class of concepts, however.</w:t>
      </w:r>
    </w:p>
    <w:p w14:paraId="621D3D76" w14:textId="3A5F0EC3" w:rsidR="0079452B" w:rsidRPr="00916262" w:rsidRDefault="00BF73C6" w:rsidP="00243716">
      <w:pPr>
        <w:ind w:firstLine="284"/>
        <w:rPr>
          <w:color w:val="000000" w:themeColor="text1"/>
        </w:rPr>
      </w:pPr>
      <w:r>
        <w:t xml:space="preserve">Chris </w:t>
      </w:r>
      <w:proofErr w:type="spellStart"/>
      <w:r>
        <w:t>Heffer</w:t>
      </w:r>
      <w:proofErr w:type="spellEnd"/>
      <w:r>
        <w:t xml:space="preserve"> (2007) </w:t>
      </w:r>
      <w:r w:rsidRPr="007A5ADB">
        <w:rPr>
          <w:color w:val="000000" w:themeColor="text1"/>
        </w:rPr>
        <w:t>examine</w:t>
      </w:r>
      <w:r w:rsidR="001D4001">
        <w:rPr>
          <w:color w:val="000000" w:themeColor="text1"/>
        </w:rPr>
        <w:t>s</w:t>
      </w:r>
      <w:r w:rsidRPr="007A5ADB">
        <w:rPr>
          <w:color w:val="000000" w:themeColor="text1"/>
        </w:rPr>
        <w:t xml:space="preserve"> </w:t>
      </w:r>
      <w:r>
        <w:rPr>
          <w:lang w:val="en-US"/>
        </w:rPr>
        <w:t>the evaluation of witnesses and defendants by trial lawyers and judges</w:t>
      </w:r>
      <w:r w:rsidRPr="007A5ADB">
        <w:rPr>
          <w:color w:val="000000" w:themeColor="text1"/>
        </w:rPr>
        <w:t xml:space="preserve"> through lexis</w:t>
      </w:r>
      <w:r w:rsidR="003A3542">
        <w:rPr>
          <w:color w:val="000000" w:themeColor="text1"/>
        </w:rPr>
        <w:t xml:space="preserve"> using corpus analysis</w:t>
      </w:r>
      <w:r w:rsidR="00916262">
        <w:rPr>
          <w:color w:val="000000" w:themeColor="text1"/>
        </w:rPr>
        <w:t>. The corpus consists of several sub</w:t>
      </w:r>
      <w:r w:rsidR="003A3542">
        <w:rPr>
          <w:color w:val="000000" w:themeColor="text1"/>
        </w:rPr>
        <w:t>-</w:t>
      </w:r>
      <w:r w:rsidR="00916262">
        <w:rPr>
          <w:color w:val="000000" w:themeColor="text1"/>
        </w:rPr>
        <w:t xml:space="preserve">corpora corresponding to </w:t>
      </w:r>
      <w:r>
        <w:rPr>
          <w:color w:val="000000" w:themeColor="text1"/>
        </w:rPr>
        <w:t>various trial genres (e.g., counsel’s opening and closing statements, judge’s sentencing)</w:t>
      </w:r>
      <w:r w:rsidR="00916262">
        <w:rPr>
          <w:color w:val="000000" w:themeColor="text1"/>
        </w:rPr>
        <w:t xml:space="preserve"> and includes speech by </w:t>
      </w:r>
      <w:r w:rsidR="00916262">
        <w:rPr>
          <w:lang w:val="en-US"/>
        </w:rPr>
        <w:t xml:space="preserve">103 barristers, 72 judges from 150 ordinary </w:t>
      </w:r>
      <w:r w:rsidR="00916262" w:rsidRPr="009A5234">
        <w:rPr>
          <w:lang w:val="en-US"/>
        </w:rPr>
        <w:t>trials of various Crown Courts in England</w:t>
      </w:r>
      <w:r w:rsidRPr="009A5234">
        <w:rPr>
          <w:color w:val="000000" w:themeColor="text1"/>
        </w:rPr>
        <w:t>.</w:t>
      </w:r>
      <w:r w:rsidR="00FF150C" w:rsidRPr="009A5234">
        <w:rPr>
          <w:color w:val="000000" w:themeColor="text1"/>
        </w:rPr>
        <w:t xml:space="preserve"> Following Martin and White’s (2005) appraisal framework</w:t>
      </w:r>
      <w:r w:rsidR="00FF150C">
        <w:rPr>
          <w:color w:val="000000" w:themeColor="text1"/>
        </w:rPr>
        <w:t xml:space="preserve">, </w:t>
      </w:r>
      <w:proofErr w:type="spellStart"/>
      <w:r w:rsidR="00FF150C">
        <w:rPr>
          <w:color w:val="000000" w:themeColor="text1"/>
        </w:rPr>
        <w:t>Heffer</w:t>
      </w:r>
      <w:proofErr w:type="spellEnd"/>
      <w:r w:rsidR="00FF150C">
        <w:rPr>
          <w:color w:val="000000" w:themeColor="text1"/>
        </w:rPr>
        <w:t xml:space="preserve"> states that, when written into the text, judgement is conveyed</w:t>
      </w:r>
      <w:r w:rsidR="0079452B" w:rsidRPr="007A5ADB">
        <w:rPr>
          <w:color w:val="000000" w:themeColor="text1"/>
        </w:rPr>
        <w:t xml:space="preserve"> </w:t>
      </w:r>
      <w:r w:rsidR="00FF150C">
        <w:rPr>
          <w:color w:val="000000" w:themeColor="text1"/>
        </w:rPr>
        <w:t>by</w:t>
      </w:r>
      <w:r w:rsidR="0079452B" w:rsidRPr="007A5ADB">
        <w:rPr>
          <w:color w:val="000000" w:themeColor="text1"/>
        </w:rPr>
        <w:t xml:space="preserve"> </w:t>
      </w:r>
      <w:r w:rsidR="00FF150C">
        <w:rPr>
          <w:color w:val="000000" w:themeColor="text1"/>
        </w:rPr>
        <w:t>“</w:t>
      </w:r>
      <w:r w:rsidR="0079452B" w:rsidRPr="007A5ADB">
        <w:rPr>
          <w:color w:val="000000" w:themeColor="text1"/>
        </w:rPr>
        <w:t>the use of attitudinal lexis, particularly adjectival epithets</w:t>
      </w:r>
      <w:r w:rsidR="0079452B">
        <w:rPr>
          <w:color w:val="000000" w:themeColor="text1"/>
        </w:rPr>
        <w:t xml:space="preserve"> (</w:t>
      </w:r>
      <w:r w:rsidR="0079452B" w:rsidRPr="00D77623">
        <w:rPr>
          <w:i/>
          <w:color w:val="000000" w:themeColor="text1"/>
        </w:rPr>
        <w:t>normal</w:t>
      </w:r>
      <w:r w:rsidR="0079452B" w:rsidRPr="00D77623">
        <w:rPr>
          <w:color w:val="000000" w:themeColor="text1"/>
        </w:rPr>
        <w:t xml:space="preserve">, </w:t>
      </w:r>
      <w:r w:rsidR="0079452B" w:rsidRPr="00D77623">
        <w:rPr>
          <w:i/>
          <w:color w:val="000000" w:themeColor="text1"/>
        </w:rPr>
        <w:t>capable</w:t>
      </w:r>
      <w:r w:rsidR="0079452B" w:rsidRPr="00D77623">
        <w:rPr>
          <w:color w:val="000000" w:themeColor="text1"/>
        </w:rPr>
        <w:t xml:space="preserve">, </w:t>
      </w:r>
      <w:r w:rsidR="0079452B" w:rsidRPr="00D77623">
        <w:rPr>
          <w:i/>
          <w:color w:val="000000" w:themeColor="text1"/>
        </w:rPr>
        <w:t>reliable</w:t>
      </w:r>
      <w:r w:rsidR="0079452B" w:rsidRPr="00D77623">
        <w:rPr>
          <w:color w:val="000000" w:themeColor="text1"/>
        </w:rPr>
        <w:t>), but also through attitudinal nouns (</w:t>
      </w:r>
      <w:r w:rsidR="0079452B" w:rsidRPr="00D77623">
        <w:rPr>
          <w:i/>
          <w:color w:val="000000" w:themeColor="text1"/>
        </w:rPr>
        <w:t>liar</w:t>
      </w:r>
      <w:r w:rsidR="0079452B" w:rsidRPr="00D77623">
        <w:rPr>
          <w:color w:val="000000" w:themeColor="text1"/>
        </w:rPr>
        <w:t xml:space="preserve">, </w:t>
      </w:r>
      <w:r w:rsidR="0079452B" w:rsidRPr="00D77623">
        <w:rPr>
          <w:i/>
          <w:color w:val="000000" w:themeColor="text1"/>
        </w:rPr>
        <w:t>thief</w:t>
      </w:r>
      <w:r w:rsidR="0079452B" w:rsidRPr="00D77623">
        <w:rPr>
          <w:color w:val="000000" w:themeColor="text1"/>
        </w:rPr>
        <w:t xml:space="preserve">, </w:t>
      </w:r>
      <w:r w:rsidR="0079452B" w:rsidRPr="00D77623">
        <w:rPr>
          <w:i/>
          <w:color w:val="000000" w:themeColor="text1"/>
        </w:rPr>
        <w:t>saint</w:t>
      </w:r>
      <w:r w:rsidR="0079452B" w:rsidRPr="00D77623">
        <w:rPr>
          <w:color w:val="000000" w:themeColor="text1"/>
        </w:rPr>
        <w:t>) and verbs (</w:t>
      </w:r>
      <w:r w:rsidR="0079452B" w:rsidRPr="00D77623">
        <w:rPr>
          <w:i/>
          <w:color w:val="000000" w:themeColor="text1"/>
        </w:rPr>
        <w:t>lie</w:t>
      </w:r>
      <w:r w:rsidR="0079452B" w:rsidRPr="00D77623">
        <w:rPr>
          <w:color w:val="000000" w:themeColor="text1"/>
        </w:rPr>
        <w:t xml:space="preserve">, </w:t>
      </w:r>
      <w:r w:rsidR="0079452B" w:rsidRPr="00D77623">
        <w:rPr>
          <w:i/>
          <w:color w:val="000000" w:themeColor="text1"/>
        </w:rPr>
        <w:t>steal</w:t>
      </w:r>
      <w:r w:rsidR="0079452B" w:rsidRPr="00D77623">
        <w:rPr>
          <w:color w:val="000000" w:themeColor="text1"/>
        </w:rPr>
        <w:t>)</w:t>
      </w:r>
      <w:r w:rsidR="00FF150C" w:rsidRPr="00D77623">
        <w:rPr>
          <w:color w:val="000000" w:themeColor="text1"/>
        </w:rPr>
        <w:t>” (</w:t>
      </w:r>
      <w:proofErr w:type="spellStart"/>
      <w:r w:rsidR="00D77623" w:rsidRPr="00D77623">
        <w:rPr>
          <w:color w:val="000000" w:themeColor="text1"/>
        </w:rPr>
        <w:t>Heffer</w:t>
      </w:r>
      <w:proofErr w:type="spellEnd"/>
      <w:r w:rsidR="00D77623" w:rsidRPr="00D77623">
        <w:rPr>
          <w:color w:val="000000" w:themeColor="text1"/>
        </w:rPr>
        <w:t xml:space="preserve"> 2007, </w:t>
      </w:r>
      <w:r w:rsidR="00FF150C" w:rsidRPr="00D77623">
        <w:rPr>
          <w:color w:val="000000" w:themeColor="text1"/>
        </w:rPr>
        <w:t>154)</w:t>
      </w:r>
      <w:r w:rsidR="0079452B" w:rsidRPr="00D77623">
        <w:rPr>
          <w:color w:val="000000" w:themeColor="text1"/>
        </w:rPr>
        <w:t>.</w:t>
      </w:r>
      <w:r w:rsidR="003A3542">
        <w:rPr>
          <w:rStyle w:val="FootnoteReference"/>
          <w:color w:val="000000" w:themeColor="text1"/>
        </w:rPr>
        <w:footnoteReference w:id="3"/>
      </w:r>
      <w:r w:rsidR="003A3542">
        <w:rPr>
          <w:color w:val="000000" w:themeColor="text1"/>
        </w:rPr>
        <w:t xml:space="preserve"> </w:t>
      </w:r>
      <w:r w:rsidR="00D07DBF" w:rsidRPr="00D77623">
        <w:rPr>
          <w:color w:val="000000" w:themeColor="text1"/>
        </w:rPr>
        <w:t xml:space="preserve">After constructing a lexicon of such candidate judgement items (including not only words but also phrases), </w:t>
      </w:r>
      <w:proofErr w:type="spellStart"/>
      <w:r w:rsidR="00D07DBF" w:rsidRPr="00D77623">
        <w:rPr>
          <w:color w:val="000000" w:themeColor="text1"/>
        </w:rPr>
        <w:t>Heffer</w:t>
      </w:r>
      <w:proofErr w:type="spellEnd"/>
      <w:r w:rsidR="00D07DBF" w:rsidRPr="00D77623">
        <w:rPr>
          <w:color w:val="000000" w:themeColor="text1"/>
        </w:rPr>
        <w:t xml:space="preserve"> thus retrieved the items </w:t>
      </w:r>
      <w:r w:rsidR="00D07DBF" w:rsidRPr="00D77623">
        <w:rPr>
          <w:lang w:val="en-US"/>
        </w:rPr>
        <w:t>automatically from each of the sub</w:t>
      </w:r>
      <w:r w:rsidR="003A3542">
        <w:rPr>
          <w:lang w:val="en-US"/>
        </w:rPr>
        <w:t>-</w:t>
      </w:r>
      <w:r w:rsidR="00D07DBF" w:rsidRPr="00D77623">
        <w:rPr>
          <w:lang w:val="en-US"/>
        </w:rPr>
        <w:t xml:space="preserve">corpora in the form of concordances and then checked the </w:t>
      </w:r>
      <w:commentRangeStart w:id="222"/>
      <w:r w:rsidR="00D07DBF" w:rsidRPr="00D77623">
        <w:rPr>
          <w:lang w:val="en-US"/>
        </w:rPr>
        <w:t xml:space="preserve">concordance </w:t>
      </w:r>
      <w:commentRangeEnd w:id="222"/>
      <w:r w:rsidR="00270BA4">
        <w:rPr>
          <w:rStyle w:val="CommentReference"/>
        </w:rPr>
        <w:commentReference w:id="222"/>
      </w:r>
      <w:r w:rsidR="00D07DBF" w:rsidRPr="00D77623">
        <w:rPr>
          <w:lang w:val="en-US"/>
        </w:rPr>
        <w:t xml:space="preserve">lines for </w:t>
      </w:r>
      <w:r w:rsidR="005518FF" w:rsidRPr="00D77623">
        <w:rPr>
          <w:lang w:val="en-US"/>
        </w:rPr>
        <w:t>judgmental</w:t>
      </w:r>
      <w:r w:rsidR="00D07DBF" w:rsidRPr="00D77623">
        <w:rPr>
          <w:lang w:val="en-US"/>
        </w:rPr>
        <w:t xml:space="preserve"> relevance. He </w:t>
      </w:r>
      <w:r w:rsidR="001D4001" w:rsidRPr="00D77623">
        <w:rPr>
          <w:lang w:val="en-US"/>
        </w:rPr>
        <w:t>finds</w:t>
      </w:r>
      <w:r w:rsidR="00D07DBF" w:rsidRPr="00D77623">
        <w:rPr>
          <w:lang w:val="en-US"/>
        </w:rPr>
        <w:t xml:space="preserve"> that</w:t>
      </w:r>
      <w:r w:rsidR="00D07DBF" w:rsidRPr="00D77623">
        <w:rPr>
          <w:color w:val="000000" w:themeColor="text1"/>
          <w:lang w:val="en-US"/>
        </w:rPr>
        <w:t xml:space="preserve"> </w:t>
      </w:r>
      <w:r w:rsidR="0079452B" w:rsidRPr="00D77623">
        <w:rPr>
          <w:lang w:val="en-US"/>
        </w:rPr>
        <w:t>“the figures on the whole are comparatively low, as would be expected of genres where explicit construal of judgement is proscribed” (</w:t>
      </w:r>
      <w:proofErr w:type="spellStart"/>
      <w:r w:rsidR="00D77623" w:rsidRPr="00D77623">
        <w:rPr>
          <w:color w:val="000000" w:themeColor="text1"/>
        </w:rPr>
        <w:t>Heffer</w:t>
      </w:r>
      <w:proofErr w:type="spellEnd"/>
      <w:r w:rsidR="00D77623" w:rsidRPr="00D77623">
        <w:rPr>
          <w:color w:val="000000" w:themeColor="text1"/>
        </w:rPr>
        <w:t xml:space="preserve"> 2007, </w:t>
      </w:r>
      <w:r w:rsidR="0079452B" w:rsidRPr="00D77623">
        <w:rPr>
          <w:lang w:val="en-US"/>
        </w:rPr>
        <w:t>159)</w:t>
      </w:r>
      <w:r w:rsidR="00D07DBF" w:rsidRPr="00D77623">
        <w:rPr>
          <w:lang w:val="en-US"/>
        </w:rPr>
        <w:t>.</w:t>
      </w:r>
      <w:r w:rsidR="002071ED" w:rsidRPr="00D77623">
        <w:rPr>
          <w:lang w:val="en-US"/>
        </w:rPr>
        <w:t xml:space="preserve"> Interestingly</w:t>
      </w:r>
      <w:r w:rsidR="002071ED">
        <w:rPr>
          <w:lang w:val="en-US"/>
        </w:rPr>
        <w:t xml:space="preserve"> enough, he also finds that the intensity of the inscription of judgement in sentencing seems to match the severity of the respective crime.</w:t>
      </w:r>
    </w:p>
    <w:p w14:paraId="0A48D12D" w14:textId="767147EA" w:rsidR="00235507" w:rsidRDefault="003A3542" w:rsidP="00235507">
      <w:pPr>
        <w:ind w:firstLine="284"/>
      </w:pPr>
      <w:r>
        <w:t>These studies strongly suggest</w:t>
      </w:r>
      <w:r w:rsidR="00D4597D">
        <w:rPr>
          <w:rFonts w:eastAsiaTheme="minorEastAsia"/>
          <w:lang w:val="en-US"/>
        </w:rPr>
        <w:t xml:space="preserve"> that legal speech</w:t>
      </w:r>
      <w:r w:rsidR="00B81B7E">
        <w:rPr>
          <w:rFonts w:eastAsiaTheme="minorEastAsia"/>
          <w:lang w:val="en-US"/>
        </w:rPr>
        <w:t>, especially in court</w:t>
      </w:r>
      <w:r w:rsidR="00D4597D">
        <w:rPr>
          <w:rFonts w:eastAsiaTheme="minorEastAsia"/>
          <w:lang w:val="en-US"/>
        </w:rPr>
        <w:t>, is</w:t>
      </w:r>
      <w:r w:rsidR="00B81B7E">
        <w:rPr>
          <w:rFonts w:eastAsiaTheme="minorEastAsia"/>
          <w:lang w:val="en-US"/>
        </w:rPr>
        <w:t xml:space="preserve"> </w:t>
      </w:r>
      <w:r w:rsidR="00D4597D">
        <w:rPr>
          <w:rFonts w:eastAsiaTheme="minorEastAsia"/>
          <w:lang w:val="en-US"/>
        </w:rPr>
        <w:t>indeed evaluative</w:t>
      </w:r>
      <w:r w:rsidR="001937B6">
        <w:rPr>
          <w:rFonts w:eastAsiaTheme="minorEastAsia"/>
          <w:lang w:val="en-US"/>
        </w:rPr>
        <w:t xml:space="preserve"> </w:t>
      </w:r>
      <w:commentRangeStart w:id="223"/>
      <w:r w:rsidR="001937B6">
        <w:rPr>
          <w:rFonts w:eastAsiaTheme="minorEastAsia"/>
          <w:lang w:val="en-US"/>
        </w:rPr>
        <w:t>(although mostly subtly</w:t>
      </w:r>
      <w:commentRangeEnd w:id="223"/>
      <w:r w:rsidR="00270BA4">
        <w:rPr>
          <w:rStyle w:val="CommentReference"/>
        </w:rPr>
        <w:commentReference w:id="223"/>
      </w:r>
      <w:r w:rsidR="001937B6">
        <w:rPr>
          <w:rFonts w:eastAsiaTheme="minorEastAsia"/>
          <w:lang w:val="en-US"/>
        </w:rPr>
        <w:t>)</w:t>
      </w:r>
      <w:r w:rsidR="00B81B7E">
        <w:rPr>
          <w:rFonts w:eastAsiaTheme="minorEastAsia"/>
          <w:lang w:val="en-US"/>
        </w:rPr>
        <w:t xml:space="preserve"> and that there are numerous linguistic devices by which evaluation can be achieved.</w:t>
      </w:r>
      <w:r>
        <w:rPr>
          <w:rFonts w:eastAsiaTheme="minorEastAsia"/>
          <w:lang w:val="en-US"/>
        </w:rPr>
        <w:t xml:space="preserve"> </w:t>
      </w:r>
      <w:commentRangeStart w:id="224"/>
      <w:r>
        <w:rPr>
          <w:rFonts w:eastAsiaTheme="minorEastAsia"/>
          <w:lang w:val="en-US"/>
        </w:rPr>
        <w:t>Two features of these studies stand out.</w:t>
      </w:r>
      <w:commentRangeEnd w:id="224"/>
      <w:r w:rsidR="00811F8D">
        <w:rPr>
          <w:rStyle w:val="CommentReference"/>
        </w:rPr>
        <w:commentReference w:id="224"/>
      </w:r>
      <w:r>
        <w:rPr>
          <w:rFonts w:eastAsiaTheme="minorEastAsia"/>
          <w:lang w:val="en-US"/>
        </w:rPr>
        <w:t xml:space="preserve"> First, the empirical evidence is generated by </w:t>
      </w:r>
      <w:proofErr w:type="spellStart"/>
      <w:r>
        <w:rPr>
          <w:rFonts w:eastAsiaTheme="minorEastAsia"/>
          <w:lang w:val="en-US"/>
        </w:rPr>
        <w:t>analysing</w:t>
      </w:r>
      <w:proofErr w:type="spellEnd"/>
      <w:r>
        <w:rPr>
          <w:rFonts w:eastAsiaTheme="minorEastAsia"/>
          <w:lang w:val="en-US"/>
        </w:rPr>
        <w:t xml:space="preserve"> </w:t>
      </w:r>
      <w:r w:rsidR="00910F7F">
        <w:rPr>
          <w:rFonts w:eastAsiaTheme="minorEastAsia"/>
          <w:lang w:val="en-US"/>
        </w:rPr>
        <w:t xml:space="preserve">linguistic </w:t>
      </w:r>
      <w:r>
        <w:rPr>
          <w:rFonts w:eastAsiaTheme="minorEastAsia"/>
          <w:lang w:val="en-US"/>
        </w:rPr>
        <w:t xml:space="preserve">corpora consisting of legal communication and </w:t>
      </w:r>
      <w:r w:rsidR="00DE3707">
        <w:rPr>
          <w:rFonts w:eastAsiaTheme="minorEastAsia"/>
          <w:lang w:val="en-US"/>
        </w:rPr>
        <w:t>by</w:t>
      </w:r>
      <w:r w:rsidR="00910F7F">
        <w:rPr>
          <w:rFonts w:eastAsiaTheme="minorEastAsia"/>
          <w:lang w:val="en-US"/>
        </w:rPr>
        <w:t xml:space="preserve"> </w:t>
      </w:r>
      <w:r w:rsidR="00DE3707">
        <w:rPr>
          <w:rFonts w:eastAsiaTheme="minorEastAsia"/>
          <w:lang w:val="en-US"/>
        </w:rPr>
        <w:t>applying</w:t>
      </w:r>
      <w:r w:rsidR="00910F7F">
        <w:rPr>
          <w:rFonts w:eastAsiaTheme="minorEastAsia"/>
          <w:lang w:val="en-US"/>
        </w:rPr>
        <w:t xml:space="preserve"> of</w:t>
      </w:r>
      <w:r>
        <w:rPr>
          <w:rFonts w:eastAsiaTheme="minorEastAsia"/>
          <w:lang w:val="en-US"/>
        </w:rPr>
        <w:t xml:space="preserve"> corpus-linguistic tools to detect evaluations</w:t>
      </w:r>
      <w:r w:rsidR="00BC615A">
        <w:rPr>
          <w:rFonts w:eastAsiaTheme="minorEastAsia"/>
          <w:lang w:val="en-US"/>
        </w:rPr>
        <w:t xml:space="preserve">. </w:t>
      </w:r>
      <w:r w:rsidR="00910F7F">
        <w:rPr>
          <w:rFonts w:eastAsiaTheme="minorEastAsia"/>
          <w:lang w:val="en-US"/>
        </w:rPr>
        <w:t>Given the</w:t>
      </w:r>
      <w:r w:rsidR="00BC615A">
        <w:rPr>
          <w:rFonts w:eastAsiaTheme="minorEastAsia"/>
          <w:lang w:val="en-US"/>
        </w:rPr>
        <w:t xml:space="preserve"> invaluable insights this method has already provided, we aim to extend this method even further. Second, these studies already </w:t>
      </w:r>
      <w:proofErr w:type="spellStart"/>
      <w:r w:rsidR="00BC615A">
        <w:rPr>
          <w:rFonts w:eastAsiaTheme="minorEastAsia"/>
          <w:lang w:val="en-US"/>
        </w:rPr>
        <w:t>recognise</w:t>
      </w:r>
      <w:proofErr w:type="spellEnd"/>
      <w:r w:rsidR="00BC615A">
        <w:rPr>
          <w:rFonts w:eastAsiaTheme="minorEastAsia"/>
          <w:lang w:val="en-US"/>
        </w:rPr>
        <w:t xml:space="preserve"> the evaluative function of many terms which are considered thick concepts by philosophers, such as </w:t>
      </w:r>
      <w:r w:rsidR="00DE3707">
        <w:rPr>
          <w:rFonts w:eastAsiaTheme="minorEastAsia"/>
          <w:lang w:val="en-US"/>
        </w:rPr>
        <w:t>‘</w:t>
      </w:r>
      <w:r w:rsidR="00BC615A" w:rsidRPr="00DE3707">
        <w:rPr>
          <w:rFonts w:eastAsiaTheme="minorEastAsia"/>
          <w:lang w:val="en-US"/>
        </w:rPr>
        <w:t>fairness</w:t>
      </w:r>
      <w:r w:rsidR="00DE3707" w:rsidRPr="00DE3707">
        <w:rPr>
          <w:rFonts w:eastAsiaTheme="minorEastAsia"/>
          <w:lang w:val="en-US"/>
        </w:rPr>
        <w:t>’</w:t>
      </w:r>
      <w:r w:rsidR="00BC615A" w:rsidRPr="00DE3707">
        <w:rPr>
          <w:rFonts w:eastAsiaTheme="minorEastAsia"/>
          <w:lang w:val="en-US"/>
        </w:rPr>
        <w:t xml:space="preserve">, </w:t>
      </w:r>
      <w:r w:rsidR="00DE3707" w:rsidRPr="00DE3707">
        <w:rPr>
          <w:rFonts w:eastAsiaTheme="minorEastAsia"/>
          <w:lang w:val="en-US"/>
        </w:rPr>
        <w:t>‘</w:t>
      </w:r>
      <w:proofErr w:type="spellStart"/>
      <w:r w:rsidR="00BC615A" w:rsidRPr="00DE3707">
        <w:rPr>
          <w:rFonts w:eastAsiaTheme="minorEastAsia"/>
          <w:lang w:val="en-US"/>
        </w:rPr>
        <w:t>dignitiy</w:t>
      </w:r>
      <w:proofErr w:type="spellEnd"/>
      <w:r w:rsidR="00DE3707" w:rsidRPr="00DE3707">
        <w:rPr>
          <w:rFonts w:eastAsiaTheme="minorEastAsia"/>
          <w:lang w:val="en-US"/>
        </w:rPr>
        <w:t>’</w:t>
      </w:r>
      <w:r w:rsidR="00BC615A" w:rsidRPr="00DE3707">
        <w:rPr>
          <w:rFonts w:eastAsiaTheme="minorEastAsia"/>
          <w:lang w:val="en-US"/>
        </w:rPr>
        <w:t xml:space="preserve">, </w:t>
      </w:r>
      <w:r w:rsidR="00DE3707" w:rsidRPr="00DE3707">
        <w:rPr>
          <w:rFonts w:eastAsiaTheme="minorEastAsia"/>
          <w:lang w:val="en-US"/>
        </w:rPr>
        <w:t>‘</w:t>
      </w:r>
      <w:r w:rsidR="00BC615A" w:rsidRPr="00DE3707">
        <w:rPr>
          <w:rFonts w:eastAsiaTheme="minorEastAsia"/>
          <w:lang w:val="en-US"/>
        </w:rPr>
        <w:t>liar</w:t>
      </w:r>
      <w:r w:rsidR="00DE3707" w:rsidRPr="00DE3707">
        <w:rPr>
          <w:rFonts w:eastAsiaTheme="minorEastAsia"/>
          <w:lang w:val="en-US"/>
        </w:rPr>
        <w:t>’</w:t>
      </w:r>
      <w:r w:rsidR="00BC615A" w:rsidRPr="00DE3707">
        <w:rPr>
          <w:rFonts w:eastAsiaTheme="minorEastAsia"/>
          <w:lang w:val="en-US"/>
        </w:rPr>
        <w:t>,</w:t>
      </w:r>
      <w:r w:rsidR="00BC615A">
        <w:rPr>
          <w:rFonts w:eastAsiaTheme="minorEastAsia"/>
          <w:lang w:val="en-US"/>
        </w:rPr>
        <w:t xml:space="preserve"> etc. However, the explicit connection to the philosophical debate is not made. </w:t>
      </w:r>
      <w:r w:rsidR="00B81B7E">
        <w:rPr>
          <w:rFonts w:eastAsiaTheme="minorEastAsia"/>
          <w:lang w:val="en-US"/>
        </w:rPr>
        <w:t>Even though there are quantitative studies that focus on lexis, there is no systematic examination of the use of thick concepts.</w:t>
      </w:r>
      <w:r w:rsidR="001937B6">
        <w:t xml:space="preserve"> And this</w:t>
      </w:r>
      <w:r w:rsidR="00B81B7E">
        <w:t xml:space="preserve"> </w:t>
      </w:r>
      <w:r w:rsidR="00DE3707">
        <w:t xml:space="preserve">is </w:t>
      </w:r>
      <w:r w:rsidR="00B81B7E">
        <w:t>despite the fact that</w:t>
      </w:r>
      <w:r w:rsidR="001937B6">
        <w:t xml:space="preserve"> they are perfectly suited </w:t>
      </w:r>
      <w:r w:rsidR="001B1E1F">
        <w:t xml:space="preserve">for a subtle or blatant expression of evaluation, </w:t>
      </w:r>
      <w:r w:rsidR="00D4597D" w:rsidRPr="006163F1">
        <w:t>since they have a prominent descriptive dimension but also reveal the speaker’s attitude towards the person (or event) in question.</w:t>
      </w:r>
    </w:p>
    <w:p w14:paraId="07E23EEF" w14:textId="54CEB081" w:rsidR="00BC615A" w:rsidRPr="006163F1" w:rsidRDefault="00BC615A" w:rsidP="00235507">
      <w:pPr>
        <w:ind w:firstLine="284"/>
      </w:pPr>
      <w:r>
        <w:lastRenderedPageBreak/>
        <w:t xml:space="preserve">Only a few papers address </w:t>
      </w:r>
      <w:r w:rsidRPr="006163F1">
        <w:t>thick legal concepts directly. Heidi Li Feldman (1997)</w:t>
      </w:r>
      <w:r w:rsidR="00DE3707">
        <w:t>,</w:t>
      </w:r>
      <w:r w:rsidRPr="006163F1">
        <w:t xml:space="preserve"> for example, in discussing Bernard Williams (1995), simply presupposes the existence of thick legal concepts and stresses their significance for common-law reasoning. She claims that not only the philosophical debate about thick concepts can shed light on the mechanisms of legal language but, conversely, philosophy itself can </w:t>
      </w:r>
      <w:r w:rsidR="00DE3707">
        <w:t>“</w:t>
      </w:r>
      <w:commentRangeStart w:id="225"/>
      <w:r w:rsidRPr="006163F1">
        <w:t>learn more about the nature and workings of thick concepts</w:t>
      </w:r>
      <w:r w:rsidR="00DE3707">
        <w:t>”</w:t>
      </w:r>
      <w:r w:rsidRPr="006163F1">
        <w:t xml:space="preserve">, in analysing how </w:t>
      </w:r>
      <w:r w:rsidR="00DE3707">
        <w:t>“</w:t>
      </w:r>
      <w:r w:rsidRPr="006163F1">
        <w:t>judges and lawyers apply, deploy, manipulate, exploit, and engineer</w:t>
      </w:r>
      <w:r w:rsidR="00DE3707">
        <w:t>”</w:t>
      </w:r>
      <w:r w:rsidRPr="006163F1">
        <w:t xml:space="preserve"> </w:t>
      </w:r>
      <w:commentRangeEnd w:id="225"/>
      <w:r w:rsidR="00DE3707">
        <w:rPr>
          <w:rStyle w:val="CommentReference"/>
        </w:rPr>
        <w:commentReference w:id="225"/>
      </w:r>
      <w:r w:rsidRPr="006163F1">
        <w:t>them.</w:t>
      </w:r>
    </w:p>
    <w:p w14:paraId="0D94F912" w14:textId="045AE454" w:rsidR="00BC615A" w:rsidRDefault="00BC615A" w:rsidP="00910F7F">
      <w:pPr>
        <w:ind w:firstLine="284"/>
      </w:pPr>
      <w:r w:rsidRPr="006163F1">
        <w:t xml:space="preserve">Like Feldman, </w:t>
      </w:r>
      <w:r>
        <w:t xml:space="preserve">also </w:t>
      </w:r>
      <w:r w:rsidRPr="006163F1">
        <w:t xml:space="preserve">David Enoch and Kevin </w:t>
      </w:r>
      <w:proofErr w:type="spellStart"/>
      <w:r w:rsidRPr="006163F1">
        <w:t>Toh</w:t>
      </w:r>
      <w:proofErr w:type="spellEnd"/>
      <w:r w:rsidRPr="006163F1">
        <w:t xml:space="preserve"> (2013) assume that </w:t>
      </w:r>
      <w:r w:rsidR="00DE3707">
        <w:t>“</w:t>
      </w:r>
      <w:r w:rsidRPr="006163F1">
        <w:t xml:space="preserve">many of the crucial legal concepts that our legal judgments deploy are thick </w:t>
      </w:r>
      <w:commentRangeStart w:id="226"/>
      <w:r w:rsidRPr="006163F1">
        <w:t>concepts</w:t>
      </w:r>
      <w:commentRangeEnd w:id="226"/>
      <w:r w:rsidR="00DE3707">
        <w:rPr>
          <w:rStyle w:val="CommentReference"/>
        </w:rPr>
        <w:commentReference w:id="226"/>
      </w:r>
      <w:r w:rsidR="00DE3707">
        <w:t>”</w:t>
      </w:r>
      <w:r w:rsidRPr="006163F1">
        <w:t xml:space="preserve">. However, they do not investigate which of them really are either but focus on the notion of legality itself. They conclude that ‘legal’ is indeed a thick term and use this finding to tackle four influential themes in twentieth-century analytical jurisprudence that were put forward by Hart, Dworkin, Raz, and </w:t>
      </w:r>
      <w:proofErr w:type="spellStart"/>
      <w:r w:rsidRPr="006163F1">
        <w:t>Kelsen</w:t>
      </w:r>
      <w:proofErr w:type="spellEnd"/>
      <w:r w:rsidRPr="006163F1">
        <w:t xml:space="preserve"> respectively.</w:t>
      </w:r>
    </w:p>
    <w:p w14:paraId="076DF059" w14:textId="4089085C" w:rsidR="00BC615A" w:rsidRPr="006163F1" w:rsidRDefault="00BC615A" w:rsidP="00910F7F">
      <w:pPr>
        <w:ind w:firstLine="284"/>
        <w:rPr>
          <w:lang w:val="en-US"/>
        </w:rPr>
      </w:pPr>
      <w:r w:rsidRPr="006163F1">
        <w:t>As illuminating</w:t>
      </w:r>
      <w:r w:rsidR="00DE3707">
        <w:t xml:space="preserve"> as</w:t>
      </w:r>
      <w:r w:rsidRPr="006163F1">
        <w:t xml:space="preserve"> these results are, the question still remains how prevalent thick concepts in the legal sphere are. Purely theoretical investigations into this matter cannot suffice, considering that what we are dealing with here is a linguistic phenomenon and an empirical question of how legal professional use such terms. Thus, if we agree that the distinction between descriptive, thin and thick concepts is necessary in order to understand how, and to what extent, evaluative language is deployed in a seemingly objective and purely fact-based discourse, we need reliable empirical data.</w:t>
      </w:r>
      <w:r w:rsidR="00910F7F">
        <w:t xml:space="preserve"> The aim of this paper is to fill this lacuna.</w:t>
      </w:r>
    </w:p>
    <w:p w14:paraId="10671413" w14:textId="51349166" w:rsidR="003D7F7F" w:rsidRPr="00786B04" w:rsidRDefault="00910F7F" w:rsidP="003D7F7F">
      <w:pPr>
        <w:pStyle w:val="Heading1"/>
        <w:rPr>
          <w:lang w:val="de-DE"/>
        </w:rPr>
      </w:pPr>
      <w:r>
        <w:t xml:space="preserve">What Thick Concepts Are Likely to Be Used? </w:t>
      </w:r>
      <w:r w:rsidRPr="00786B04">
        <w:rPr>
          <w:lang w:val="de-DE"/>
        </w:rPr>
        <w:t>(Severin &amp; Pascale</w:t>
      </w:r>
      <w:r w:rsidR="00CC50E2" w:rsidRPr="00786B04">
        <w:rPr>
          <w:lang w:val="de-DE"/>
        </w:rPr>
        <w:t xml:space="preserve"> (erster Teil) UND Lucien und Kevin</w:t>
      </w:r>
      <w:r w:rsidR="0010305C">
        <w:rPr>
          <w:lang w:val="de-DE"/>
        </w:rPr>
        <w:t xml:space="preserve"> (zweiter </w:t>
      </w:r>
      <w:commentRangeStart w:id="227"/>
      <w:r w:rsidR="0010305C">
        <w:rPr>
          <w:lang w:val="de-DE"/>
        </w:rPr>
        <w:t>Teil</w:t>
      </w:r>
      <w:commentRangeEnd w:id="227"/>
      <w:r w:rsidR="00DE3707">
        <w:rPr>
          <w:rStyle w:val="CommentReference"/>
          <w:b w:val="0"/>
          <w:kern w:val="0"/>
        </w:rPr>
        <w:commentReference w:id="227"/>
      </w:r>
      <w:r w:rsidR="0010305C">
        <w:rPr>
          <w:lang w:val="de-DE"/>
        </w:rPr>
        <w:t>)</w:t>
      </w:r>
      <w:r w:rsidRPr="00786B04">
        <w:rPr>
          <w:lang w:val="de-DE"/>
        </w:rPr>
        <w:t>)</w:t>
      </w:r>
    </w:p>
    <w:p w14:paraId="0F5C1F3D" w14:textId="23B48D3C" w:rsidR="003E51DD" w:rsidRDefault="00910F7F" w:rsidP="00910F7F">
      <w:pPr>
        <w:ind w:firstLine="0"/>
      </w:pPr>
      <w:r>
        <w:t xml:space="preserve">Philosophers usually distinguish between different kinds of thick concepts. The probably most intensively discussed kind are thick </w:t>
      </w:r>
      <w:r w:rsidRPr="00910F7F">
        <w:rPr>
          <w:i/>
          <w:iCs/>
        </w:rPr>
        <w:t>ethical</w:t>
      </w:r>
      <w:r>
        <w:t xml:space="preserve"> concepts. Typical example of thick ethical concepts are virtue concepts, such as </w:t>
      </w:r>
      <w:r w:rsidRPr="00BD5518">
        <w:rPr>
          <w:i/>
          <w:iCs/>
        </w:rPr>
        <w:t>rude</w:t>
      </w:r>
      <w:r>
        <w:t xml:space="preserve">, </w:t>
      </w:r>
      <w:r w:rsidRPr="00BD5518">
        <w:rPr>
          <w:i/>
          <w:iCs/>
        </w:rPr>
        <w:t>friendly</w:t>
      </w:r>
      <w:r>
        <w:t xml:space="preserve">, </w:t>
      </w:r>
      <w:r w:rsidRPr="00BD5518">
        <w:rPr>
          <w:i/>
          <w:iCs/>
        </w:rPr>
        <w:t>cruel</w:t>
      </w:r>
      <w:r>
        <w:t xml:space="preserve">, </w:t>
      </w:r>
      <w:r w:rsidRPr="00BD5518">
        <w:rPr>
          <w:i/>
          <w:iCs/>
        </w:rPr>
        <w:t>compassionate</w:t>
      </w:r>
      <w:r>
        <w:t>, and, as Williams (1985, p. 144) claims “</w:t>
      </w:r>
      <w:r w:rsidRPr="00BD5518">
        <w:rPr>
          <w:i/>
          <w:iCs/>
        </w:rPr>
        <w:t>treachery</w:t>
      </w:r>
      <w:r>
        <w:t xml:space="preserve"> and </w:t>
      </w:r>
      <w:r w:rsidRPr="00BD5518">
        <w:rPr>
          <w:i/>
          <w:iCs/>
        </w:rPr>
        <w:t>promise</w:t>
      </w:r>
      <w:r>
        <w:t xml:space="preserve"> and </w:t>
      </w:r>
      <w:r w:rsidRPr="00BD5518">
        <w:rPr>
          <w:i/>
          <w:iCs/>
        </w:rPr>
        <w:t>brutality</w:t>
      </w:r>
      <w:r>
        <w:t xml:space="preserve"> and </w:t>
      </w:r>
      <w:r w:rsidRPr="00BD5518">
        <w:rPr>
          <w:i/>
          <w:iCs/>
        </w:rPr>
        <w:t>courage</w:t>
      </w:r>
      <w:r>
        <w:t xml:space="preserve">”. Thick ethical concepts, so it is argued, combine descriptive and non-descriptive, often called “evaluative” or “normative” content. </w:t>
      </w:r>
      <w:r w:rsidR="003E51DD">
        <w:t>Depending on one’s metaethical views, this non-descriptive or evaluative content can be an expression of a person’s approval or disapproval (</w:t>
      </w:r>
      <w:r w:rsidR="003E51DD" w:rsidRPr="00DE3707">
        <w:rPr>
          <w:highlight w:val="yellow"/>
        </w:rPr>
        <w:t>reference</w:t>
      </w:r>
      <w:r w:rsidR="003E51DD">
        <w:t>), or liking of disliking</w:t>
      </w:r>
      <w:r w:rsidR="00DE3707">
        <w:t xml:space="preserve"> </w:t>
      </w:r>
      <w:r w:rsidR="003E51DD">
        <w:t>(</w:t>
      </w:r>
      <w:r w:rsidR="003E51DD" w:rsidRPr="00DE3707">
        <w:rPr>
          <w:highlight w:val="yellow"/>
        </w:rPr>
        <w:t>reference</w:t>
      </w:r>
      <w:r w:rsidR="003E51DD">
        <w:t>), a command on how others ought to act (</w:t>
      </w:r>
      <w:r w:rsidR="003E51DD" w:rsidRPr="00DE3707">
        <w:rPr>
          <w:highlight w:val="yellow"/>
        </w:rPr>
        <w:t>reference</w:t>
      </w:r>
      <w:r w:rsidR="003E51DD">
        <w:t>), an emotional stance (</w:t>
      </w:r>
      <w:r w:rsidR="003E51DD" w:rsidRPr="00DE3707">
        <w:rPr>
          <w:highlight w:val="yellow"/>
        </w:rPr>
        <w:t>reference</w:t>
      </w:r>
      <w:r w:rsidR="003E51DD">
        <w:t>) or a statement about moral facts (</w:t>
      </w:r>
      <w:r w:rsidR="003E51DD" w:rsidRPr="00DE3707">
        <w:rPr>
          <w:highlight w:val="yellow"/>
        </w:rPr>
        <w:t>reference</w:t>
      </w:r>
      <w:r w:rsidR="003E51DD">
        <w:t xml:space="preserve">). </w:t>
      </w:r>
    </w:p>
    <w:p w14:paraId="25505736" w14:textId="68BAE3AC" w:rsidR="003E51DD" w:rsidRDefault="003E51DD" w:rsidP="003E51DD">
      <w:r>
        <w:t>Secondly, philosophers have discussed t</w:t>
      </w:r>
      <w:r w:rsidR="00910F7F">
        <w:t>hick epistemic concepts</w:t>
      </w:r>
      <w:r>
        <w:t>, such as</w:t>
      </w:r>
      <w:r w:rsidR="00910F7F">
        <w:t xml:space="preserve"> “</w:t>
      </w:r>
      <w:r w:rsidR="00910F7F" w:rsidRPr="00BD5518">
        <w:rPr>
          <w:i/>
          <w:iCs/>
        </w:rPr>
        <w:t>intellectual</w:t>
      </w:r>
      <w:r w:rsidR="00910F7F">
        <w:t xml:space="preserve"> </w:t>
      </w:r>
      <w:r w:rsidR="00910F7F" w:rsidRPr="00BD5518">
        <w:rPr>
          <w:i/>
          <w:iCs/>
        </w:rPr>
        <w:t>curiosity</w:t>
      </w:r>
      <w:r w:rsidR="00910F7F">
        <w:t xml:space="preserve">, </w:t>
      </w:r>
      <w:r w:rsidR="00910F7F" w:rsidRPr="00BD5518">
        <w:rPr>
          <w:i/>
          <w:iCs/>
        </w:rPr>
        <w:t>gullibility</w:t>
      </w:r>
      <w:r w:rsidR="00910F7F">
        <w:t>, and the concepts expressed by certain occurrences of ‘conscientious,’ ‘careless,’ ‘lucky,’ and ‘trustworthy.’” (</w:t>
      </w:r>
      <w:proofErr w:type="spellStart"/>
      <w:r w:rsidR="00910F7F">
        <w:t>Värynen</w:t>
      </w:r>
      <w:proofErr w:type="spellEnd"/>
      <w:r w:rsidR="00910F7F">
        <w:t xml:space="preserve"> 2008, p. 392). </w:t>
      </w:r>
      <w:r>
        <w:t xml:space="preserve">There is some disagreement about the non-descriptive content expressed by thick epistemic concepts. Some philosophers argue that some very general </w:t>
      </w:r>
      <w:r>
        <w:lastRenderedPageBreak/>
        <w:t>attitudes and evaluations are expressed, such as liking or disliking</w:t>
      </w:r>
      <w:r w:rsidR="00F762F3">
        <w:t xml:space="preserve">, and that this non-evaluative content is the same as in ethical thick concepts. Others have objected that the non-descriptive content is more domain-specific, with thick epistemic concepts expressing some unique, non-descriptive epistemic content. </w:t>
      </w:r>
      <w:r w:rsidR="00F762F3">
        <w:rPr>
          <w:rStyle w:val="FootnoteReference"/>
        </w:rPr>
        <w:footnoteReference w:id="4"/>
      </w:r>
    </w:p>
    <w:p w14:paraId="64BD33B8" w14:textId="74243547" w:rsidR="0010305C" w:rsidRDefault="0010305C" w:rsidP="003E51DD">
      <w:pPr>
        <w:rPr>
          <w:color w:val="1A1A1A"/>
          <w:sz w:val="25"/>
          <w:szCs w:val="25"/>
          <w:shd w:val="clear" w:color="auto" w:fill="FFFFFF"/>
        </w:rPr>
      </w:pPr>
      <w:r>
        <w:t xml:space="preserve">It seems likely that the legal system makes use of both thick ethical and epistemic concepts. </w:t>
      </w:r>
      <w:r w:rsidRPr="0010305C">
        <w:t xml:space="preserve">Thick ethical concepts might play a significant role in </w:t>
      </w:r>
      <w:r>
        <w:t xml:space="preserve">especially the criminal law. The criminal law has it its core the criminalisation of certain types of action as legally wrongful. </w:t>
      </w:r>
      <w:r w:rsidRPr="0010305C">
        <w:t>A criminal act is something which ought not to b</w:t>
      </w:r>
      <w:r>
        <w:t xml:space="preserve">e done (see </w:t>
      </w:r>
      <w:r>
        <w:rPr>
          <w:color w:val="1A1A1A"/>
          <w:sz w:val="25"/>
          <w:szCs w:val="25"/>
          <w:shd w:val="clear" w:color="auto" w:fill="FFFFFF"/>
        </w:rPr>
        <w:t xml:space="preserve">Hart 1994, 27; Gardner 2007, 239; </w:t>
      </w:r>
      <w:proofErr w:type="spellStart"/>
      <w:r>
        <w:rPr>
          <w:color w:val="1A1A1A"/>
          <w:sz w:val="25"/>
          <w:szCs w:val="25"/>
          <w:shd w:val="clear" w:color="auto" w:fill="FFFFFF"/>
        </w:rPr>
        <w:t>Tadros</w:t>
      </w:r>
      <w:proofErr w:type="spellEnd"/>
      <w:r>
        <w:rPr>
          <w:color w:val="1A1A1A"/>
          <w:sz w:val="25"/>
          <w:szCs w:val="25"/>
          <w:shd w:val="clear" w:color="auto" w:fill="FFFFFF"/>
        </w:rPr>
        <w:t xml:space="preserve"> 2016, 91). </w:t>
      </w:r>
      <w:r w:rsidRPr="0010305C">
        <w:rPr>
          <w:color w:val="1A1A1A"/>
          <w:sz w:val="25"/>
          <w:szCs w:val="25"/>
          <w:shd w:val="clear" w:color="auto" w:fill="FFFFFF"/>
        </w:rPr>
        <w:t>As a consequence, the criminal law necessarily uses deontic language</w:t>
      </w:r>
      <w:r>
        <w:rPr>
          <w:color w:val="1A1A1A"/>
          <w:sz w:val="25"/>
          <w:szCs w:val="25"/>
          <w:shd w:val="clear" w:color="auto" w:fill="FFFFFF"/>
        </w:rPr>
        <w:t xml:space="preserve"> known from ethics</w:t>
      </w:r>
      <w:r w:rsidRPr="0010305C">
        <w:rPr>
          <w:color w:val="1A1A1A"/>
          <w:sz w:val="25"/>
          <w:szCs w:val="25"/>
          <w:shd w:val="clear" w:color="auto" w:fill="FFFFFF"/>
        </w:rPr>
        <w:t xml:space="preserve"> a</w:t>
      </w:r>
      <w:r>
        <w:rPr>
          <w:color w:val="1A1A1A"/>
          <w:sz w:val="25"/>
          <w:szCs w:val="25"/>
          <w:shd w:val="clear" w:color="auto" w:fill="FFFFFF"/>
        </w:rPr>
        <w:t xml:space="preserve">nd, arguably, thick ethical concepts as well. </w:t>
      </w:r>
      <w:r w:rsidRPr="0010305C">
        <w:rPr>
          <w:color w:val="1A1A1A"/>
          <w:sz w:val="25"/>
          <w:szCs w:val="25"/>
          <w:shd w:val="clear" w:color="auto" w:fill="FFFFFF"/>
        </w:rPr>
        <w:t>In addition, many legal scholars have stressed the intimate r</w:t>
      </w:r>
      <w:r>
        <w:rPr>
          <w:color w:val="1A1A1A"/>
          <w:sz w:val="25"/>
          <w:szCs w:val="25"/>
          <w:shd w:val="clear" w:color="auto" w:fill="FFFFFF"/>
        </w:rPr>
        <w:t xml:space="preserve">elationship between the criminal law and morality. </w:t>
      </w:r>
      <w:r w:rsidR="00392514">
        <w:rPr>
          <w:color w:val="1A1A1A"/>
          <w:sz w:val="25"/>
          <w:szCs w:val="25"/>
          <w:shd w:val="clear" w:color="auto" w:fill="FFFFFF"/>
        </w:rPr>
        <w:t>The</w:t>
      </w:r>
      <w:r w:rsidRPr="0010305C">
        <w:rPr>
          <w:color w:val="1A1A1A"/>
          <w:sz w:val="25"/>
          <w:szCs w:val="25"/>
          <w:shd w:val="clear" w:color="auto" w:fill="FFFFFF"/>
        </w:rPr>
        <w:t xml:space="preserve"> topics at issue on both fiel</w:t>
      </w:r>
      <w:r>
        <w:rPr>
          <w:color w:val="1A1A1A"/>
          <w:sz w:val="25"/>
          <w:szCs w:val="25"/>
          <w:shd w:val="clear" w:color="auto" w:fill="FFFFFF"/>
        </w:rPr>
        <w:t>ds of discourse are similar</w:t>
      </w:r>
      <w:r w:rsidR="00392514">
        <w:rPr>
          <w:color w:val="1A1A1A"/>
          <w:sz w:val="25"/>
          <w:szCs w:val="25"/>
          <w:shd w:val="clear" w:color="auto" w:fill="FFFFFF"/>
        </w:rPr>
        <w:t xml:space="preserve">, and they concern various forms of harm (including physical, psychological, financial, and others forms of harm) and under what circumstances a harmful act is wrongful (for a discussion, see Edwards </w:t>
      </w:r>
      <w:commentRangeStart w:id="228"/>
      <w:r w:rsidR="00392514">
        <w:rPr>
          <w:color w:val="1A1A1A"/>
          <w:sz w:val="25"/>
          <w:szCs w:val="25"/>
          <w:shd w:val="clear" w:color="auto" w:fill="FFFFFF"/>
        </w:rPr>
        <w:t>2019</w:t>
      </w:r>
      <w:commentRangeEnd w:id="228"/>
      <w:r w:rsidR="00392514">
        <w:rPr>
          <w:rStyle w:val="CommentReference"/>
        </w:rPr>
        <w:commentReference w:id="228"/>
      </w:r>
      <w:r w:rsidR="00392514">
        <w:rPr>
          <w:color w:val="1A1A1A"/>
          <w:sz w:val="25"/>
          <w:szCs w:val="25"/>
          <w:shd w:val="clear" w:color="auto" w:fill="FFFFFF"/>
        </w:rPr>
        <w:t>)). Some people have argued that the source of the criminal system are the moral convictions of the people within the criminal-legal system (</w:t>
      </w:r>
      <w:r w:rsidR="00392514" w:rsidRPr="00DE3707">
        <w:rPr>
          <w:color w:val="1A1A1A"/>
          <w:sz w:val="25"/>
          <w:szCs w:val="25"/>
          <w:highlight w:val="yellow"/>
          <w:shd w:val="clear" w:color="auto" w:fill="FFFFFF"/>
        </w:rPr>
        <w:t>REFERENCES</w:t>
      </w:r>
      <w:r w:rsidR="00392514">
        <w:rPr>
          <w:color w:val="1A1A1A"/>
          <w:sz w:val="25"/>
          <w:szCs w:val="25"/>
          <w:shd w:val="clear" w:color="auto" w:fill="FFFFFF"/>
        </w:rPr>
        <w:t xml:space="preserve">). Others have stressed that not only is the criminal system influenced by morality, </w:t>
      </w:r>
      <w:proofErr w:type="gramStart"/>
      <w:r w:rsidR="00392514">
        <w:rPr>
          <w:color w:val="1A1A1A"/>
          <w:sz w:val="25"/>
          <w:szCs w:val="25"/>
          <w:shd w:val="clear" w:color="auto" w:fill="FFFFFF"/>
        </w:rPr>
        <w:t>the criminal system</w:t>
      </w:r>
      <w:proofErr w:type="gramEnd"/>
      <w:r w:rsidR="00392514">
        <w:rPr>
          <w:color w:val="1A1A1A"/>
          <w:sz w:val="25"/>
          <w:szCs w:val="25"/>
          <w:shd w:val="clear" w:color="auto" w:fill="FFFFFF"/>
        </w:rPr>
        <w:t xml:space="preserve"> also has the ability to change our moral views, “such that neglected values come to be taken seriously by community members” (Green 2013a) and people become aware of the ethical reasons that make an act wrong. </w:t>
      </w:r>
      <w:r w:rsidR="00392514" w:rsidRPr="00392514">
        <w:rPr>
          <w:color w:val="1A1A1A"/>
          <w:sz w:val="25"/>
          <w:szCs w:val="25"/>
          <w:shd w:val="clear" w:color="auto" w:fill="FFFFFF"/>
        </w:rPr>
        <w:t>While certainly not all moral matters are also legally relevan</w:t>
      </w:r>
      <w:r w:rsidR="00392514">
        <w:rPr>
          <w:color w:val="1A1A1A"/>
          <w:sz w:val="25"/>
          <w:szCs w:val="25"/>
          <w:shd w:val="clear" w:color="auto" w:fill="FFFFFF"/>
        </w:rPr>
        <w:t xml:space="preserve">t, we should expect at least a significant overlap in the </w:t>
      </w:r>
      <w:r w:rsidR="00271B6A">
        <w:rPr>
          <w:color w:val="1A1A1A"/>
          <w:sz w:val="25"/>
          <w:szCs w:val="25"/>
          <w:shd w:val="clear" w:color="auto" w:fill="FFFFFF"/>
        </w:rPr>
        <w:t>terms that are used.</w:t>
      </w:r>
    </w:p>
    <w:p w14:paraId="2C1CCB26" w14:textId="22978FA5" w:rsidR="00271B6A" w:rsidRPr="00271B6A" w:rsidRDefault="00271B6A" w:rsidP="003E51DD">
      <w:r w:rsidRPr="00271B6A">
        <w:rPr>
          <w:color w:val="1A1A1A"/>
          <w:sz w:val="25"/>
          <w:szCs w:val="25"/>
          <w:shd w:val="clear" w:color="auto" w:fill="FFFFFF"/>
        </w:rPr>
        <w:t>Thick epistemic concepts are a</w:t>
      </w:r>
      <w:r>
        <w:rPr>
          <w:color w:val="1A1A1A"/>
          <w:sz w:val="25"/>
          <w:szCs w:val="25"/>
          <w:shd w:val="clear" w:color="auto" w:fill="FFFFFF"/>
        </w:rPr>
        <w:t xml:space="preserve">lso likely to be used. One of the central features of the law is to determine whether a crime has been committed. </w:t>
      </w:r>
      <w:r w:rsidRPr="00271B6A">
        <w:rPr>
          <w:color w:val="1A1A1A"/>
          <w:sz w:val="25"/>
          <w:szCs w:val="25"/>
          <w:shd w:val="clear" w:color="auto" w:fill="FFFFFF"/>
        </w:rPr>
        <w:t xml:space="preserve">This involves determining whether the defendant </w:t>
      </w:r>
      <w:r>
        <w:rPr>
          <w:color w:val="1A1A1A"/>
          <w:sz w:val="25"/>
          <w:szCs w:val="25"/>
          <w:shd w:val="clear" w:color="auto" w:fill="FFFFFF"/>
        </w:rPr>
        <w:t>did</w:t>
      </w:r>
      <w:r w:rsidRPr="00271B6A">
        <w:rPr>
          <w:color w:val="1A1A1A"/>
          <w:sz w:val="25"/>
          <w:szCs w:val="25"/>
          <w:shd w:val="clear" w:color="auto" w:fill="FFFFFF"/>
        </w:rPr>
        <w:t xml:space="preserve"> whatever </w:t>
      </w:r>
      <w:r>
        <w:rPr>
          <w:color w:val="1A1A1A"/>
          <w:sz w:val="25"/>
          <w:szCs w:val="25"/>
          <w:shd w:val="clear" w:color="auto" w:fill="FFFFFF"/>
        </w:rPr>
        <w:t xml:space="preserve">harmful or law-violating </w:t>
      </w:r>
      <w:r w:rsidRPr="00271B6A">
        <w:rPr>
          <w:color w:val="1A1A1A"/>
          <w:sz w:val="25"/>
          <w:szCs w:val="25"/>
          <w:shd w:val="clear" w:color="auto" w:fill="FFFFFF"/>
        </w:rPr>
        <w:t>act h</w:t>
      </w:r>
      <w:r>
        <w:rPr>
          <w:color w:val="1A1A1A"/>
          <w:sz w:val="25"/>
          <w:szCs w:val="25"/>
          <w:shd w:val="clear" w:color="auto" w:fill="FFFFFF"/>
        </w:rPr>
        <w:t>e is accused of, but also whether doing so was wrongful.</w:t>
      </w:r>
      <w:r>
        <w:rPr>
          <w:rStyle w:val="FootnoteReference"/>
          <w:color w:val="1A1A1A"/>
          <w:sz w:val="25"/>
          <w:szCs w:val="25"/>
          <w:shd w:val="clear" w:color="auto" w:fill="FFFFFF"/>
        </w:rPr>
        <w:footnoteReference w:id="5"/>
      </w:r>
      <w:r w:rsidR="004A36FF">
        <w:rPr>
          <w:color w:val="1A1A1A"/>
          <w:sz w:val="25"/>
          <w:szCs w:val="25"/>
          <w:shd w:val="clear" w:color="auto" w:fill="FFFFFF"/>
        </w:rPr>
        <w:t xml:space="preserve"> </w:t>
      </w:r>
      <w:r w:rsidR="004A36FF" w:rsidRPr="004A36FF">
        <w:rPr>
          <w:i/>
          <w:iCs/>
          <w:color w:val="365F91" w:themeColor="accent1" w:themeShade="BF"/>
          <w:sz w:val="25"/>
          <w:szCs w:val="25"/>
          <w:highlight w:val="yellow"/>
          <w:shd w:val="clear" w:color="auto" w:fill="FFFFFF"/>
        </w:rPr>
        <w:t>*Not Finished Yet*</w:t>
      </w:r>
    </w:p>
    <w:p w14:paraId="0E339FCA" w14:textId="6C2C26BF" w:rsidR="00910F7F" w:rsidRPr="00786B04" w:rsidRDefault="00786B04" w:rsidP="00786B04">
      <w:pPr>
        <w:jc w:val="center"/>
        <w:rPr>
          <w:i/>
          <w:iCs/>
          <w:color w:val="365F91" w:themeColor="accent1" w:themeShade="BF"/>
          <w:lang w:val="de-DE"/>
        </w:rPr>
      </w:pPr>
      <w:r w:rsidRPr="00786B04">
        <w:rPr>
          <w:i/>
          <w:iCs/>
          <w:color w:val="365F91" w:themeColor="accent1" w:themeShade="BF"/>
          <w:highlight w:val="yellow"/>
          <w:lang w:val="de-DE"/>
        </w:rPr>
        <w:t xml:space="preserve">**Ich dachte, wir könnten hier nahtlos in eine Beschreibung übergehen, wie wir unsere Wortlisten erstellt haben. Haltet ihr das für </w:t>
      </w:r>
      <w:proofErr w:type="gramStart"/>
      <w:r w:rsidRPr="00786B04">
        <w:rPr>
          <w:i/>
          <w:iCs/>
          <w:color w:val="365F91" w:themeColor="accent1" w:themeShade="BF"/>
          <w:highlight w:val="yellow"/>
          <w:lang w:val="de-DE"/>
        </w:rPr>
        <w:t>sinnvoll?*</w:t>
      </w:r>
      <w:proofErr w:type="gramEnd"/>
      <w:r w:rsidRPr="00786B04">
        <w:rPr>
          <w:i/>
          <w:iCs/>
          <w:color w:val="365F91" w:themeColor="accent1" w:themeShade="BF"/>
          <w:highlight w:val="yellow"/>
          <w:lang w:val="de-DE"/>
        </w:rPr>
        <w:t>*</w:t>
      </w:r>
    </w:p>
    <w:p w14:paraId="75AA3258" w14:textId="6C984754" w:rsidR="003D7F7F" w:rsidRPr="00E15EB1" w:rsidRDefault="00E15EB1" w:rsidP="00E15EB1">
      <w:pPr>
        <w:pStyle w:val="Heading1"/>
        <w:rPr>
          <w:lang w:val="de-DE"/>
        </w:rPr>
      </w:pPr>
      <w:bookmarkStart w:id="229" w:name="_Ref60839846"/>
      <w:commentRangeStart w:id="230"/>
      <w:r w:rsidRPr="00E15EB1">
        <w:rPr>
          <w:lang w:val="de-DE"/>
        </w:rPr>
        <w:lastRenderedPageBreak/>
        <w:t xml:space="preserve">Corpus Analysis </w:t>
      </w:r>
      <w:commentRangeEnd w:id="230"/>
      <w:r w:rsidR="00EE5EC1">
        <w:rPr>
          <w:rStyle w:val="CommentReference"/>
          <w:b w:val="0"/>
          <w:kern w:val="0"/>
        </w:rPr>
        <w:commentReference w:id="230"/>
      </w:r>
      <w:r w:rsidRPr="00E15EB1">
        <w:rPr>
          <w:lang w:val="de-DE"/>
        </w:rPr>
        <w:t>(Kevin und Lu</w:t>
      </w:r>
      <w:r>
        <w:rPr>
          <w:lang w:val="de-DE"/>
        </w:rPr>
        <w:t>cien)</w:t>
      </w:r>
      <w:bookmarkEnd w:id="229"/>
    </w:p>
    <w:p w14:paraId="2AE0E2BC" w14:textId="4C00E9E0" w:rsidR="003D7F7F" w:rsidRDefault="00E15EB1" w:rsidP="00E15EB1">
      <w:pPr>
        <w:ind w:firstLine="0"/>
        <w:rPr>
          <w:i/>
          <w:iCs/>
          <w:color w:val="365F91" w:themeColor="accent1" w:themeShade="BF"/>
          <w:lang w:val="de-DE"/>
        </w:rPr>
      </w:pPr>
      <w:r>
        <w:rPr>
          <w:i/>
          <w:iCs/>
          <w:color w:val="365F91" w:themeColor="accent1" w:themeShade="BF"/>
          <w:lang w:val="de-DE"/>
        </w:rPr>
        <w:t xml:space="preserve">Hier würde ich eine kleine Einführung in die Methode generell machen, ungefähr so, wie wir es in dem </w:t>
      </w:r>
      <w:proofErr w:type="spellStart"/>
      <w:r>
        <w:rPr>
          <w:i/>
          <w:iCs/>
          <w:color w:val="365F91" w:themeColor="accent1" w:themeShade="BF"/>
          <w:lang w:val="de-DE"/>
        </w:rPr>
        <w:t>Methods</w:t>
      </w:r>
      <w:proofErr w:type="spellEnd"/>
      <w:r>
        <w:rPr>
          <w:i/>
          <w:iCs/>
          <w:color w:val="365F91" w:themeColor="accent1" w:themeShade="BF"/>
          <w:lang w:val="de-DE"/>
        </w:rPr>
        <w:t xml:space="preserve"> Paper auch machen. Wir sollten kurz sagen, wie die </w:t>
      </w:r>
      <w:r w:rsidR="00934CBB">
        <w:rPr>
          <w:i/>
          <w:iCs/>
          <w:color w:val="365F91" w:themeColor="accent1" w:themeShade="BF"/>
          <w:lang w:val="de-DE"/>
        </w:rPr>
        <w:t>Korpora</w:t>
      </w:r>
      <w:r>
        <w:rPr>
          <w:i/>
          <w:iCs/>
          <w:color w:val="365F91" w:themeColor="accent1" w:themeShade="BF"/>
          <w:lang w:val="de-DE"/>
        </w:rPr>
        <w:t xml:space="preserve"> zusammengestellt wurden, was Sentiment Values sind… Hintergrund-Informationen, die jemand, der die Methode nicht kennt, braucht. </w:t>
      </w:r>
    </w:p>
    <w:p w14:paraId="46ABA5F2" w14:textId="779DA2A3" w:rsidR="00E15EB1" w:rsidRDefault="00E15EB1" w:rsidP="00E15EB1">
      <w:pPr>
        <w:ind w:firstLine="0"/>
        <w:rPr>
          <w:ins w:id="231" w:author="Lucien Baumgartner2" w:date="2021-02-09T16:10:00Z"/>
          <w:color w:val="365F91" w:themeColor="accent1" w:themeShade="BF"/>
          <w:lang w:val="de-DE"/>
        </w:rPr>
      </w:pPr>
    </w:p>
    <w:p w14:paraId="75754803" w14:textId="557AA0E2" w:rsidR="00B50F00" w:rsidRPr="00B50F00" w:rsidRDefault="00B50F00">
      <w:pPr>
        <w:pStyle w:val="Heading2"/>
        <w:rPr>
          <w:rPrChange w:id="232" w:author="Lucien Baumgartner2" w:date="2021-02-09T16:10:00Z">
            <w:rPr>
              <w:i/>
              <w:iCs/>
              <w:color w:val="365F91" w:themeColor="accent1" w:themeShade="BF"/>
              <w:lang w:val="de-DE"/>
            </w:rPr>
          </w:rPrChange>
        </w:rPr>
        <w:pPrChange w:id="233" w:author="Lucien Baumgartner2" w:date="2021-02-09T16:11:00Z">
          <w:pPr>
            <w:ind w:firstLine="0"/>
          </w:pPr>
        </w:pPrChange>
      </w:pPr>
      <w:ins w:id="234" w:author="Lucien Baumgartner2" w:date="2021-02-09T16:12:00Z">
        <w:r>
          <w:t xml:space="preserve">Data </w:t>
        </w:r>
        <w:proofErr w:type="spellStart"/>
        <w:r>
          <w:t>Sources</w:t>
        </w:r>
      </w:ins>
      <w:proofErr w:type="spellEnd"/>
    </w:p>
    <w:p w14:paraId="49728857" w14:textId="56C37A66" w:rsidR="00C72984" w:rsidDel="00B50F00" w:rsidRDefault="00C72984" w:rsidP="006A0C26">
      <w:pPr>
        <w:ind w:firstLine="0"/>
        <w:rPr>
          <w:del w:id="235" w:author="Lucien Baumgartner2" w:date="2021-02-09T15:20:00Z"/>
          <w:lang w:val="en-US"/>
        </w:rPr>
      </w:pPr>
      <w:r w:rsidRPr="00C72984">
        <w:t>To investigate thick concepts in the legal discourse, we had to</w:t>
      </w:r>
      <w:r>
        <w:t xml:space="preserve"> create </w:t>
      </w:r>
      <w:ins w:id="236" w:author="Pascale Willemsen" w:date="2021-01-08T10:05:00Z">
        <w:r>
          <w:t>our own</w:t>
        </w:r>
      </w:ins>
      <w:del w:id="237" w:author="Pascale Willemsen" w:date="2021-01-08T10:05:00Z">
        <w:r w:rsidDel="00C72984">
          <w:delText>a</w:delText>
        </w:r>
      </w:del>
      <w:r>
        <w:t xml:space="preserve"> linguistic corpus for analysis. We decided to choose two main sources. First, we created a corpus with legal documents</w:t>
      </w:r>
      <w:ins w:id="238" w:author="Lucien Baumgartner2" w:date="2021-02-08T14:00:00Z">
        <w:r w:rsidR="00F50F27">
          <w:t xml:space="preserve"> (henceforth: legal corpus or LC)</w:t>
        </w:r>
      </w:ins>
      <w:r>
        <w:t>, based the Free Law Project 2020 which provides open data from court opinions of the American Court</w:t>
      </w:r>
      <w:ins w:id="239" w:author="Pascale Willemsen" w:date="2021-01-08T10:22:00Z">
        <w:r w:rsidR="00CF2F5E">
          <w:t>s</w:t>
        </w:r>
      </w:ins>
      <w:r>
        <w:t xml:space="preserve"> of Appeals </w:t>
      </w:r>
      <w:r w:rsidRPr="00C72984">
        <w:rPr>
          <w:lang w:val="en-US"/>
        </w:rPr>
        <w:t>for the 1st to 11th regional circuit (without DC and the federal court)</w:t>
      </w:r>
      <w:r>
        <w:rPr>
          <w:lang w:val="en-US"/>
        </w:rPr>
        <w:t xml:space="preserve">. </w:t>
      </w:r>
      <w:ins w:id="240" w:author="Pascale Willemsen" w:date="2021-01-08T10:23:00Z">
        <w:r w:rsidR="00CF2F5E" w:rsidRPr="00F8701D">
          <w:t>The courts of appeals are the intermediate appellate courts of the federal judiciary</w:t>
        </w:r>
        <w:r w:rsidR="00CF2F5E">
          <w:t xml:space="preserve"> of the United States</w:t>
        </w:r>
        <w:r w:rsidR="00CF2F5E" w:rsidRPr="00F8701D">
          <w:t>.</w:t>
        </w:r>
        <w:r w:rsidR="00CF2F5E">
          <w:t xml:space="preserve"> They</w:t>
        </w:r>
        <w:r w:rsidR="00CF2F5E" w:rsidRPr="00F8701D">
          <w:t xml:space="preserve"> are divided into 13 circuits</w:t>
        </w:r>
        <w:r w:rsidR="00CF2F5E">
          <w:t xml:space="preserve"> with each hearing</w:t>
        </w:r>
        <w:r w:rsidR="00CF2F5E" w:rsidRPr="00F8701D">
          <w:t xml:space="preserve"> appeals from the district courts within its borders</w:t>
        </w:r>
        <w:r w:rsidR="00CF2F5E">
          <w:t xml:space="preserve"> and</w:t>
        </w:r>
        <w:r w:rsidR="00CF2F5E" w:rsidRPr="00F8701D">
          <w:t xml:space="preserve"> from other designated federal courts and administrative agencies.</w:t>
        </w:r>
        <w:r w:rsidR="00CF2F5E">
          <w:t xml:space="preserve"> Its task is to</w:t>
        </w:r>
        <w:r w:rsidR="00CF2F5E" w:rsidRPr="00F8701D">
          <w:t xml:space="preserve"> </w:t>
        </w:r>
        <w:r w:rsidR="00CF2F5E" w:rsidRPr="006C5CAF">
          <w:rPr>
            <w:rFonts w:cs="Garamond"/>
            <w:color w:val="000000"/>
          </w:rPr>
          <w:t xml:space="preserve">determine </w:t>
        </w:r>
        <w:r w:rsidR="00CF2F5E" w:rsidRPr="00CF2F5E">
          <w:t>whether</w:t>
        </w:r>
        <w:r w:rsidR="00CF2F5E" w:rsidRPr="006C5CAF">
          <w:rPr>
            <w:rFonts w:cs="Garamond"/>
            <w:color w:val="000000"/>
          </w:rPr>
          <w:t xml:space="preserve"> the law was applied correctly in the </w:t>
        </w:r>
        <w:r w:rsidR="00CF2F5E">
          <w:t xml:space="preserve">actual </w:t>
        </w:r>
        <w:r w:rsidR="00CF2F5E" w:rsidRPr="006C5CAF">
          <w:rPr>
            <w:rFonts w:cs="Garamond"/>
            <w:color w:val="000000"/>
          </w:rPr>
          <w:t xml:space="preserve">trial court. </w:t>
        </w:r>
        <w:r w:rsidR="00CF2F5E">
          <w:t xml:space="preserve">The courts of appeals sit below the Supreme Court which is the last judicial instance to be consulted. Appeals courts consist of three judges and no jury. </w:t>
        </w:r>
        <w:r w:rsidR="00CF2F5E" w:rsidRPr="00F8701D">
          <w:t>The courts of appeals are considered among the most powerful and influential courts in the United States</w:t>
        </w:r>
        <w:r w:rsidR="00CF2F5E">
          <w:t xml:space="preserve">, as they often set legal </w:t>
        </w:r>
        <w:r w:rsidR="00CF2F5E" w:rsidRPr="00F8701D">
          <w:t>precedent</w:t>
        </w:r>
        <w:r w:rsidR="00CF2F5E">
          <w:t xml:space="preserve"> which guide subsequent legal rulings. In addition, in over 98% of federal cases, these courts of appeals constitute the final legal instance.</w:t>
        </w:r>
      </w:ins>
      <w:ins w:id="241" w:author="Pascale Willemsen" w:date="2021-01-08T10:24:00Z">
        <w:r w:rsidR="00CF2F5E">
          <w:t xml:space="preserve"> </w:t>
        </w:r>
      </w:ins>
      <w:ins w:id="242" w:author="Lucien Baumgartner2" w:date="2021-02-09T15:10:00Z">
        <w:r w:rsidR="00AC3EC0">
          <w:t xml:space="preserve">The court opinions </w:t>
        </w:r>
      </w:ins>
      <w:ins w:id="243" w:author="Lucien Baumgartner2" w:date="2021-02-09T15:14:00Z">
        <w:r w:rsidR="00937145">
          <w:t xml:space="preserve">– our text data – </w:t>
        </w:r>
      </w:ins>
      <w:ins w:id="244" w:author="Lucien Baumgartner2" w:date="2021-02-09T15:11:00Z">
        <w:r w:rsidR="00AC3EC0">
          <w:t xml:space="preserve">announce the decision after the case is tried. </w:t>
        </w:r>
      </w:ins>
      <w:ins w:id="245" w:author="Lucien Baumgartner2" w:date="2021-02-09T15:14:00Z">
        <w:r w:rsidR="00937145">
          <w:t>They</w:t>
        </w:r>
      </w:ins>
      <w:ins w:id="246" w:author="Lucien Baumgartner2" w:date="2021-02-09T15:11:00Z">
        <w:r w:rsidR="00AC3EC0">
          <w:t xml:space="preserve"> usually incl</w:t>
        </w:r>
      </w:ins>
      <w:ins w:id="247" w:author="Lucien Baumgartner2" w:date="2021-02-09T15:12:00Z">
        <w:r w:rsidR="00AC3EC0">
          <w:t xml:space="preserve">ude a summary of facts, </w:t>
        </w:r>
      </w:ins>
      <w:ins w:id="248" w:author="Lucien Baumgartner2" w:date="2021-02-09T15:10:00Z">
        <w:r w:rsidR="00AC3EC0" w:rsidRPr="00AC3EC0">
          <w:t xml:space="preserve">the applicable law and how it relates to the facts, the rationale </w:t>
        </w:r>
      </w:ins>
      <w:ins w:id="249" w:author="Lucien Baumgartner2" w:date="2021-02-09T15:13:00Z">
        <w:r w:rsidR="00937145">
          <w:t>for</w:t>
        </w:r>
      </w:ins>
      <w:ins w:id="250" w:author="Lucien Baumgartner2" w:date="2021-02-09T15:10:00Z">
        <w:r w:rsidR="00AC3EC0" w:rsidRPr="00AC3EC0">
          <w:t xml:space="preserve"> the decision, and a judgment</w:t>
        </w:r>
      </w:ins>
      <w:ins w:id="251" w:author="Lucien Baumgartner2" w:date="2021-02-09T15:12:00Z">
        <w:r w:rsidR="00937145">
          <w:t xml:space="preserve">. </w:t>
        </w:r>
      </w:ins>
      <w:r>
        <w:rPr>
          <w:lang w:val="en-US"/>
        </w:rPr>
        <w:t xml:space="preserve">Second, we created a corpus which includes </w:t>
      </w:r>
      <w:ins w:id="252" w:author="Lucien Baumgartner2" w:date="2021-02-09T14:26:00Z">
        <w:r w:rsidR="00EE5EC1">
          <w:rPr>
            <w:lang w:val="en-US"/>
          </w:rPr>
          <w:t xml:space="preserve">non-legal </w:t>
        </w:r>
      </w:ins>
      <w:del w:id="253" w:author="Lucien Baumgartner2" w:date="2021-02-09T14:26:00Z">
        <w:r w:rsidDel="00EE5EC1">
          <w:rPr>
            <w:lang w:val="en-US"/>
          </w:rPr>
          <w:delText xml:space="preserve">less professional legal </w:delText>
        </w:r>
      </w:del>
      <w:r>
        <w:rPr>
          <w:lang w:val="en-US"/>
        </w:rPr>
        <w:t xml:space="preserve">language, </w:t>
      </w:r>
      <w:del w:id="254" w:author="Lucien Baumgartner2" w:date="2021-02-09T14:45:00Z">
        <w:r w:rsidDel="00187425">
          <w:rPr>
            <w:lang w:val="en-US"/>
          </w:rPr>
          <w:delText xml:space="preserve">namely </w:delText>
        </w:r>
      </w:del>
      <w:r>
        <w:rPr>
          <w:lang w:val="en-US"/>
        </w:rPr>
        <w:t>based on comments on the world’s largest online forum</w:t>
      </w:r>
      <w:ins w:id="255" w:author="Lucien Baumgartner2" w:date="2021-02-09T14:27:00Z">
        <w:r w:rsidR="00EE5EC1">
          <w:rPr>
            <w:lang w:val="en-US"/>
          </w:rPr>
          <w:t xml:space="preserve"> Reddit</w:t>
        </w:r>
      </w:ins>
      <w:ins w:id="256" w:author="Lucien Baumgartner2" w:date="2021-02-09T14:31:00Z">
        <w:r w:rsidR="00EE5EC1">
          <w:rPr>
            <w:lang w:val="en-US"/>
          </w:rPr>
          <w:t xml:space="preserve"> (henceforth</w:t>
        </w:r>
      </w:ins>
      <w:ins w:id="257" w:author="Lucien Baumgartner2" w:date="2021-02-09T14:32:00Z">
        <w:r w:rsidR="00EE5EC1">
          <w:rPr>
            <w:lang w:val="en-US"/>
          </w:rPr>
          <w:t>:</w:t>
        </w:r>
      </w:ins>
      <w:ins w:id="258" w:author="Lucien Baumgartner2" w:date="2021-02-09T14:31:00Z">
        <w:r w:rsidR="00EE5EC1">
          <w:rPr>
            <w:lang w:val="en-US"/>
          </w:rPr>
          <w:t xml:space="preserve"> Redd</w:t>
        </w:r>
      </w:ins>
      <w:ins w:id="259" w:author="Lucien Baumgartner2" w:date="2021-02-09T14:32:00Z">
        <w:r w:rsidR="00EE5EC1">
          <w:rPr>
            <w:lang w:val="en-US"/>
          </w:rPr>
          <w:t>it Corpus or RC</w:t>
        </w:r>
      </w:ins>
      <w:ins w:id="260" w:author="Lucien Baumgartner2" w:date="2021-02-09T14:31:00Z">
        <w:r w:rsidR="00EE5EC1">
          <w:rPr>
            <w:lang w:val="en-US"/>
          </w:rPr>
          <w:t>)</w:t>
        </w:r>
      </w:ins>
      <w:del w:id="261" w:author="Lucien Baumgartner2" w:date="2021-02-09T14:27:00Z">
        <w:r w:rsidDel="00EE5EC1">
          <w:rPr>
            <w:lang w:val="en-US"/>
          </w:rPr>
          <w:delText xml:space="preserve"> Reddit in the sub-</w:delText>
        </w:r>
        <w:commentRangeStart w:id="262"/>
        <w:commentRangeStart w:id="263"/>
        <w:r w:rsidDel="00EE5EC1">
          <w:rPr>
            <w:lang w:val="en-US"/>
          </w:rPr>
          <w:delText>section [EINFÜGEN]</w:delText>
        </w:r>
      </w:del>
      <w:ins w:id="264" w:author="Pascale Willemsen" w:date="2021-01-08T10:04:00Z">
        <w:r>
          <w:rPr>
            <w:rStyle w:val="FootnoteReference"/>
            <w:lang w:val="en-US"/>
          </w:rPr>
          <w:footnoteReference w:id="6"/>
        </w:r>
      </w:ins>
      <w:r>
        <w:rPr>
          <w:lang w:val="en-US"/>
        </w:rPr>
        <w:t>.</w:t>
      </w:r>
      <w:commentRangeEnd w:id="262"/>
      <w:r>
        <w:rPr>
          <w:rStyle w:val="CommentReference"/>
        </w:rPr>
        <w:commentReference w:id="262"/>
      </w:r>
      <w:commentRangeEnd w:id="263"/>
      <w:r w:rsidR="00937145">
        <w:rPr>
          <w:rStyle w:val="CommentReference"/>
        </w:rPr>
        <w:commentReference w:id="263"/>
      </w:r>
      <w:ins w:id="266" w:author="Pascale Willemsen" w:date="2021-01-08T11:02:00Z">
        <w:r w:rsidR="00D2278F">
          <w:rPr>
            <w:lang w:val="en-US"/>
          </w:rPr>
          <w:t xml:space="preserve"> </w:t>
        </w:r>
      </w:ins>
      <w:ins w:id="267" w:author="Lucien Baumgartner2" w:date="2021-02-09T14:27:00Z">
        <w:r w:rsidR="00EE5EC1">
          <w:rPr>
            <w:lang w:val="en-US"/>
          </w:rPr>
          <w:t>The idea behind this corpus is to have a comparative baseline</w:t>
        </w:r>
      </w:ins>
      <w:ins w:id="268" w:author="Lucien Baumgartner2" w:date="2021-02-09T14:28:00Z">
        <w:r w:rsidR="00EE5EC1">
          <w:rPr>
            <w:lang w:val="en-US"/>
          </w:rPr>
          <w:t xml:space="preserve"> for the legal use of </w:t>
        </w:r>
      </w:ins>
      <w:ins w:id="269" w:author="Lucien Baumgartner2" w:date="2021-02-09T14:29:00Z">
        <w:r w:rsidR="00EE5EC1">
          <w:rPr>
            <w:lang w:val="en-US"/>
          </w:rPr>
          <w:t>thick concepts</w:t>
        </w:r>
      </w:ins>
      <w:ins w:id="270" w:author="Lucien Baumgartner2" w:date="2021-02-09T14:31:00Z">
        <w:r w:rsidR="00EE5EC1">
          <w:rPr>
            <w:lang w:val="en-US"/>
          </w:rPr>
          <w:t xml:space="preserve"> in LC</w:t>
        </w:r>
      </w:ins>
      <w:ins w:id="271" w:author="Lucien Baumgartner2" w:date="2021-02-09T14:46:00Z">
        <w:r w:rsidR="00187425">
          <w:rPr>
            <w:lang w:val="en-US"/>
          </w:rPr>
          <w:t>. With the two separate corpora, LC</w:t>
        </w:r>
      </w:ins>
      <w:ins w:id="272" w:author="Lucien Baumgartner2" w:date="2021-02-09T14:47:00Z">
        <w:r w:rsidR="00187425">
          <w:rPr>
            <w:lang w:val="en-US"/>
          </w:rPr>
          <w:t xml:space="preserve"> and RC, we are </w:t>
        </w:r>
      </w:ins>
      <w:ins w:id="273" w:author="Lucien Baumgartner2" w:date="2021-02-09T14:45:00Z">
        <w:r w:rsidR="00187425">
          <w:rPr>
            <w:lang w:val="en-US"/>
          </w:rPr>
          <w:t xml:space="preserve">able to measure </w:t>
        </w:r>
      </w:ins>
      <w:ins w:id="274" w:author="Lucien Baumgartner2" w:date="2021-02-09T14:47:00Z">
        <w:r w:rsidR="00187425">
          <w:rPr>
            <w:lang w:val="en-US"/>
          </w:rPr>
          <w:t xml:space="preserve">how </w:t>
        </w:r>
      </w:ins>
      <w:ins w:id="275" w:author="Lucien Baumgartner2" w:date="2021-02-09T14:48:00Z">
        <w:r w:rsidR="00187425">
          <w:rPr>
            <w:lang w:val="en-US"/>
          </w:rPr>
          <w:t xml:space="preserve">evaluative the use of </w:t>
        </w:r>
      </w:ins>
      <w:ins w:id="276" w:author="Lucien Baumgartner2" w:date="2021-02-09T14:47:00Z">
        <w:r w:rsidR="00187425">
          <w:rPr>
            <w:lang w:val="en-US"/>
          </w:rPr>
          <w:t>a certain adjective</w:t>
        </w:r>
      </w:ins>
      <w:ins w:id="277" w:author="Lucien Baumgartner2" w:date="2021-02-09T14:49:00Z">
        <w:r w:rsidR="00187425">
          <w:rPr>
            <w:lang w:val="en-US"/>
          </w:rPr>
          <w:t xml:space="preserve"> (</w:t>
        </w:r>
      </w:ins>
      <w:proofErr w:type="gramStart"/>
      <w:ins w:id="278" w:author="Lucien Baumgartner2" w:date="2021-02-09T14:47:00Z">
        <w:r w:rsidR="00187425">
          <w:rPr>
            <w:lang w:val="en-US"/>
          </w:rPr>
          <w:t>e.g.</w:t>
        </w:r>
        <w:proofErr w:type="gramEnd"/>
        <w:r w:rsidR="00187425">
          <w:rPr>
            <w:lang w:val="en-US"/>
          </w:rPr>
          <w:t xml:space="preserve"> </w:t>
        </w:r>
      </w:ins>
      <w:ins w:id="279" w:author="Lucien Baumgartner2" w:date="2021-02-09T14:48:00Z">
        <w:r w:rsidR="00187425" w:rsidRPr="00187425">
          <w:rPr>
            <w:i/>
            <w:iCs/>
            <w:lang w:val="en-US"/>
            <w:rPrChange w:id="280" w:author="Lucien Baumgartner2" w:date="2021-02-09T14:48:00Z">
              <w:rPr>
                <w:lang w:val="en-US"/>
              </w:rPr>
            </w:rPrChange>
          </w:rPr>
          <w:t>dishonest</w:t>
        </w:r>
      </w:ins>
      <w:ins w:id="281" w:author="Lucien Baumgartner2" w:date="2021-02-09T14:49:00Z">
        <w:r w:rsidR="00187425">
          <w:rPr>
            <w:lang w:val="en-US"/>
          </w:rPr>
          <w:t xml:space="preserve">) is in the legal context compared to </w:t>
        </w:r>
      </w:ins>
      <w:ins w:id="282" w:author="Lucien Baumgartner2" w:date="2021-02-09T14:50:00Z">
        <w:r w:rsidR="00187425">
          <w:rPr>
            <w:lang w:val="en-US"/>
          </w:rPr>
          <w:t>a more colloquial use</w:t>
        </w:r>
      </w:ins>
      <w:ins w:id="283" w:author="Lucien Baumgartner2" w:date="2021-02-09T16:08:00Z">
        <w:r w:rsidR="00B50F00">
          <w:rPr>
            <w:lang w:val="en-US"/>
          </w:rPr>
          <w:t xml:space="preserve"> on social media</w:t>
        </w:r>
      </w:ins>
      <w:ins w:id="284" w:author="Lucien Baumgartner2" w:date="2021-02-09T14:29:00Z">
        <w:r w:rsidR="00EE5EC1">
          <w:rPr>
            <w:lang w:val="en-US"/>
          </w:rPr>
          <w:t>.</w:t>
        </w:r>
      </w:ins>
      <w:ins w:id="285" w:author="Lucien Baumgartner2" w:date="2021-02-09T14:51:00Z">
        <w:r w:rsidR="00187425">
          <w:rPr>
            <w:lang w:val="en-US"/>
          </w:rPr>
          <w:t xml:space="preserve"> </w:t>
        </w:r>
      </w:ins>
      <w:ins w:id="286" w:author="Lucien Baumgartner2" w:date="2021-02-09T14:52:00Z">
        <w:r w:rsidR="00187425">
          <w:rPr>
            <w:lang w:val="en-US"/>
          </w:rPr>
          <w:t xml:space="preserve">Reddit </w:t>
        </w:r>
        <w:r w:rsidR="00530462">
          <w:rPr>
            <w:lang w:val="en-US"/>
          </w:rPr>
          <w:t xml:space="preserve">has dedicated legal </w:t>
        </w:r>
      </w:ins>
      <w:ins w:id="287" w:author="Lucien Baumgartner2" w:date="2021-02-09T14:53:00Z">
        <w:r w:rsidR="00530462">
          <w:rPr>
            <w:lang w:val="en-US"/>
          </w:rPr>
          <w:t>subforums (</w:t>
        </w:r>
      </w:ins>
      <w:ins w:id="288" w:author="Lucien Baumgartner2" w:date="2021-02-09T14:59:00Z">
        <w:r w:rsidR="00530462">
          <w:rPr>
            <w:lang w:val="en-US"/>
          </w:rPr>
          <w:t>so</w:t>
        </w:r>
      </w:ins>
      <w:ins w:id="289" w:author="Lucien Baumgartner2" w:date="2021-02-09T15:00:00Z">
        <w:r w:rsidR="00530462">
          <w:rPr>
            <w:lang w:val="en-US"/>
          </w:rPr>
          <w:t>-</w:t>
        </w:r>
      </w:ins>
      <w:ins w:id="290" w:author="Lucien Baumgartner2" w:date="2021-02-09T14:59:00Z">
        <w:r w:rsidR="00530462">
          <w:rPr>
            <w:lang w:val="en-US"/>
          </w:rPr>
          <w:t xml:space="preserve">called </w:t>
        </w:r>
      </w:ins>
      <w:ins w:id="291" w:author="Lucien Baumgartner2" w:date="2021-02-09T15:00:00Z">
        <w:r w:rsidR="00530462">
          <w:rPr>
            <w:lang w:val="en-US"/>
          </w:rPr>
          <w:t>“</w:t>
        </w:r>
      </w:ins>
      <w:ins w:id="292" w:author="Lucien Baumgartner2" w:date="2021-02-09T14:53:00Z">
        <w:r w:rsidR="00530462">
          <w:rPr>
            <w:lang w:val="en-US"/>
          </w:rPr>
          <w:t>subreddi</w:t>
        </w:r>
      </w:ins>
      <w:ins w:id="293" w:author="Lucien Baumgartner2" w:date="2021-02-09T14:54:00Z">
        <w:r w:rsidR="00530462">
          <w:rPr>
            <w:lang w:val="en-US"/>
          </w:rPr>
          <w:t>ts</w:t>
        </w:r>
      </w:ins>
      <w:ins w:id="294" w:author="Lucien Baumgartner2" w:date="2021-02-09T15:00:00Z">
        <w:r w:rsidR="00530462">
          <w:rPr>
            <w:lang w:val="en-US"/>
          </w:rPr>
          <w:t>”,</w:t>
        </w:r>
      </w:ins>
      <w:ins w:id="295" w:author="Lucien Baumgartner2" w:date="2021-02-09T14:54:00Z">
        <w:r w:rsidR="00530462">
          <w:rPr>
            <w:lang w:val="en-US"/>
          </w:rPr>
          <w:t xml:space="preserve"> like r/legal or r/</w:t>
        </w:r>
        <w:proofErr w:type="spellStart"/>
        <w:r w:rsidR="00530462">
          <w:rPr>
            <w:lang w:val="en-US"/>
          </w:rPr>
          <w:t>legaladvice</w:t>
        </w:r>
        <w:proofErr w:type="spellEnd"/>
        <w:r w:rsidR="00530462">
          <w:rPr>
            <w:lang w:val="en-US"/>
          </w:rPr>
          <w:t>), where legal professiona</w:t>
        </w:r>
      </w:ins>
      <w:ins w:id="296" w:author="Lucien Baumgartner2" w:date="2021-02-09T14:55:00Z">
        <w:r w:rsidR="00530462">
          <w:rPr>
            <w:lang w:val="en-US"/>
          </w:rPr>
          <w:t xml:space="preserve">ls </w:t>
        </w:r>
      </w:ins>
      <w:ins w:id="297" w:author="Lucien Baumgartner2" w:date="2021-02-09T15:15:00Z">
        <w:r w:rsidR="00937145">
          <w:rPr>
            <w:lang w:val="en-US"/>
          </w:rPr>
          <w:t>are often</w:t>
        </w:r>
      </w:ins>
      <w:ins w:id="298" w:author="Lucien Baumgartner2" w:date="2021-02-09T14:56:00Z">
        <w:r w:rsidR="00530462">
          <w:rPr>
            <w:lang w:val="en-US"/>
          </w:rPr>
          <w:t xml:space="preserve"> among the users. </w:t>
        </w:r>
      </w:ins>
      <w:ins w:id="299" w:author="Lucien Baumgartner2" w:date="2021-02-09T14:57:00Z">
        <w:r w:rsidR="00530462">
          <w:rPr>
            <w:lang w:val="en-US"/>
          </w:rPr>
          <w:t xml:space="preserve">It is very likely </w:t>
        </w:r>
      </w:ins>
      <w:ins w:id="300" w:author="Lucien Baumgartner2" w:date="2021-02-09T14:59:00Z">
        <w:r w:rsidR="00530462">
          <w:rPr>
            <w:lang w:val="en-US"/>
          </w:rPr>
          <w:t xml:space="preserve">that these subreddits </w:t>
        </w:r>
      </w:ins>
      <w:ins w:id="301" w:author="Lucien Baumgartner2" w:date="2021-02-09T15:00:00Z">
        <w:r w:rsidR="00530462">
          <w:rPr>
            <w:lang w:val="en-US"/>
          </w:rPr>
          <w:t>contain</w:t>
        </w:r>
      </w:ins>
      <w:ins w:id="302" w:author="Lucien Baumgartner2" w:date="2021-02-09T15:01:00Z">
        <w:r w:rsidR="00530462">
          <w:rPr>
            <w:lang w:val="en-US"/>
          </w:rPr>
          <w:t xml:space="preserve"> a more</w:t>
        </w:r>
      </w:ins>
      <w:ins w:id="303" w:author="Lucien Baumgartner2" w:date="2021-02-09T15:00:00Z">
        <w:r w:rsidR="00530462">
          <w:rPr>
            <w:lang w:val="en-US"/>
          </w:rPr>
          <w:t xml:space="preserve"> </w:t>
        </w:r>
      </w:ins>
      <w:ins w:id="304" w:author="Lucien Baumgartner2" w:date="2021-02-09T15:01:00Z">
        <w:r w:rsidR="00530462">
          <w:rPr>
            <w:lang w:val="en-US"/>
          </w:rPr>
          <w:t xml:space="preserve">technical jargon, </w:t>
        </w:r>
      </w:ins>
      <w:ins w:id="305" w:author="Lucien Baumgartner2" w:date="2021-02-22T09:43:00Z">
        <w:r w:rsidR="00E27296">
          <w:rPr>
            <w:lang w:val="en-US"/>
          </w:rPr>
          <w:t>especially compared</w:t>
        </w:r>
      </w:ins>
      <w:ins w:id="306" w:author="Lucien Baumgartner2" w:date="2021-02-09T15:02:00Z">
        <w:r w:rsidR="00AC3EC0">
          <w:rPr>
            <w:lang w:val="en-US"/>
          </w:rPr>
          <w:t xml:space="preserve"> to the vocabulary used to </w:t>
        </w:r>
      </w:ins>
      <w:ins w:id="307" w:author="Lucien Baumgartner2" w:date="2021-02-09T15:03:00Z">
        <w:r w:rsidR="00AC3EC0">
          <w:rPr>
            <w:lang w:val="en-US"/>
          </w:rPr>
          <w:t>react to</w:t>
        </w:r>
      </w:ins>
      <w:ins w:id="308" w:author="Lucien Baumgartner2" w:date="2021-02-09T15:02:00Z">
        <w:r w:rsidR="00AC3EC0">
          <w:rPr>
            <w:lang w:val="en-US"/>
          </w:rPr>
          <w:t xml:space="preserve"> cat pictures or memes.</w:t>
        </w:r>
      </w:ins>
      <w:ins w:id="309" w:author="Lucien Baumgartner2" w:date="2021-02-09T15:05:00Z">
        <w:r w:rsidR="00AC3EC0">
          <w:rPr>
            <w:lang w:val="en-US"/>
          </w:rPr>
          <w:t xml:space="preserve"> Hence, we excluded data from legal subreddits</w:t>
        </w:r>
      </w:ins>
      <w:ins w:id="310" w:author="Lucien Baumgartner2" w:date="2021-02-09T15:06:00Z">
        <w:r w:rsidR="00AC3EC0">
          <w:rPr>
            <w:lang w:val="en-US"/>
          </w:rPr>
          <w:t xml:space="preserve"> to avoid legal speech in RC as much as possible</w:t>
        </w:r>
      </w:ins>
      <w:ins w:id="311" w:author="Lucien Baumgartner2" w:date="2021-02-09T15:05:00Z">
        <w:r w:rsidR="00AC3EC0">
          <w:rPr>
            <w:lang w:val="en-US"/>
          </w:rPr>
          <w:t>.</w:t>
        </w:r>
      </w:ins>
      <w:commentRangeStart w:id="312"/>
      <w:ins w:id="313" w:author="Pascale Willemsen" w:date="2021-01-08T11:02:00Z">
        <w:del w:id="314" w:author="Lucien Baumgartner2" w:date="2021-02-09T14:27:00Z">
          <w:r w:rsidR="00D2278F" w:rsidDel="00EE5EC1">
            <w:rPr>
              <w:lang w:val="en-US"/>
            </w:rPr>
            <w:delText xml:space="preserve">**WRITE SIMILAR SECTION ABOUT REDDIT** </w:delText>
          </w:r>
        </w:del>
      </w:ins>
      <w:commentRangeEnd w:id="312"/>
      <w:del w:id="315" w:author="Lucien Baumgartner2" w:date="2021-02-09T14:27:00Z">
        <w:r w:rsidR="00FE7E14" w:rsidDel="00EE5EC1">
          <w:rPr>
            <w:rStyle w:val="CommentReference"/>
          </w:rPr>
          <w:commentReference w:id="312"/>
        </w:r>
      </w:del>
    </w:p>
    <w:p w14:paraId="52A2FF1F" w14:textId="27D5F0B6" w:rsidR="00B50F00" w:rsidRDefault="00B50F00" w:rsidP="00CF2F5E">
      <w:pPr>
        <w:ind w:firstLine="0"/>
        <w:rPr>
          <w:ins w:id="316" w:author="Lucien Baumgartner2" w:date="2021-02-09T16:13:00Z"/>
          <w:lang w:val="en-US"/>
        </w:rPr>
      </w:pPr>
    </w:p>
    <w:p w14:paraId="55803E7F" w14:textId="559B8EE0" w:rsidR="00B50F00" w:rsidRDefault="00B50F00" w:rsidP="00CF2F5E">
      <w:pPr>
        <w:ind w:firstLine="0"/>
        <w:rPr>
          <w:ins w:id="317" w:author="Lucien Baumgartner2" w:date="2021-02-09T16:13:00Z"/>
          <w:lang w:val="en-US"/>
        </w:rPr>
      </w:pPr>
    </w:p>
    <w:p w14:paraId="3C4F4F7A" w14:textId="728663C0" w:rsidR="00C72984" w:rsidRPr="003F693D" w:rsidRDefault="00B50F00">
      <w:pPr>
        <w:pStyle w:val="Heading2"/>
        <w:rPr>
          <w:lang w:val="en-US"/>
          <w:rPrChange w:id="318" w:author="Lucien Baumgartner2" w:date="2021-02-09T16:59:00Z">
            <w:rPr>
              <w:lang w:val="de-DE"/>
            </w:rPr>
          </w:rPrChange>
        </w:rPr>
        <w:pPrChange w:id="319" w:author="Lucien Baumgartner2" w:date="2021-02-09T16:13:00Z">
          <w:pPr/>
        </w:pPrChange>
      </w:pPr>
      <w:ins w:id="320" w:author="Lucien Baumgartner2" w:date="2021-02-09T16:13:00Z">
        <w:r w:rsidRPr="003F693D">
          <w:rPr>
            <w:lang w:val="en-US"/>
            <w:rPrChange w:id="321" w:author="Lucien Baumgartner2" w:date="2021-02-09T16:59:00Z">
              <w:rPr>
                <w:b/>
                <w:bCs/>
              </w:rPr>
            </w:rPrChange>
          </w:rPr>
          <w:lastRenderedPageBreak/>
          <w:t>Corpus Generation</w:t>
        </w:r>
      </w:ins>
      <w:ins w:id="322" w:author="Lucien Baumgartner2" w:date="2021-02-09T16:59:00Z">
        <w:r w:rsidR="003F693D" w:rsidRPr="003F693D">
          <w:rPr>
            <w:lang w:val="en-US"/>
            <w:rPrChange w:id="323" w:author="Lucien Baumgartner2" w:date="2021-02-09T16:59:00Z">
              <w:rPr>
                <w:b/>
                <w:bCs/>
              </w:rPr>
            </w:rPrChange>
          </w:rPr>
          <w:t xml:space="preserve"> and Adjective Selection</w:t>
        </w:r>
      </w:ins>
    </w:p>
    <w:p w14:paraId="7672E9D3" w14:textId="3F08FE78" w:rsidR="00C72984" w:rsidDel="00FC2949" w:rsidRDefault="00E37BA9" w:rsidP="00E61647">
      <w:pPr>
        <w:rPr>
          <w:del w:id="324" w:author="Pascale Willemsen" w:date="2021-01-08T10:04:00Z"/>
        </w:rPr>
      </w:pPr>
      <w:ins w:id="325" w:author="Lucien Baumgartner2" w:date="2021-02-09T16:16:00Z">
        <w:r>
          <w:rPr>
            <w:lang w:val="en-US"/>
          </w:rPr>
          <w:t xml:space="preserve">Both the </w:t>
        </w:r>
        <w:proofErr w:type="spellStart"/>
        <w:r>
          <w:rPr>
            <w:lang w:val="en-US"/>
          </w:rPr>
          <w:t>Pushhift</w:t>
        </w:r>
        <w:proofErr w:type="spellEnd"/>
        <w:r>
          <w:rPr>
            <w:lang w:val="en-US"/>
          </w:rPr>
          <w:t xml:space="preserve"> Reddit Data Set </w:t>
        </w:r>
        <w:r w:rsidRPr="00C72984">
          <w:t>[@Baumgartner2020]</w:t>
        </w:r>
        <w:r>
          <w:t xml:space="preserve"> as well as </w:t>
        </w:r>
      </w:ins>
      <w:ins w:id="326" w:author="Lucien Baumgartner2" w:date="2021-02-09T16:17:00Z">
        <w:r>
          <w:t xml:space="preserve">the court opinions from the Free Law Project 2020 </w:t>
        </w:r>
      </w:ins>
      <w:ins w:id="327" w:author="Lucien Baumgartner2" w:date="2021-02-09T16:18:00Z">
        <w:r>
          <w:t xml:space="preserve">contain a wealth of </w:t>
        </w:r>
      </w:ins>
      <w:ins w:id="328" w:author="Lucien Baumgartner2" w:date="2021-02-09T16:27:00Z">
        <w:r w:rsidR="00E61647">
          <w:t>information</w:t>
        </w:r>
      </w:ins>
      <w:ins w:id="329" w:author="Lucien Baumgartner2" w:date="2021-02-09T16:18:00Z">
        <w:r>
          <w:t>.</w:t>
        </w:r>
      </w:ins>
      <w:ins w:id="330" w:author="Lucien Baumgartner2" w:date="2021-02-09T16:21:00Z">
        <w:r>
          <w:t xml:space="preserve"> To measure evaluative differences between concept classes, </w:t>
        </w:r>
      </w:ins>
      <w:ins w:id="331" w:author="Lucien Baumgartner2" w:date="2021-02-09T16:22:00Z">
        <w:r>
          <w:t xml:space="preserve">we </w:t>
        </w:r>
      </w:ins>
      <w:ins w:id="332" w:author="Lucien Baumgartner2" w:date="2021-02-09T16:26:00Z">
        <w:r w:rsidR="00E61647">
          <w:t xml:space="preserve">first </w:t>
        </w:r>
      </w:ins>
      <w:ins w:id="333" w:author="Lucien Baumgartner2" w:date="2021-02-09T16:22:00Z">
        <w:r>
          <w:t xml:space="preserve">need to </w:t>
        </w:r>
      </w:ins>
      <w:ins w:id="334" w:author="Lucien Baumgartner2" w:date="2021-02-09T16:23:00Z">
        <w:r>
          <w:t xml:space="preserve">define </w:t>
        </w:r>
      </w:ins>
      <w:ins w:id="335" w:author="Lucien Baumgartner2" w:date="2021-02-09T16:24:00Z">
        <w:r>
          <w:t>the</w:t>
        </w:r>
      </w:ins>
      <w:ins w:id="336" w:author="Lucien Baumgartner2" w:date="2021-02-09T16:23:00Z">
        <w:r>
          <w:t xml:space="preserve"> </w:t>
        </w:r>
        <w:commentRangeStart w:id="337"/>
        <w:r>
          <w:t xml:space="preserve">adjectives </w:t>
        </w:r>
      </w:ins>
      <w:commentRangeEnd w:id="337"/>
      <w:ins w:id="338" w:author="Lucien Baumgartner2" w:date="2021-02-09T16:28:00Z">
        <w:r w:rsidR="00E61647">
          <w:rPr>
            <w:rStyle w:val="CommentReference"/>
          </w:rPr>
          <w:commentReference w:id="337"/>
        </w:r>
      </w:ins>
      <w:ins w:id="339" w:author="Lucien Baumgartner2" w:date="2021-02-09T16:26:00Z">
        <w:r w:rsidR="00E61647">
          <w:t>that are representative for these concept classes</w:t>
        </w:r>
      </w:ins>
      <w:ins w:id="340" w:author="Lucien Baumgartner2" w:date="2021-02-09T16:27:00Z">
        <w:r w:rsidR="00E61647">
          <w:t>.</w:t>
        </w:r>
      </w:ins>
      <w:ins w:id="341" w:author="Lucien Baumgartner2" w:date="2021-02-09T16:34:00Z">
        <w:r w:rsidR="00E61647">
          <w:t xml:space="preserve"> The selection of suitable adjectives is based on</w:t>
        </w:r>
      </w:ins>
      <w:ins w:id="342" w:author="Lucien Baumgartner2" w:date="2021-02-09T16:36:00Z">
        <w:r w:rsidR="00FC2949">
          <w:t xml:space="preserve"> the thick </w:t>
        </w:r>
        <w:proofErr w:type="gramStart"/>
        <w:r w:rsidR="00FC2949">
          <w:t>concepts</w:t>
        </w:r>
        <w:proofErr w:type="gramEnd"/>
        <w:r w:rsidR="00FC2949">
          <w:t xml:space="preserve"> literature,</w:t>
        </w:r>
      </w:ins>
      <w:ins w:id="343" w:author="Lucien Baumgartner2" w:date="2021-02-09T16:39:00Z">
        <w:r w:rsidR="00FC2949">
          <w:rPr>
            <w:rStyle w:val="FootnoteReference"/>
            <w:lang w:val="en-US"/>
          </w:rPr>
          <w:footnoteReference w:id="7"/>
        </w:r>
      </w:ins>
      <w:ins w:id="346" w:author="Lucien Baumgartner2" w:date="2021-02-09T16:36:00Z">
        <w:r w:rsidR="00FC2949">
          <w:t xml:space="preserve"> but also ta</w:t>
        </w:r>
      </w:ins>
      <w:ins w:id="347" w:author="Lucien Baumgartner2" w:date="2021-02-09T16:37:00Z">
        <w:r w:rsidR="00FC2949">
          <w:t>kes into account</w:t>
        </w:r>
      </w:ins>
      <w:ins w:id="348" w:author="Lucien Baumgartner2" w:date="2021-02-09T16:34:00Z">
        <w:r w:rsidR="00E61647">
          <w:t xml:space="preserve"> </w:t>
        </w:r>
      </w:ins>
      <w:ins w:id="349" w:author="Lucien Baumgartner2" w:date="2021-02-09T16:35:00Z">
        <w:r w:rsidR="00E61647">
          <w:t>empirical considerations</w:t>
        </w:r>
      </w:ins>
      <w:ins w:id="350" w:author="Lucien Baumgartner2" w:date="2021-02-09T16:43:00Z">
        <w:r w:rsidR="00FC2949">
          <w:t xml:space="preserve"> like frequency of occurrence or lexical divers</w:t>
        </w:r>
      </w:ins>
      <w:ins w:id="351" w:author="Lucien Baumgartner2" w:date="2021-02-09T16:44:00Z">
        <w:r w:rsidR="00FC2949">
          <w:t>ity of the textual embedding</w:t>
        </w:r>
      </w:ins>
      <w:ins w:id="352" w:author="Lucien Baumgartner2" w:date="2021-02-09T16:37:00Z">
        <w:r w:rsidR="00FC2949">
          <w:t xml:space="preserve">. </w:t>
        </w:r>
      </w:ins>
      <w:ins w:id="353" w:author="Lucien Baumgartner2" w:date="2021-02-09T16:38:00Z">
        <w:r w:rsidR="00FC2949">
          <w:t xml:space="preserve">There is no point in selecting an adjective such as </w:t>
        </w:r>
        <w:r w:rsidR="00FC2949">
          <w:rPr>
            <w:i/>
            <w:iCs/>
          </w:rPr>
          <w:t xml:space="preserve">courageous, </w:t>
        </w:r>
      </w:ins>
      <w:ins w:id="354" w:author="Lucien Baumgartner2" w:date="2021-02-09T16:37:00Z">
        <w:r w:rsidR="00FC2949">
          <w:t xml:space="preserve">for instance, </w:t>
        </w:r>
      </w:ins>
      <w:ins w:id="355" w:author="Lucien Baumgartner2" w:date="2021-02-09T16:40:00Z">
        <w:r w:rsidR="00FC2949">
          <w:t xml:space="preserve">which is a typical example of a thick concept, but only occurs very infrequently </w:t>
        </w:r>
      </w:ins>
      <w:ins w:id="356" w:author="Lucien Baumgartner2" w:date="2021-02-09T16:41:00Z">
        <w:r w:rsidR="00FC2949">
          <w:t>our court opinions</w:t>
        </w:r>
      </w:ins>
      <w:ins w:id="357" w:author="Lucien Baumgartner2" w:date="2021-02-09T16:39:00Z">
        <w:r w:rsidR="00FC2949">
          <w:t>.</w:t>
        </w:r>
      </w:ins>
      <w:ins w:id="358" w:author="Lucien Baumgartner2" w:date="2021-02-09T17:35:00Z">
        <w:r w:rsidR="006C23B6">
          <w:t xml:space="preserve"> In the following we detail </w:t>
        </w:r>
      </w:ins>
      <w:ins w:id="359" w:author="Lucien Baumgartner2" w:date="2021-02-09T17:36:00Z">
        <w:r w:rsidR="006C23B6">
          <w:t>the specifics of the corpus generation.</w:t>
        </w:r>
      </w:ins>
      <w:del w:id="360" w:author="Pascale Willemsen" w:date="2021-01-08T10:04:00Z">
        <w:r w:rsidR="00C72984" w:rsidRPr="00C72984" w:rsidDel="00C72984">
          <w:rPr>
            <w:lang w:val="en-US"/>
          </w:rPr>
          <w:delText>For the Reddit corpus (RC), we gathered data using the API for the Pushshift Reddit Data Set provided by [@Baumgartner2020].</w:delText>
        </w:r>
      </w:del>
    </w:p>
    <w:p w14:paraId="302DD668" w14:textId="77777777" w:rsidR="00FC2949" w:rsidRPr="00C72984" w:rsidRDefault="00FC2949" w:rsidP="00C72984">
      <w:pPr>
        <w:rPr>
          <w:ins w:id="361" w:author="Lucien Baumgartner2" w:date="2021-02-09T16:44:00Z"/>
        </w:rPr>
      </w:pPr>
    </w:p>
    <w:p w14:paraId="31814894" w14:textId="31FC1719" w:rsidR="00C72984" w:rsidRPr="00E27296" w:rsidRDefault="00C72984" w:rsidP="00E61647">
      <w:pPr>
        <w:rPr>
          <w:ins w:id="362" w:author="Pascale Willemsen" w:date="2021-01-10T11:24:00Z"/>
          <w:lang w:val="en-US"/>
        </w:rPr>
      </w:pPr>
      <w:commentRangeStart w:id="363"/>
      <w:commentRangeStart w:id="364"/>
      <w:del w:id="365" w:author="Lucien Baumgartner2" w:date="2021-02-09T16:30:00Z">
        <w:r w:rsidRPr="00C72984" w:rsidDel="00E61647">
          <w:rPr>
            <w:lang w:val="en-US"/>
          </w:rPr>
          <w:delText>In our case</w:delText>
        </w:r>
        <w:commentRangeEnd w:id="363"/>
        <w:r w:rsidR="0021780B" w:rsidDel="00E61647">
          <w:rPr>
            <w:rStyle w:val="CommentReference"/>
          </w:rPr>
          <w:commentReference w:id="363"/>
        </w:r>
        <w:commentRangeEnd w:id="364"/>
        <w:r w:rsidR="00FE7E14" w:rsidDel="00E61647">
          <w:rPr>
            <w:rStyle w:val="CommentReference"/>
          </w:rPr>
          <w:commentReference w:id="364"/>
        </w:r>
        <w:r w:rsidRPr="00C72984" w:rsidDel="00E61647">
          <w:rPr>
            <w:lang w:val="en-US"/>
          </w:rPr>
          <w:delText xml:space="preserve">, the corpus generation is an iterative process. </w:delText>
        </w:r>
      </w:del>
      <w:r w:rsidRPr="00C72984">
        <w:rPr>
          <w:lang w:val="en-US"/>
        </w:rPr>
        <w:t xml:space="preserve">We start </w:t>
      </w:r>
      <w:del w:id="366" w:author="Pascale Willemsen" w:date="2021-01-10T11:10:00Z">
        <w:r w:rsidRPr="00C72984" w:rsidDel="0021780B">
          <w:rPr>
            <w:lang w:val="en-US"/>
          </w:rPr>
          <w:delText xml:space="preserve">off </w:delText>
        </w:r>
      </w:del>
      <w:r w:rsidRPr="00C72984">
        <w:rPr>
          <w:lang w:val="en-US"/>
        </w:rPr>
        <w:t>with a list of target adjectives</w:t>
      </w:r>
      <w:ins w:id="367" w:author="Pascale Willemsen" w:date="2021-01-10T11:10:00Z">
        <w:r w:rsidR="0021780B">
          <w:rPr>
            <w:lang w:val="en-US"/>
          </w:rPr>
          <w:t xml:space="preserve"> which</w:t>
        </w:r>
      </w:ins>
      <w:r w:rsidRPr="00C72984">
        <w:rPr>
          <w:lang w:val="en-US"/>
        </w:rPr>
        <w:t xml:space="preserve"> we specified </w:t>
      </w:r>
      <w:del w:id="368" w:author="Lucien Baumgartner2" w:date="2021-02-09T16:14:00Z">
        <w:r w:rsidRPr="00C72984" w:rsidDel="00B50F00">
          <w:rPr>
            <w:lang w:val="en-US"/>
          </w:rPr>
          <w:delText xml:space="preserve">without information about the corpora, solely </w:delText>
        </w:r>
      </w:del>
      <w:r w:rsidRPr="00C72984">
        <w:rPr>
          <w:lang w:val="en-US"/>
        </w:rPr>
        <w:t>based on the literature</w:t>
      </w:r>
      <w:ins w:id="369" w:author="Pascale Willemsen" w:date="2021-01-10T11:15:00Z">
        <w:del w:id="370" w:author="Lucien Baumgartner2" w:date="2021-02-09T16:36:00Z">
          <w:r w:rsidR="0021780B" w:rsidDel="00FC2949">
            <w:rPr>
              <w:rStyle w:val="FootnoteReference"/>
              <w:lang w:val="en-US"/>
            </w:rPr>
            <w:footnoteReference w:id="8"/>
          </w:r>
        </w:del>
      </w:ins>
      <w:r w:rsidRPr="00C72984">
        <w:rPr>
          <w:lang w:val="en-US"/>
        </w:rPr>
        <w:t xml:space="preserve">. This initial list contains adjectives in two categories, namely descriptive concepts and concepts which have a high potential to count as thick concepts. Among the thick concepts, we created sub-groups which differ in what non-descriptive information might be conveyed. First, there are </w:t>
      </w:r>
      <w:r w:rsidRPr="0021780B">
        <w:rPr>
          <w:i/>
          <w:iCs/>
          <w:lang w:val="en-US"/>
          <w:rPrChange w:id="374" w:author="Pascale Willemsen" w:date="2021-01-10T11:18:00Z">
            <w:rPr>
              <w:lang w:val="en-US"/>
            </w:rPr>
          </w:rPrChange>
        </w:rPr>
        <w:t>ethical thick concepts</w:t>
      </w:r>
      <w:r w:rsidRPr="00C72984">
        <w:rPr>
          <w:lang w:val="en-US"/>
        </w:rPr>
        <w:t xml:space="preserve"> whose non-descriptive content is ethical in nature. Examples were selected based on the vast literature on thick ethical concepts that are of special interest in the legal domain, as offences in the criminal law are not merely legal </w:t>
      </w:r>
      <w:proofErr w:type="gramStart"/>
      <w:r w:rsidRPr="00C72984">
        <w:rPr>
          <w:lang w:val="en-US"/>
        </w:rPr>
        <w:t>offences, but</w:t>
      </w:r>
      <w:proofErr w:type="gramEnd"/>
      <w:r w:rsidRPr="00C72984">
        <w:rPr>
          <w:lang w:val="en-US"/>
        </w:rPr>
        <w:t xml:space="preserve"> transgress moral norms too.</w:t>
      </w:r>
      <w:ins w:id="375" w:author="Pascale Willemsen" w:date="2021-01-10T11:19:00Z">
        <w:r w:rsidR="0021780B">
          <w:rPr>
            <w:lang w:val="en-US"/>
          </w:rPr>
          <w:t xml:space="preserve"> Good candidates seemed to be terms related to physical harm</w:t>
        </w:r>
        <w:r w:rsidR="00101077">
          <w:rPr>
            <w:lang w:val="en-US"/>
          </w:rPr>
          <w:t xml:space="preserve">, violations of someone else’s property </w:t>
        </w:r>
      </w:ins>
      <w:ins w:id="376" w:author="Pascale Willemsen" w:date="2021-01-10T11:20:00Z">
        <w:r w:rsidR="00101077">
          <w:rPr>
            <w:lang w:val="en-US"/>
          </w:rPr>
          <w:t>or dignity</w:t>
        </w:r>
      </w:ins>
      <w:ins w:id="377" w:author="Pascale Willemsen" w:date="2021-01-10T11:23:00Z">
        <w:r w:rsidR="00101077">
          <w:rPr>
            <w:lang w:val="en-US"/>
          </w:rPr>
          <w:t>, and terms with which we may describe the defendant’s character</w:t>
        </w:r>
      </w:ins>
      <w:ins w:id="378" w:author="Pascale Willemsen" w:date="2021-01-10T11:20:00Z">
        <w:r w:rsidR="00101077">
          <w:rPr>
            <w:lang w:val="en-US"/>
          </w:rPr>
          <w:t>.</w:t>
        </w:r>
      </w:ins>
      <w:ins w:id="379" w:author="Pascale Willemsen" w:date="2021-01-10T11:16:00Z">
        <w:r w:rsidR="0021780B">
          <w:rPr>
            <w:rStyle w:val="FootnoteReference"/>
            <w:lang w:val="en-US"/>
          </w:rPr>
          <w:footnoteReference w:id="9"/>
        </w:r>
      </w:ins>
      <w:r w:rsidRPr="00C72984">
        <w:rPr>
          <w:lang w:val="en-US"/>
        </w:rPr>
        <w:t xml:space="preserve"> Second, the legal system operates within a set of epistemic norms – norms of what we should believe and may conclude from a given set of premises. We therefore created a group of </w:t>
      </w:r>
      <w:commentRangeStart w:id="385"/>
      <w:r w:rsidRPr="0021780B">
        <w:rPr>
          <w:i/>
          <w:iCs/>
          <w:lang w:val="en-US"/>
          <w:rPrChange w:id="386" w:author="Pascale Willemsen" w:date="2021-01-10T11:19:00Z">
            <w:rPr>
              <w:lang w:val="en-US"/>
            </w:rPr>
          </w:rPrChange>
        </w:rPr>
        <w:t>thick epistemic concepts</w:t>
      </w:r>
      <w:r w:rsidRPr="00C72984">
        <w:rPr>
          <w:lang w:val="en-US"/>
        </w:rPr>
        <w:t xml:space="preserve"> </w:t>
      </w:r>
      <w:commentRangeEnd w:id="385"/>
      <w:r w:rsidR="00E27296">
        <w:rPr>
          <w:rStyle w:val="CommentReference"/>
        </w:rPr>
        <w:commentReference w:id="385"/>
      </w:r>
      <w:r w:rsidRPr="00C72984">
        <w:rPr>
          <w:lang w:val="en-US"/>
        </w:rPr>
        <w:t>which is inspired by the philosophical literature. Finally, it is plausible to believe that some thick concepts are used exclusively or predominantly in the legal context, such as the term “legal” itself.</w:t>
      </w:r>
      <w:ins w:id="387" w:author="Lucien Baumgartner2" w:date="2021-02-22T09:46:00Z">
        <w:r w:rsidR="00E27296">
          <w:rPr>
            <w:lang w:val="en-US"/>
          </w:rPr>
          <w:t xml:space="preserve"> </w:t>
        </w:r>
        <w:proofErr w:type="gramStart"/>
        <w:r w:rsidR="00E27296">
          <w:rPr>
            <w:lang w:val="en-US"/>
          </w:rPr>
          <w:t>These concept</w:t>
        </w:r>
        <w:proofErr w:type="gramEnd"/>
        <w:r w:rsidR="00E27296">
          <w:rPr>
            <w:lang w:val="en-US"/>
          </w:rPr>
          <w:t xml:space="preserve"> we will refer to as </w:t>
        </w:r>
        <w:r w:rsidR="00E27296">
          <w:rPr>
            <w:i/>
            <w:iCs/>
            <w:lang w:val="en-US"/>
          </w:rPr>
          <w:t>legal th</w:t>
        </w:r>
      </w:ins>
      <w:ins w:id="388" w:author="Lucien Baumgartner2" w:date="2021-02-22T09:47:00Z">
        <w:r w:rsidR="00E27296">
          <w:rPr>
            <w:i/>
            <w:iCs/>
            <w:lang w:val="en-US"/>
          </w:rPr>
          <w:t>ick concepts</w:t>
        </w:r>
        <w:r w:rsidR="00E27296">
          <w:rPr>
            <w:lang w:val="en-US"/>
          </w:rPr>
          <w:t>.</w:t>
        </w:r>
      </w:ins>
    </w:p>
    <w:p w14:paraId="63358BE5" w14:textId="7312886A" w:rsidR="00101077" w:rsidRPr="00C72984" w:rsidDel="00101077" w:rsidRDefault="00101077" w:rsidP="00C72984">
      <w:pPr>
        <w:rPr>
          <w:del w:id="389" w:author="Pascale Willemsen" w:date="2021-01-10T11:26:00Z"/>
          <w:lang w:val="en-US"/>
        </w:rPr>
      </w:pPr>
      <w:ins w:id="390" w:author="Pascale Willemsen" w:date="2021-01-10T11:24:00Z">
        <w:r>
          <w:rPr>
            <w:lang w:val="en-US"/>
          </w:rPr>
          <w:t xml:space="preserve">In a second step, we examined the validity of our selection of terms based on our </w:t>
        </w:r>
      </w:ins>
      <w:ins w:id="391" w:author="Lucien Baumgartner2" w:date="2021-02-09T16:45:00Z">
        <w:r w:rsidR="00FC2949">
          <w:rPr>
            <w:lang w:val="en-US"/>
          </w:rPr>
          <w:t xml:space="preserve">legal </w:t>
        </w:r>
      </w:ins>
      <w:ins w:id="392" w:author="Pascale Willemsen" w:date="2021-01-10T11:24:00Z">
        <w:r>
          <w:rPr>
            <w:lang w:val="en-US"/>
          </w:rPr>
          <w:t xml:space="preserve">corpus. </w:t>
        </w:r>
      </w:ins>
      <w:ins w:id="393" w:author="Lucien Baumgartner2" w:date="2021-02-09T16:49:00Z">
        <w:r w:rsidR="000A2771">
          <w:rPr>
            <w:lang w:val="en-US"/>
          </w:rPr>
          <w:t xml:space="preserve">But why only LC, and not RC? </w:t>
        </w:r>
      </w:ins>
      <w:ins w:id="394" w:author="Lucien Baumgartner2" w:date="2021-02-22T09:47:00Z">
        <w:r w:rsidR="00E27296">
          <w:rPr>
            <w:lang w:val="en-US"/>
          </w:rPr>
          <w:t xml:space="preserve">The reason is simple: </w:t>
        </w:r>
      </w:ins>
      <w:ins w:id="395" w:author="Lucien Baumgartner2" w:date="2021-02-09T16:49:00Z">
        <w:r w:rsidR="000A2771">
          <w:rPr>
            <w:lang w:val="en-US"/>
          </w:rPr>
          <w:t>RC contains billions of comments</w:t>
        </w:r>
      </w:ins>
      <w:ins w:id="396" w:author="Lucien Baumgartner2" w:date="2021-02-09T16:50:00Z">
        <w:r w:rsidR="000A2771">
          <w:rPr>
            <w:lang w:val="en-US"/>
          </w:rPr>
          <w:t xml:space="preserve">, whereas LC is much smaller and has most likely a more restricted and </w:t>
        </w:r>
      </w:ins>
      <w:ins w:id="397" w:author="Lucien Baumgartner2" w:date="2021-02-22T09:47:00Z">
        <w:r w:rsidR="00E27296">
          <w:rPr>
            <w:lang w:val="en-US"/>
          </w:rPr>
          <w:t xml:space="preserve">more </w:t>
        </w:r>
      </w:ins>
      <w:ins w:id="398" w:author="Lucien Baumgartner2" w:date="2021-02-09T16:50:00Z">
        <w:r w:rsidR="000A2771">
          <w:rPr>
            <w:lang w:val="en-US"/>
          </w:rPr>
          <w:t xml:space="preserve">codified </w:t>
        </w:r>
      </w:ins>
      <w:ins w:id="399" w:author="Lucien Baumgartner2" w:date="2021-02-09T16:51:00Z">
        <w:r w:rsidR="000A2771">
          <w:rPr>
            <w:lang w:val="en-US"/>
          </w:rPr>
          <w:t xml:space="preserve">vocabulary. </w:t>
        </w:r>
      </w:ins>
      <w:ins w:id="400" w:author="Lucien Baumgartner2" w:date="2021-02-09T16:54:00Z">
        <w:r w:rsidR="000A2771">
          <w:rPr>
            <w:lang w:val="en-US"/>
          </w:rPr>
          <w:t>Hence, f</w:t>
        </w:r>
      </w:ins>
      <w:ins w:id="401" w:author="Lucien Baumgartner2" w:date="2021-02-09T16:52:00Z">
        <w:r w:rsidR="000A2771">
          <w:rPr>
            <w:lang w:val="en-US"/>
          </w:rPr>
          <w:t>or</w:t>
        </w:r>
      </w:ins>
      <w:ins w:id="402" w:author="Pascale Willemsen" w:date="2021-01-10T11:24:00Z">
        <w:del w:id="403" w:author="Lucien Baumgartner2" w:date="2021-02-09T16:51:00Z">
          <w:r w:rsidDel="000A2771">
            <w:rPr>
              <w:lang w:val="en-US"/>
            </w:rPr>
            <w:delText>F</w:delText>
          </w:r>
        </w:del>
        <w:del w:id="404" w:author="Lucien Baumgartner2" w:date="2021-02-09T16:52:00Z">
          <w:r w:rsidDel="000A2771">
            <w:rPr>
              <w:lang w:val="en-US"/>
            </w:rPr>
            <w:delText>or</w:delText>
          </w:r>
        </w:del>
        <w:r>
          <w:rPr>
            <w:lang w:val="en-US"/>
          </w:rPr>
          <w:t xml:space="preserve"> a term to be analyzable,</w:t>
        </w:r>
      </w:ins>
      <w:ins w:id="405" w:author="Pascale Willemsen" w:date="2021-01-10T11:25:00Z">
        <w:r>
          <w:rPr>
            <w:lang w:val="en-US"/>
          </w:rPr>
          <w:t xml:space="preserve"> we need a sufficiently high number of occurrences within </w:t>
        </w:r>
        <w:del w:id="406" w:author="Lucien Baumgartner2" w:date="2021-02-09T16:46:00Z">
          <w:r w:rsidDel="000A2771">
            <w:rPr>
              <w:lang w:val="en-US"/>
            </w:rPr>
            <w:delText>the corpus</w:delText>
          </w:r>
        </w:del>
      </w:ins>
      <w:ins w:id="407" w:author="Lucien Baumgartner2" w:date="2021-02-09T16:46:00Z">
        <w:r w:rsidR="000A2771">
          <w:rPr>
            <w:lang w:val="en-US"/>
          </w:rPr>
          <w:t>LC</w:t>
        </w:r>
      </w:ins>
      <w:ins w:id="408" w:author="Lucien Baumgartner2" w:date="2021-02-09T16:53:00Z">
        <w:r w:rsidR="000A2771">
          <w:rPr>
            <w:lang w:val="en-US"/>
          </w:rPr>
          <w:t xml:space="preserve">; the number for RC </w:t>
        </w:r>
      </w:ins>
      <w:ins w:id="409" w:author="Lucien Baumgartner2" w:date="2021-02-09T16:54:00Z">
        <w:r w:rsidR="000A2771">
          <w:rPr>
            <w:lang w:val="en-US"/>
          </w:rPr>
          <w:t xml:space="preserve">is by experience </w:t>
        </w:r>
      </w:ins>
      <w:ins w:id="410" w:author="Lucien Baumgartner2" w:date="2021-02-09T16:55:00Z">
        <w:r w:rsidR="000A2771">
          <w:rPr>
            <w:lang w:val="en-US"/>
          </w:rPr>
          <w:t>always higher</w:t>
        </w:r>
      </w:ins>
      <w:ins w:id="411" w:author="Pascale Willemsen" w:date="2021-01-10T11:25:00Z">
        <w:r>
          <w:rPr>
            <w:lang w:val="en-US"/>
          </w:rPr>
          <w:t>.</w:t>
        </w:r>
      </w:ins>
      <w:ins w:id="412" w:author="Pascale Willemsen" w:date="2021-01-10T11:26:00Z">
        <w:r>
          <w:rPr>
            <w:lang w:val="en-US"/>
          </w:rPr>
          <w:t xml:space="preserve"> In addition, if a term hardly ever occurs in </w:t>
        </w:r>
      </w:ins>
      <w:ins w:id="413" w:author="Lucien Baumgartner2" w:date="2021-02-22T09:48:00Z">
        <w:r w:rsidR="00E27296">
          <w:rPr>
            <w:lang w:val="en-US"/>
          </w:rPr>
          <w:t xml:space="preserve">LC, </w:t>
        </w:r>
      </w:ins>
      <w:ins w:id="414" w:author="Pascale Willemsen" w:date="2021-01-10T11:26:00Z">
        <w:del w:id="415" w:author="Lucien Baumgartner2" w:date="2021-02-22T09:48:00Z">
          <w:r w:rsidDel="00E27296">
            <w:rPr>
              <w:lang w:val="en-US"/>
            </w:rPr>
            <w:delText xml:space="preserve">our corpus, </w:delText>
          </w:r>
        </w:del>
        <w:r>
          <w:rPr>
            <w:lang w:val="en-US"/>
          </w:rPr>
          <w:t xml:space="preserve">we need to question the assumption that the term is of legal interest at all. </w:t>
        </w:r>
      </w:ins>
    </w:p>
    <w:p w14:paraId="042608E8" w14:textId="74477706" w:rsidR="00DD3173" w:rsidRDefault="00C72984" w:rsidP="00C72984">
      <w:pPr>
        <w:rPr>
          <w:ins w:id="416" w:author="Pascale Willemsen" w:date="2021-01-10T11:34:00Z"/>
          <w:lang w:val="en-US"/>
        </w:rPr>
      </w:pPr>
      <w:del w:id="417" w:author="Pascale Willemsen" w:date="2021-01-10T11:26:00Z">
        <w:r w:rsidRPr="00C72984" w:rsidDel="00101077">
          <w:rPr>
            <w:lang w:val="en-US"/>
          </w:rPr>
          <w:delText>However</w:delText>
        </w:r>
      </w:del>
      <w:ins w:id="418" w:author="Pascale Willemsen" w:date="2021-01-10T11:27:00Z">
        <w:r w:rsidR="00101077">
          <w:rPr>
            <w:lang w:val="en-US"/>
          </w:rPr>
          <w:t>As</w:t>
        </w:r>
      </w:ins>
      <w:del w:id="419" w:author="Pascale Willemsen" w:date="2021-01-10T11:26:00Z">
        <w:r w:rsidRPr="00C72984" w:rsidDel="00101077">
          <w:rPr>
            <w:lang w:val="en-US"/>
          </w:rPr>
          <w:delText>,</w:delText>
        </w:r>
      </w:del>
      <w:r w:rsidRPr="00C72984">
        <w:rPr>
          <w:lang w:val="en-US"/>
        </w:rPr>
        <w:t xml:space="preserve"> it turns out</w:t>
      </w:r>
      <w:ins w:id="420" w:author="Pascale Willemsen" w:date="2021-01-10T11:27:00Z">
        <w:r w:rsidR="00101077">
          <w:rPr>
            <w:lang w:val="en-US"/>
          </w:rPr>
          <w:t>,</w:t>
        </w:r>
      </w:ins>
      <w:r w:rsidRPr="00C72984">
        <w:rPr>
          <w:lang w:val="en-US"/>
        </w:rPr>
        <w:t xml:space="preserve"> </w:t>
      </w:r>
      <w:del w:id="421" w:author="Pascale Willemsen" w:date="2021-01-10T11:27:00Z">
        <w:r w:rsidRPr="00C72984" w:rsidDel="00101077">
          <w:rPr>
            <w:lang w:val="en-US"/>
          </w:rPr>
          <w:delText xml:space="preserve">that </w:delText>
        </w:r>
      </w:del>
      <w:r w:rsidRPr="00C72984">
        <w:rPr>
          <w:lang w:val="en-US"/>
        </w:rPr>
        <w:t>some of the</w:t>
      </w:r>
      <w:del w:id="422" w:author="Pascale Willemsen" w:date="2021-01-10T11:27:00Z">
        <w:r w:rsidRPr="00C72984" w:rsidDel="00101077">
          <w:rPr>
            <w:lang w:val="en-US"/>
          </w:rPr>
          <w:delText>se</w:delText>
        </w:r>
      </w:del>
      <w:r w:rsidRPr="00C72984">
        <w:rPr>
          <w:lang w:val="en-US"/>
        </w:rPr>
        <w:t xml:space="preserve"> adjectives </w:t>
      </w:r>
      <w:ins w:id="423" w:author="Pascale Willemsen" w:date="2021-01-10T11:27:00Z">
        <w:r w:rsidR="00101077">
          <w:rPr>
            <w:lang w:val="en-US"/>
          </w:rPr>
          <w:t xml:space="preserve">on our initial list </w:t>
        </w:r>
      </w:ins>
      <w:r w:rsidRPr="00C72984">
        <w:rPr>
          <w:lang w:val="en-US"/>
        </w:rPr>
        <w:t xml:space="preserve">are rarely used in the legal context of the Court of Appeals, such as </w:t>
      </w:r>
      <w:ins w:id="424" w:author="Pascale Willemsen" w:date="2021-01-10T11:23:00Z">
        <w:r w:rsidR="00101077">
          <w:rPr>
            <w:lang w:val="en-US"/>
          </w:rPr>
          <w:lastRenderedPageBreak/>
          <w:t>‘</w:t>
        </w:r>
      </w:ins>
      <w:r w:rsidRPr="00C72984">
        <w:rPr>
          <w:lang w:val="en-US"/>
        </w:rPr>
        <w:t>brutal</w:t>
      </w:r>
      <w:ins w:id="425" w:author="Pascale Willemsen" w:date="2021-01-10T11:23:00Z">
        <w:r w:rsidR="00101077">
          <w:rPr>
            <w:lang w:val="en-US"/>
          </w:rPr>
          <w:t>’</w:t>
        </w:r>
      </w:ins>
      <w:r w:rsidRPr="00C72984">
        <w:rPr>
          <w:lang w:val="en-US"/>
        </w:rPr>
        <w:t xml:space="preserve"> or </w:t>
      </w:r>
      <w:ins w:id="426" w:author="Pascale Willemsen" w:date="2021-01-10T11:23:00Z">
        <w:r w:rsidR="00101077">
          <w:rPr>
            <w:lang w:val="en-US"/>
          </w:rPr>
          <w:t>‘</w:t>
        </w:r>
      </w:ins>
      <w:r w:rsidRPr="00C72984">
        <w:rPr>
          <w:lang w:val="en-US"/>
        </w:rPr>
        <w:t>cruel</w:t>
      </w:r>
      <w:ins w:id="427" w:author="Pascale Willemsen" w:date="2021-01-10T11:23:00Z">
        <w:r w:rsidR="00101077">
          <w:rPr>
            <w:lang w:val="en-US"/>
          </w:rPr>
          <w:t>’</w:t>
        </w:r>
      </w:ins>
      <w:r w:rsidRPr="00C72984">
        <w:rPr>
          <w:lang w:val="en-US"/>
        </w:rPr>
        <w:t xml:space="preserve">. </w:t>
      </w:r>
      <w:ins w:id="428" w:author="Pascale Willemsen" w:date="2021-01-10T11:28:00Z">
        <w:r w:rsidR="00101077">
          <w:rPr>
            <w:lang w:val="en-US"/>
          </w:rPr>
          <w:t xml:space="preserve">We therefore had to adapt our list. </w:t>
        </w:r>
        <w:del w:id="429" w:author="Lucien Baumgartner2" w:date="2021-02-08T13:40:00Z">
          <w:r w:rsidR="00101077" w:rsidDel="0032337B">
            <w:rPr>
              <w:lang w:val="en-US"/>
            </w:rPr>
            <w:delText>In addition to excluding terms from our list, the corpus should be searched for terms we might have overlooked, so adjectives that appear quite frequently and are not on our initial list.</w:delText>
          </w:r>
        </w:del>
      </w:ins>
      <w:ins w:id="430" w:author="Pascale Willemsen" w:date="2021-01-10T11:29:00Z">
        <w:del w:id="431" w:author="Lucien Baumgartner2" w:date="2021-02-08T13:40:00Z">
          <w:r w:rsidR="00101077" w:rsidDel="0032337B">
            <w:rPr>
              <w:lang w:val="en-US"/>
            </w:rPr>
            <w:delText xml:space="preserve"> </w:delText>
          </w:r>
        </w:del>
        <w:del w:id="432" w:author="Lucien Baumgartner2" w:date="2021-02-08T13:36:00Z">
          <w:r w:rsidR="00101077" w:rsidRPr="00DD3173" w:rsidDel="0032337B">
            <w:rPr>
              <w:i/>
              <w:iCs/>
              <w:color w:val="365F91" w:themeColor="accent1" w:themeShade="BF"/>
              <w:highlight w:val="yellow"/>
              <w:lang w:val="en-US"/>
              <w:rPrChange w:id="433" w:author="Pascale Willemsen" w:date="2021-01-10T11:30:00Z">
                <w:rPr>
                  <w:lang w:val="en-US"/>
                </w:rPr>
              </w:rPrChange>
            </w:rPr>
            <w:delText>*** Did we add terms</w:delText>
          </w:r>
          <w:r w:rsidR="00DD3173" w:rsidRPr="00DD3173" w:rsidDel="0032337B">
            <w:rPr>
              <w:i/>
              <w:iCs/>
              <w:color w:val="365F91" w:themeColor="accent1" w:themeShade="BF"/>
              <w:highlight w:val="yellow"/>
              <w:lang w:val="en-US"/>
              <w:rPrChange w:id="434" w:author="Pascale Willemsen" w:date="2021-01-10T11:30:00Z">
                <w:rPr>
                  <w:lang w:val="en-US"/>
                </w:rPr>
              </w:rPrChange>
            </w:rPr>
            <w:delText xml:space="preserve"> for this reason?!**</w:delText>
          </w:r>
          <w:r w:rsidR="00DD3173" w:rsidRPr="00DD3173" w:rsidDel="0032337B">
            <w:rPr>
              <w:color w:val="365F91" w:themeColor="accent1" w:themeShade="BF"/>
              <w:lang w:val="en-US"/>
              <w:rPrChange w:id="435" w:author="Pascale Willemsen" w:date="2021-01-10T11:30:00Z">
                <w:rPr>
                  <w:lang w:val="en-US"/>
                </w:rPr>
              </w:rPrChange>
            </w:rPr>
            <w:delText xml:space="preserve"> </w:delText>
          </w:r>
        </w:del>
      </w:ins>
      <w:r w:rsidRPr="00C72984">
        <w:rPr>
          <w:lang w:val="en-US"/>
        </w:rPr>
        <w:t>Other</w:t>
      </w:r>
      <w:del w:id="436" w:author="Pascale Willemsen" w:date="2021-01-10T11:30:00Z">
        <w:r w:rsidRPr="00C72984" w:rsidDel="00DD3173">
          <w:rPr>
            <w:lang w:val="en-US"/>
          </w:rPr>
          <w:delText>s</w:delText>
        </w:r>
      </w:del>
      <w:ins w:id="437" w:author="Pascale Willemsen" w:date="2021-01-10T11:30:00Z">
        <w:r w:rsidR="00DD3173">
          <w:rPr>
            <w:lang w:val="en-US"/>
          </w:rPr>
          <w:t xml:space="preserve"> terms</w:t>
        </w:r>
      </w:ins>
      <w:r w:rsidRPr="00C72984">
        <w:rPr>
          <w:lang w:val="en-US"/>
        </w:rPr>
        <w:t xml:space="preserve"> may occur frequently, yet are most often part of legal phrases, which indicate a different semantic embedding, as is the case with </w:t>
      </w:r>
      <w:ins w:id="438" w:author="Pascale Willemsen" w:date="2021-01-10T11:30:00Z">
        <w:r w:rsidR="00DD3173">
          <w:rPr>
            <w:lang w:val="en-US"/>
          </w:rPr>
          <w:t>‘</w:t>
        </w:r>
      </w:ins>
      <w:commentRangeStart w:id="439"/>
      <w:r w:rsidRPr="00C72984">
        <w:rPr>
          <w:lang w:val="en-US"/>
        </w:rPr>
        <w:t>constitutional</w:t>
      </w:r>
      <w:ins w:id="440" w:author="Pascale Willemsen" w:date="2021-01-10T11:30:00Z">
        <w:r w:rsidR="00DD3173">
          <w:rPr>
            <w:lang w:val="en-US"/>
          </w:rPr>
          <w:t>’</w:t>
        </w:r>
      </w:ins>
      <w:r w:rsidRPr="00C72984">
        <w:rPr>
          <w:lang w:val="en-US"/>
        </w:rPr>
        <w:t xml:space="preserve"> or </w:t>
      </w:r>
      <w:ins w:id="441" w:author="Pascale Willemsen" w:date="2021-01-10T11:30:00Z">
        <w:r w:rsidR="00DD3173">
          <w:rPr>
            <w:lang w:val="en-US"/>
          </w:rPr>
          <w:t>‘</w:t>
        </w:r>
      </w:ins>
      <w:r w:rsidRPr="00C72984">
        <w:rPr>
          <w:lang w:val="en-US"/>
        </w:rPr>
        <w:t>unconstitutional</w:t>
      </w:r>
      <w:ins w:id="442" w:author="Pascale Willemsen" w:date="2021-01-10T11:30:00Z">
        <w:r w:rsidR="00DD3173">
          <w:rPr>
            <w:lang w:val="en-US"/>
          </w:rPr>
          <w:t>’</w:t>
        </w:r>
      </w:ins>
      <w:r w:rsidRPr="00C72984">
        <w:rPr>
          <w:lang w:val="en-US"/>
        </w:rPr>
        <w:t xml:space="preserve">. </w:t>
      </w:r>
      <w:commentRangeEnd w:id="439"/>
      <w:r w:rsidR="00DD3173">
        <w:rPr>
          <w:rStyle w:val="CommentReference"/>
        </w:rPr>
        <w:commentReference w:id="439"/>
      </w:r>
      <w:del w:id="443" w:author="Pascale Willemsen" w:date="2021-01-10T11:31:00Z">
        <w:r w:rsidRPr="00C72984" w:rsidDel="00DD3173">
          <w:rPr>
            <w:lang w:val="en-US"/>
          </w:rPr>
          <w:delText xml:space="preserve">In order to </w:delText>
        </w:r>
      </w:del>
      <w:ins w:id="444" w:author="Lucien Baumgartner2" w:date="2021-02-09T16:59:00Z">
        <w:r w:rsidR="003F693D">
          <w:rPr>
            <w:lang w:val="en-US"/>
          </w:rPr>
          <w:t>Infre</w:t>
        </w:r>
      </w:ins>
      <w:ins w:id="445" w:author="Lucien Baumgartner2" w:date="2021-02-09T17:00:00Z">
        <w:r w:rsidR="003F693D">
          <w:rPr>
            <w:lang w:val="en-US"/>
          </w:rPr>
          <w:t>quently occurring adjectives and the ones with a predominantly phrasal use were subsequently dropped. In order to avoid selection bias and compensate for the drops, we inductively selected a second batt</w:t>
        </w:r>
      </w:ins>
      <w:ins w:id="446" w:author="Lucien Baumgartner2" w:date="2021-02-09T17:01:00Z">
        <w:r w:rsidR="003F693D">
          <w:rPr>
            <w:lang w:val="en-US"/>
          </w:rPr>
          <w:t>ery or adjectives.</w:t>
        </w:r>
      </w:ins>
      <w:ins w:id="447" w:author="Pascale Willemsen" w:date="2021-01-10T11:31:00Z">
        <w:del w:id="448" w:author="Lucien Baumgartner2" w:date="2021-02-09T16:59:00Z">
          <w:r w:rsidR="00DD3173" w:rsidDel="003F693D">
            <w:rPr>
              <w:lang w:val="en-US"/>
            </w:rPr>
            <w:delText xml:space="preserve">To </w:delText>
          </w:r>
        </w:del>
      </w:ins>
      <w:del w:id="449" w:author="Lucien Baumgartner2" w:date="2021-02-09T16:59:00Z">
        <w:r w:rsidRPr="00C72984" w:rsidDel="003F693D">
          <w:rPr>
            <w:lang w:val="en-US"/>
          </w:rPr>
          <w:delText xml:space="preserve">avoid selection bias and exclude adjectives with predominantly phrasal use, we inductively select a second battery of adjectives that is used complementary to the first. </w:delText>
        </w:r>
      </w:del>
    </w:p>
    <w:p w14:paraId="53F97E2C" w14:textId="715267AC" w:rsidR="00C72984" w:rsidDel="008D650A" w:rsidRDefault="00C72984" w:rsidP="00C72984">
      <w:pPr>
        <w:rPr>
          <w:ins w:id="450" w:author="Pascale Willemsen" w:date="2021-01-10T11:37:00Z"/>
          <w:del w:id="451" w:author="Lucien Baumgartner2" w:date="2021-02-09T17:40:00Z"/>
          <w:lang w:val="en-US"/>
        </w:rPr>
      </w:pPr>
      <w:r w:rsidRPr="00C72984">
        <w:rPr>
          <w:lang w:val="en-US"/>
        </w:rPr>
        <w:t xml:space="preserve">This inductive </w:t>
      </w:r>
      <w:del w:id="452" w:author="Lucien Baumgartner2" w:date="2021-02-09T17:01:00Z">
        <w:r w:rsidRPr="00C72984" w:rsidDel="00B83063">
          <w:rPr>
            <w:lang w:val="en-US"/>
          </w:rPr>
          <w:delText xml:space="preserve">approach </w:delText>
        </w:r>
      </w:del>
      <w:ins w:id="453" w:author="Lucien Baumgartner2" w:date="2021-02-09T17:01:00Z">
        <w:r w:rsidR="00B83063">
          <w:rPr>
            <w:lang w:val="en-US"/>
          </w:rPr>
          <w:t>selection process</w:t>
        </w:r>
        <w:r w:rsidR="00B83063" w:rsidRPr="00C72984">
          <w:rPr>
            <w:lang w:val="en-US"/>
          </w:rPr>
          <w:t xml:space="preserve"> </w:t>
        </w:r>
      </w:ins>
      <w:r w:rsidRPr="00C72984">
        <w:rPr>
          <w:lang w:val="en-US"/>
        </w:rPr>
        <w:t xml:space="preserve">is based on an analysis of part of speech </w:t>
      </w:r>
      <w:ins w:id="454" w:author="Lucien Baumgartner2" w:date="2021-02-09T17:02:00Z">
        <w:r w:rsidR="00B83063">
          <w:rPr>
            <w:lang w:val="en-US"/>
          </w:rPr>
          <w:t>tags (</w:t>
        </w:r>
        <w:proofErr w:type="spellStart"/>
        <w:r w:rsidR="00B83063">
          <w:rPr>
            <w:lang w:val="en-US"/>
          </w:rPr>
          <w:t>PoS</w:t>
        </w:r>
        <w:proofErr w:type="spellEnd"/>
        <w:r w:rsidR="00B83063">
          <w:rPr>
            <w:lang w:val="en-US"/>
          </w:rPr>
          <w:t xml:space="preserve">-tags) </w:t>
        </w:r>
      </w:ins>
      <w:del w:id="455" w:author="Lucien Baumgartner2" w:date="2021-02-09T17:02:00Z">
        <w:r w:rsidRPr="00C72984" w:rsidDel="00B83063">
          <w:rPr>
            <w:lang w:val="en-US"/>
          </w:rPr>
          <w:delText xml:space="preserve">(PoS)-sequences </w:delText>
        </w:r>
      </w:del>
      <w:r w:rsidRPr="00C72984">
        <w:rPr>
          <w:lang w:val="en-US"/>
        </w:rPr>
        <w:t xml:space="preserve">in the legal corpus. </w:t>
      </w:r>
      <w:proofErr w:type="spellStart"/>
      <w:r w:rsidRPr="00C72984">
        <w:rPr>
          <w:lang w:val="en-US"/>
        </w:rPr>
        <w:t>PoS</w:t>
      </w:r>
      <w:proofErr w:type="spellEnd"/>
      <w:r w:rsidRPr="00C72984">
        <w:rPr>
          <w:lang w:val="en-US"/>
        </w:rPr>
        <w:t xml:space="preserve">-tagging is an unsupervised method to annotate the syntactic structure of text data. For each of LC’s </w:t>
      </w:r>
      <w:proofErr w:type="spellStart"/>
      <w:r w:rsidRPr="00C72984">
        <w:rPr>
          <w:lang w:val="en-US"/>
        </w:rPr>
        <w:t>subcorpora</w:t>
      </w:r>
      <w:proofErr w:type="spellEnd"/>
      <w:r w:rsidRPr="00C72984">
        <w:rPr>
          <w:lang w:val="en-US"/>
        </w:rPr>
        <w:t xml:space="preserve"> (1st to 11th court circuits), we first draw a random sample of 2000 documents which are subsequently </w:t>
      </w:r>
      <w:proofErr w:type="spellStart"/>
      <w:r w:rsidRPr="00C72984">
        <w:rPr>
          <w:lang w:val="en-US"/>
        </w:rPr>
        <w:t>PoS</w:t>
      </w:r>
      <w:proofErr w:type="spellEnd"/>
      <w:r w:rsidRPr="00C72984">
        <w:rPr>
          <w:lang w:val="en-US"/>
        </w:rPr>
        <w:t xml:space="preserve">-tagged using </w:t>
      </w:r>
      <w:proofErr w:type="spellStart"/>
      <w:r w:rsidRPr="00C72984">
        <w:rPr>
          <w:lang w:val="en-US"/>
        </w:rPr>
        <w:t>UDPipe</w:t>
      </w:r>
      <w:proofErr w:type="spellEnd"/>
      <w:r w:rsidRPr="00C72984">
        <w:rPr>
          <w:lang w:val="en-US"/>
        </w:rPr>
        <w:t xml:space="preserve"> [@Straka2017; @Straka2020]. Based on these </w:t>
      </w:r>
      <w:proofErr w:type="spellStart"/>
      <w:r w:rsidRPr="00C72984">
        <w:rPr>
          <w:lang w:val="en-US"/>
        </w:rPr>
        <w:t>PoS</w:t>
      </w:r>
      <w:proofErr w:type="spellEnd"/>
      <w:r w:rsidRPr="00C72984">
        <w:rPr>
          <w:lang w:val="en-US"/>
        </w:rPr>
        <w:t>-tags, we isolate all</w:t>
      </w:r>
      <w:ins w:id="456" w:author="Lucien Baumgartner2" w:date="2021-02-08T13:45:00Z">
        <w:r w:rsidR="0032337B">
          <w:rPr>
            <w:lang w:val="en-US"/>
          </w:rPr>
          <w:t xml:space="preserve"> </w:t>
        </w:r>
      </w:ins>
      <w:del w:id="457" w:author="Lucien Baumgartner2" w:date="2021-02-08T13:45:00Z">
        <w:r w:rsidRPr="00C72984" w:rsidDel="0032337B">
          <w:rPr>
            <w:lang w:val="en-US"/>
          </w:rPr>
          <w:delText xml:space="preserve"> </w:delText>
        </w:r>
      </w:del>
      <w:ins w:id="458" w:author="Lucien Baumgartner2" w:date="2021-02-08T13:44:00Z">
        <w:r w:rsidR="0032337B">
          <w:rPr>
            <w:lang w:val="en-US"/>
          </w:rPr>
          <w:t>adjective</w:t>
        </w:r>
      </w:ins>
      <w:ins w:id="459" w:author="Lucien Baumgartner2" w:date="2021-02-08T13:46:00Z">
        <w:r w:rsidR="00636E73">
          <w:rPr>
            <w:lang w:val="en-US"/>
          </w:rPr>
          <w:t>-pairs</w:t>
        </w:r>
      </w:ins>
      <w:ins w:id="460" w:author="Lucien Baumgartner2" w:date="2021-02-08T13:44:00Z">
        <w:r w:rsidR="0032337B">
          <w:rPr>
            <w:lang w:val="en-US"/>
          </w:rPr>
          <w:t xml:space="preserve"> </w:t>
        </w:r>
      </w:ins>
      <w:ins w:id="461" w:author="Lucien Baumgartner2" w:date="2021-02-08T13:45:00Z">
        <w:r w:rsidR="0032337B">
          <w:rPr>
            <w:lang w:val="en-US"/>
          </w:rPr>
          <w:t xml:space="preserve">in ‘and’-conjunctions. </w:t>
        </w:r>
      </w:ins>
      <w:ins w:id="462" w:author="Lucien Baumgartner2" w:date="2021-02-08T13:49:00Z">
        <w:r w:rsidR="00636E73">
          <w:rPr>
            <w:lang w:val="en-US"/>
          </w:rPr>
          <w:t>Subsequently, we compute the co-</w:t>
        </w:r>
      </w:ins>
      <w:ins w:id="463" w:author="Lucien Baumgartner2" w:date="2021-02-08T13:50:00Z">
        <w:r w:rsidR="00636E73">
          <w:rPr>
            <w:lang w:val="en-US"/>
          </w:rPr>
          <w:t>occurrences</w:t>
        </w:r>
      </w:ins>
      <w:ins w:id="464" w:author="Lucien Baumgartner2" w:date="2021-02-08T13:49:00Z">
        <w:r w:rsidR="00636E73">
          <w:rPr>
            <w:lang w:val="en-US"/>
          </w:rPr>
          <w:t xml:space="preserve"> of all adjec</w:t>
        </w:r>
      </w:ins>
      <w:ins w:id="465" w:author="Lucien Baumgartner2" w:date="2021-02-08T13:50:00Z">
        <w:r w:rsidR="00636E73">
          <w:rPr>
            <w:lang w:val="en-US"/>
          </w:rPr>
          <w:t>tives and rank each adjective based on frequency and lexical diversity. As a measure for lexical diversity, we use Yule</w:t>
        </w:r>
      </w:ins>
      <w:ins w:id="466" w:author="Lucien Baumgartner2" w:date="2021-02-08T13:51:00Z">
        <w:r w:rsidR="00636E73">
          <w:rPr>
            <w:lang w:val="en-US"/>
          </w:rPr>
          <w:t xml:space="preserve">’s K </w:t>
        </w:r>
        <w:r w:rsidR="00636E73" w:rsidRPr="00C72984">
          <w:rPr>
            <w:lang w:val="en-US"/>
          </w:rPr>
          <w:t>[@Yule1944; @Tweedie1998]</w:t>
        </w:r>
        <w:r w:rsidR="00636E73">
          <w:rPr>
            <w:lang w:val="en-US"/>
          </w:rPr>
          <w:t xml:space="preserve">. </w:t>
        </w:r>
      </w:ins>
      <w:ins w:id="467" w:author="Lucien Baumgartner2" w:date="2021-02-09T17:03:00Z">
        <w:r w:rsidR="00B83063">
          <w:rPr>
            <w:lang w:val="en-US"/>
          </w:rPr>
          <w:t>W</w:t>
        </w:r>
      </w:ins>
      <w:ins w:id="468" w:author="Lucien Baumgartner2" w:date="2021-02-08T13:51:00Z">
        <w:r w:rsidR="00636E73">
          <w:rPr>
            <w:lang w:val="en-US"/>
          </w:rPr>
          <w:t xml:space="preserve">e </w:t>
        </w:r>
      </w:ins>
      <w:ins w:id="469" w:author="Lucien Baumgartner2" w:date="2021-02-08T13:57:00Z">
        <w:r w:rsidR="00F50F27">
          <w:rPr>
            <w:lang w:val="en-US"/>
          </w:rPr>
          <w:t xml:space="preserve">then </w:t>
        </w:r>
      </w:ins>
      <w:ins w:id="470" w:author="Lucien Baumgartner2" w:date="2021-02-08T13:51:00Z">
        <w:r w:rsidR="00636E73">
          <w:rPr>
            <w:lang w:val="en-US"/>
          </w:rPr>
          <w:t>select promisi</w:t>
        </w:r>
      </w:ins>
      <w:ins w:id="471" w:author="Lucien Baumgartner2" w:date="2021-02-08T13:52:00Z">
        <w:r w:rsidR="00636E73">
          <w:rPr>
            <w:lang w:val="en-US"/>
          </w:rPr>
          <w:t xml:space="preserve">ng adjectives that also match our pre-defined concept classes. </w:t>
        </w:r>
      </w:ins>
      <w:ins w:id="472" w:author="Lucien Baumgartner2" w:date="2021-02-08T13:54:00Z">
        <w:r w:rsidR="00636E73">
          <w:rPr>
            <w:lang w:val="en-US"/>
          </w:rPr>
          <w:t>The full list of</w:t>
        </w:r>
      </w:ins>
      <w:ins w:id="473" w:author="Lucien Baumgartner2" w:date="2021-02-08T13:58:00Z">
        <w:r w:rsidR="00F50F27">
          <w:rPr>
            <w:lang w:val="en-US"/>
          </w:rPr>
          <w:t xml:space="preserve"> 24</w:t>
        </w:r>
      </w:ins>
      <w:ins w:id="474" w:author="Lucien Baumgartner2" w:date="2021-02-08T13:54:00Z">
        <w:r w:rsidR="00636E73">
          <w:rPr>
            <w:lang w:val="en-US"/>
          </w:rPr>
          <w:t xml:space="preserve"> target adjectives</w:t>
        </w:r>
      </w:ins>
      <w:ins w:id="475" w:author="Lucien Baumgartner2" w:date="2021-02-08T13:56:00Z">
        <w:r w:rsidR="00F50F27">
          <w:rPr>
            <w:lang w:val="en-US"/>
          </w:rPr>
          <w:t xml:space="preserve"> – </w:t>
        </w:r>
      </w:ins>
      <w:ins w:id="476" w:author="Lucien Baumgartner2" w:date="2021-02-08T13:54:00Z">
        <w:r w:rsidR="00636E73">
          <w:rPr>
            <w:lang w:val="en-US"/>
          </w:rPr>
          <w:t>inclu</w:t>
        </w:r>
      </w:ins>
      <w:ins w:id="477" w:author="Lucien Baumgartner2" w:date="2021-02-08T13:56:00Z">
        <w:r w:rsidR="00F50F27">
          <w:rPr>
            <w:lang w:val="en-US"/>
          </w:rPr>
          <w:t>d</w:t>
        </w:r>
      </w:ins>
      <w:ins w:id="478" w:author="Lucien Baumgartner2" w:date="2021-02-08T13:54:00Z">
        <w:r w:rsidR="00636E73">
          <w:rPr>
            <w:lang w:val="en-US"/>
          </w:rPr>
          <w:t>ing both the literature</w:t>
        </w:r>
      </w:ins>
      <w:ins w:id="479" w:author="Lucien Baumgartner2" w:date="2021-02-08T13:55:00Z">
        <w:r w:rsidR="00636E73">
          <w:rPr>
            <w:lang w:val="en-US"/>
          </w:rPr>
          <w:t>-based and the inductive selection – is sho</w:t>
        </w:r>
      </w:ins>
      <w:ins w:id="480" w:author="Lucien Baumgartner2" w:date="2021-02-08T13:56:00Z">
        <w:r w:rsidR="00F50F27">
          <w:rPr>
            <w:lang w:val="en-US"/>
          </w:rPr>
          <w:t>w</w:t>
        </w:r>
      </w:ins>
      <w:ins w:id="481" w:author="Lucien Baumgartner2" w:date="2021-02-08T13:55:00Z">
        <w:r w:rsidR="00636E73">
          <w:rPr>
            <w:lang w:val="en-US"/>
          </w:rPr>
          <w:t>n in Table [</w:t>
        </w:r>
        <w:proofErr w:type="spellStart"/>
        <w:r w:rsidR="00636E73">
          <w:rPr>
            <w:lang w:val="en-US"/>
          </w:rPr>
          <w:t>tab:ADJlist</w:t>
        </w:r>
        <w:proofErr w:type="spellEnd"/>
        <w:r w:rsidR="00636E73">
          <w:rPr>
            <w:lang w:val="en-US"/>
          </w:rPr>
          <w:t>] below.</w:t>
        </w:r>
      </w:ins>
      <w:ins w:id="482" w:author="Lucien Baumgartner2" w:date="2021-02-08T15:36:00Z">
        <w:r w:rsidR="00B36C9C">
          <w:rPr>
            <w:lang w:val="en-US"/>
          </w:rPr>
          <w:t xml:space="preserve"> </w:t>
        </w:r>
      </w:ins>
      <w:ins w:id="483" w:author="Lucien Baumgartner2" w:date="2021-02-09T17:05:00Z">
        <w:r w:rsidR="00B83063">
          <w:rPr>
            <w:lang w:val="en-US"/>
          </w:rPr>
          <w:t xml:space="preserve">Lastly, we reduce LC to conjunctions that contain our target adjectives, and </w:t>
        </w:r>
      </w:ins>
      <w:ins w:id="484" w:author="Lucien Baumgartner2" w:date="2021-02-09T17:06:00Z">
        <w:r w:rsidR="002965FE">
          <w:rPr>
            <w:lang w:val="en-US"/>
          </w:rPr>
          <w:t xml:space="preserve">query the Reddit API to collect </w:t>
        </w:r>
      </w:ins>
      <w:ins w:id="485" w:author="Lucien Baumgartner2" w:date="2021-02-09T17:08:00Z">
        <w:r w:rsidR="002965FE">
          <w:rPr>
            <w:lang w:val="en-US"/>
          </w:rPr>
          <w:t>analogou</w:t>
        </w:r>
      </w:ins>
      <w:ins w:id="486" w:author="Lucien Baumgartner2" w:date="2021-02-09T17:29:00Z">
        <w:r w:rsidR="006C23B6">
          <w:rPr>
            <w:lang w:val="en-US"/>
          </w:rPr>
          <w:t>s data</w:t>
        </w:r>
      </w:ins>
      <w:ins w:id="487" w:author="Lucien Baumgartner2" w:date="2021-02-09T17:07:00Z">
        <w:r w:rsidR="002965FE">
          <w:rPr>
            <w:lang w:val="en-US"/>
          </w:rPr>
          <w:t>.</w:t>
        </w:r>
      </w:ins>
      <w:ins w:id="488" w:author="Lucien Baumgartner2" w:date="2021-02-09T17:29:00Z">
        <w:r w:rsidR="006C23B6">
          <w:rPr>
            <w:lang w:val="en-US"/>
          </w:rPr>
          <w:t xml:space="preserve"> </w:t>
        </w:r>
      </w:ins>
      <w:ins w:id="489" w:author="Lucien Baumgartner2" w:date="2021-02-09T17:30:00Z">
        <w:r w:rsidR="006C23B6">
          <w:rPr>
            <w:lang w:val="en-US"/>
          </w:rPr>
          <w:t xml:space="preserve">All observations in the respective corpora </w:t>
        </w:r>
      </w:ins>
      <w:ins w:id="490" w:author="Lucien Baumgartner2" w:date="2021-02-09T17:32:00Z">
        <w:r w:rsidR="006C23B6">
          <w:rPr>
            <w:lang w:val="en-US"/>
          </w:rPr>
          <w:t>are ‘and’-conjunctions of two adjectives, of which one is a</w:t>
        </w:r>
      </w:ins>
      <w:ins w:id="491" w:author="Lucien Baumgartner2" w:date="2021-02-09T17:33:00Z">
        <w:r w:rsidR="006C23B6">
          <w:rPr>
            <w:lang w:val="en-US"/>
          </w:rPr>
          <w:t xml:space="preserve"> pre-defined</w:t>
        </w:r>
      </w:ins>
      <w:ins w:id="492" w:author="Lucien Baumgartner2" w:date="2021-02-09T17:32:00Z">
        <w:r w:rsidR="006C23B6">
          <w:rPr>
            <w:lang w:val="en-US"/>
          </w:rPr>
          <w:t xml:space="preserve"> </w:t>
        </w:r>
        <w:r w:rsidR="006C23B6" w:rsidRPr="00682003">
          <w:rPr>
            <w:i/>
            <w:iCs/>
            <w:lang w:val="en-US"/>
            <w:rPrChange w:id="493" w:author="Lucien Baumgartner2" w:date="2021-02-22T09:57:00Z">
              <w:rPr>
                <w:lang w:val="en-US"/>
              </w:rPr>
            </w:rPrChange>
          </w:rPr>
          <w:t>target adjective</w:t>
        </w:r>
      </w:ins>
      <w:ins w:id="494" w:author="Lucien Baumgartner2" w:date="2021-02-22T09:58:00Z">
        <w:r w:rsidR="00682003">
          <w:rPr>
            <w:lang w:val="en-US"/>
          </w:rPr>
          <w:t xml:space="preserve">, whereas </w:t>
        </w:r>
      </w:ins>
      <w:ins w:id="495" w:author="Lucien Baumgartner2" w:date="2021-02-22T09:57:00Z">
        <w:r w:rsidR="00682003">
          <w:rPr>
            <w:lang w:val="en-US"/>
          </w:rPr>
          <w:t>the other adjective is</w:t>
        </w:r>
      </w:ins>
      <w:ins w:id="496" w:author="Lucien Baumgartner2" w:date="2021-02-22T09:58:00Z">
        <w:r w:rsidR="00682003">
          <w:rPr>
            <w:lang w:val="en-US"/>
          </w:rPr>
          <w:t xml:space="preserve"> </w:t>
        </w:r>
      </w:ins>
      <w:ins w:id="497" w:author="Lucien Baumgartner2" w:date="2021-02-22T09:57:00Z">
        <w:r w:rsidR="00682003">
          <w:rPr>
            <w:lang w:val="en-US"/>
          </w:rPr>
          <w:t xml:space="preserve">simply referred to as </w:t>
        </w:r>
        <w:r w:rsidR="00682003" w:rsidRPr="00682003">
          <w:rPr>
            <w:i/>
            <w:iCs/>
            <w:lang w:val="en-US"/>
            <w:rPrChange w:id="498" w:author="Lucien Baumgartner2" w:date="2021-02-22T09:57:00Z">
              <w:rPr>
                <w:lang w:val="en-US"/>
              </w:rPr>
            </w:rPrChange>
          </w:rPr>
          <w:t>conjoined adjective</w:t>
        </w:r>
      </w:ins>
      <w:ins w:id="499" w:author="Lucien Baumgartner2" w:date="2021-02-22T09:58:00Z">
        <w:r w:rsidR="00682003">
          <w:rPr>
            <w:lang w:val="en-US"/>
          </w:rPr>
          <w:t>. The corpus also includes</w:t>
        </w:r>
      </w:ins>
      <w:ins w:id="500" w:author="Lucien Baumgartner2" w:date="2021-02-09T17:32:00Z">
        <w:r w:rsidR="006C23B6">
          <w:rPr>
            <w:lang w:val="en-US"/>
          </w:rPr>
          <w:t xml:space="preserve"> </w:t>
        </w:r>
      </w:ins>
      <w:ins w:id="501" w:author="Lucien Baumgartner2" w:date="2021-02-22T09:58:00Z">
        <w:r w:rsidR="00682003">
          <w:rPr>
            <w:lang w:val="en-US"/>
          </w:rPr>
          <w:t xml:space="preserve">information about </w:t>
        </w:r>
      </w:ins>
      <w:ins w:id="502" w:author="Lucien Baumgartner2" w:date="2021-02-09T17:33:00Z">
        <w:r w:rsidR="006C23B6">
          <w:rPr>
            <w:lang w:val="en-US"/>
          </w:rPr>
          <w:t>additional adver</w:t>
        </w:r>
      </w:ins>
      <w:ins w:id="503" w:author="Lucien Baumgartner2" w:date="2021-02-09T17:34:00Z">
        <w:r w:rsidR="006C23B6">
          <w:rPr>
            <w:lang w:val="en-US"/>
          </w:rPr>
          <w:t>bial modifiers or intensifiers</w:t>
        </w:r>
      </w:ins>
      <w:ins w:id="504" w:author="Lucien Baumgartner2" w:date="2021-02-22T09:59:00Z">
        <w:r w:rsidR="00682003">
          <w:rPr>
            <w:lang w:val="en-US"/>
          </w:rPr>
          <w:t xml:space="preserve"> for either of the adjectives</w:t>
        </w:r>
      </w:ins>
      <w:ins w:id="505" w:author="Lucien Baumgartner2" w:date="2021-02-09T17:34:00Z">
        <w:r w:rsidR="006C23B6">
          <w:rPr>
            <w:lang w:val="en-US"/>
          </w:rPr>
          <w:t>.</w:t>
        </w:r>
      </w:ins>
      <w:del w:id="506" w:author="Lucien Baumgartner2" w:date="2021-02-08T13:45:00Z">
        <w:r w:rsidRPr="00C72984" w:rsidDel="0032337B">
          <w:rPr>
            <w:lang w:val="en-US"/>
          </w:rPr>
          <w:delText>syntactic structures of the form (M)*A(,)*C(M)*A (M = modifier, A = adjective, C = conjunction, (...) = optional part).</w:delText>
        </w:r>
      </w:del>
      <w:del w:id="507" w:author="Lucien Baumgartner2" w:date="2021-02-08T13:41:00Z">
        <w:r w:rsidRPr="00C72984" w:rsidDel="0032337B">
          <w:rPr>
            <w:lang w:val="en-US"/>
          </w:rPr>
          <w:delText xml:space="preserve"> </w:delText>
        </w:r>
      </w:del>
      <w:commentRangeStart w:id="508"/>
      <w:commentRangeStart w:id="509"/>
      <w:del w:id="510" w:author="Lucien Baumgartner2" w:date="2021-02-08T13:56:00Z">
        <w:r w:rsidRPr="00C72984" w:rsidDel="00F50F27">
          <w:rPr>
            <w:lang w:val="en-US"/>
          </w:rPr>
          <w:delText>Finally, all adjectives are ranked according to frequency as well lexical diversity in regards to the conjoined adjectives. We use Yule’s K [@Yule1944; @Tweedie1998] as a measure for lexical diversity. Based on this ranking, we manually select adjectives that match our concept classes and retrieve documents containing suitable target structures both from LC and via the Pushshift API. The final list of 24 adjectives is shown in Table [tab:ADJlist] below.</w:delText>
        </w:r>
        <w:commentRangeEnd w:id="508"/>
        <w:r w:rsidR="00DD3173" w:rsidDel="00F50F27">
          <w:rPr>
            <w:rStyle w:val="CommentReference"/>
          </w:rPr>
          <w:commentReference w:id="508"/>
        </w:r>
        <w:commentRangeEnd w:id="509"/>
        <w:r w:rsidR="0032337B" w:rsidDel="00F50F27">
          <w:rPr>
            <w:rStyle w:val="CommentReference"/>
          </w:rPr>
          <w:commentReference w:id="509"/>
        </w:r>
      </w:del>
      <w:ins w:id="511" w:author="Lucien Baumgartner2" w:date="2021-02-09T17:40:00Z">
        <w:r w:rsidR="008D650A">
          <w:rPr>
            <w:lang w:val="en-US"/>
          </w:rPr>
          <w:t xml:space="preserve"> </w:t>
        </w:r>
      </w:ins>
    </w:p>
    <w:p w14:paraId="33C8538B" w14:textId="3F95D4DD" w:rsidR="008D650A" w:rsidRDefault="00DD3173" w:rsidP="008D650A">
      <w:pPr>
        <w:rPr>
          <w:ins w:id="512" w:author="Lucien Baumgartner2" w:date="2021-02-09T17:40:00Z"/>
          <w:lang w:val="en-US"/>
        </w:rPr>
      </w:pPr>
      <w:r w:rsidRPr="00DD3173">
        <w:rPr>
          <w:lang w:val="en-US"/>
        </w:rPr>
        <w:t xml:space="preserve">The full LC contains 49’199 </w:t>
      </w:r>
      <w:ins w:id="513" w:author="Lucien Baumgartner2" w:date="2021-02-10T09:19:00Z">
        <w:r w:rsidR="00E14AFC">
          <w:rPr>
            <w:lang w:val="en-US"/>
          </w:rPr>
          <w:t>entries</w:t>
        </w:r>
      </w:ins>
      <w:del w:id="514" w:author="Lucien Baumgartner2" w:date="2021-02-10T09:19:00Z">
        <w:r w:rsidRPr="00DD3173" w:rsidDel="00E14AFC">
          <w:rPr>
            <w:lang w:val="en-US"/>
          </w:rPr>
          <w:delText>adjective conjunctions</w:delText>
        </w:r>
      </w:del>
      <w:r w:rsidRPr="00DD3173">
        <w:rPr>
          <w:lang w:val="en-US"/>
        </w:rPr>
        <w:t>, whereas RC has 69’211</w:t>
      </w:r>
      <w:del w:id="515" w:author="Lucien Baumgartner2" w:date="2021-02-10T09:19:00Z">
        <w:r w:rsidRPr="00DD3173" w:rsidDel="00E14AFC">
          <w:rPr>
            <w:lang w:val="en-US"/>
          </w:rPr>
          <w:delText xml:space="preserve"> entries</w:delText>
        </w:r>
      </w:del>
      <w:r w:rsidRPr="00DD3173">
        <w:rPr>
          <w:lang w:val="en-US"/>
        </w:rPr>
        <w:t xml:space="preserve">. Both corpora are cleaned, </w:t>
      </w:r>
      <w:proofErr w:type="spellStart"/>
      <w:r w:rsidRPr="00DD3173">
        <w:rPr>
          <w:lang w:val="en-US"/>
        </w:rPr>
        <w:t>PoS</w:t>
      </w:r>
      <w:proofErr w:type="spellEnd"/>
      <w:r w:rsidRPr="00DD3173">
        <w:rPr>
          <w:lang w:val="en-US"/>
        </w:rPr>
        <w:t xml:space="preserve">-tagged, lemmatized and the conjoined adjectives are annotated with sentiment values from the </w:t>
      </w:r>
      <w:proofErr w:type="spellStart"/>
      <w:r w:rsidRPr="00DD3173">
        <w:rPr>
          <w:lang w:val="en-US"/>
        </w:rPr>
        <w:t>SentiWords</w:t>
      </w:r>
      <w:proofErr w:type="spellEnd"/>
      <w:r w:rsidRPr="00DD3173">
        <w:rPr>
          <w:lang w:val="en-US"/>
        </w:rPr>
        <w:t xml:space="preserve"> dictionary based on SENTIWORDNET [@Esuli2006; @Baccianella2010; @Guerini2013; @Gatti2016].</w:t>
      </w:r>
    </w:p>
    <w:p w14:paraId="5D1C349E" w14:textId="2C878E73" w:rsidR="008D650A" w:rsidRDefault="008D650A">
      <w:pPr>
        <w:pStyle w:val="Heading2"/>
        <w:rPr>
          <w:ins w:id="516" w:author="Lucien Baumgartner2" w:date="2021-02-09T17:40:00Z"/>
        </w:rPr>
        <w:pPrChange w:id="517" w:author="Lucien Baumgartner2" w:date="2021-02-09T17:40:00Z">
          <w:pPr/>
        </w:pPrChange>
      </w:pPr>
      <w:ins w:id="518" w:author="Lucien Baumgartner2" w:date="2021-02-09T17:40:00Z">
        <w:r>
          <w:t>Summary Statistics</w:t>
        </w:r>
      </w:ins>
    </w:p>
    <w:p w14:paraId="544A280F" w14:textId="2DE4D1F7" w:rsidR="00DD3173" w:rsidRPr="00DD3173" w:rsidRDefault="00DD3173" w:rsidP="008D650A">
      <w:pPr>
        <w:rPr>
          <w:lang w:val="en-US"/>
        </w:rPr>
      </w:pPr>
      <w:del w:id="519" w:author="Lucien Baumgartner2" w:date="2021-02-09T17:40:00Z">
        <w:r w:rsidRPr="00DD3173" w:rsidDel="008D650A">
          <w:rPr>
            <w:lang w:val="en-US"/>
          </w:rPr>
          <w:delText xml:space="preserve"> </w:delText>
        </w:r>
      </w:del>
      <w:r w:rsidRPr="00DD3173">
        <w:rPr>
          <w:lang w:val="en-US"/>
        </w:rPr>
        <w:t>In the following</w:t>
      </w:r>
      <w:r w:rsidR="00FA7D57">
        <w:rPr>
          <w:lang w:val="en-US"/>
        </w:rPr>
        <w:t>,</w:t>
      </w:r>
      <w:r w:rsidRPr="00DD3173">
        <w:rPr>
          <w:lang w:val="en-US"/>
        </w:rPr>
        <w:t xml:space="preserve"> we present the summary statistics for the key variables in each corpus: the sentiment values of conjoined adjectives</w:t>
      </w:r>
      <w:ins w:id="520" w:author="Lucien Baumgartner2" w:date="2021-02-09T17:43:00Z">
        <w:r w:rsidR="001E13DA">
          <w:rPr>
            <w:lang w:val="en-US"/>
          </w:rPr>
          <w:t xml:space="preserve"> (</w:t>
        </w:r>
      </w:ins>
      <w:del w:id="521" w:author="Lucien Baumgartner2" w:date="2021-02-09T17:43:00Z">
        <w:r w:rsidRPr="00DD3173" w:rsidDel="001E13DA">
          <w:rPr>
            <w:lang w:val="en-US"/>
          </w:rPr>
          <w:delText xml:space="preserve"> </w:delText>
        </w:r>
      </w:del>
      <w:r w:rsidRPr="00DD3173">
        <w:rPr>
          <w:lang w:val="en-US"/>
        </w:rPr>
        <w:t>on a (-1,1] interval-scale</w:t>
      </w:r>
      <w:ins w:id="522" w:author="Lucien Baumgartner2" w:date="2021-02-09T17:43:00Z">
        <w:r w:rsidR="001E13DA">
          <w:rPr>
            <w:lang w:val="en-US"/>
          </w:rPr>
          <w:t>)</w:t>
        </w:r>
      </w:ins>
      <w:r w:rsidRPr="00DD3173">
        <w:rPr>
          <w:lang w:val="en-US"/>
        </w:rPr>
        <w:t>, the sentiment polarity of the target adjective (pos/neg/neutral), and the concept classes of the target adjectives (Descriptive/Epistemic/</w:t>
      </w:r>
      <w:ins w:id="523" w:author="Lucien Baumgartner2" w:date="2021-02-22T09:59:00Z">
        <w:r w:rsidR="00682003">
          <w:rPr>
            <w:lang w:val="en-US"/>
          </w:rPr>
          <w:t>E</w:t>
        </w:r>
      </w:ins>
      <w:ins w:id="524" w:author="Lucien Baumgartner2" w:date="2021-02-22T10:00:00Z">
        <w:r w:rsidR="00682003">
          <w:rPr>
            <w:lang w:val="en-US"/>
          </w:rPr>
          <w:t>thical/</w:t>
        </w:r>
      </w:ins>
      <w:r w:rsidRPr="00DD3173">
        <w:rPr>
          <w:lang w:val="en-US"/>
        </w:rPr>
        <w:t>Legal</w:t>
      </w:r>
      <w:del w:id="525" w:author="Lucien Baumgartner2" w:date="2021-02-22T09:59:00Z">
        <w:r w:rsidRPr="00DD3173" w:rsidDel="00682003">
          <w:rPr>
            <w:lang w:val="en-US"/>
          </w:rPr>
          <w:delText>/</w:delText>
        </w:r>
      </w:del>
      <w:del w:id="526" w:author="Lucien Baumgartner2" w:date="2021-02-09T17:39:00Z">
        <w:r w:rsidRPr="00DD3173" w:rsidDel="008D650A">
          <w:rPr>
            <w:lang w:val="en-US"/>
          </w:rPr>
          <w:delText>TC</w:delText>
        </w:r>
      </w:del>
      <w:r w:rsidRPr="00DD3173">
        <w:rPr>
          <w:lang w:val="en-US"/>
        </w:rPr>
        <w:t>). Table 1 shows the measures of sentiment dispersion and lexical diversity by class and polarity for LC. Table 2 contains the same for RC.</w:t>
      </w:r>
    </w:p>
    <w:p w14:paraId="56259420" w14:textId="3E57B1B2" w:rsidR="00DD3173" w:rsidRDefault="00E14AFC" w:rsidP="00DD3173">
      <w:pPr>
        <w:rPr>
          <w:lang w:val="en-US"/>
        </w:rPr>
      </w:pPr>
      <w:ins w:id="527" w:author="Lucien Baumgartner2" w:date="2021-02-10T09:24:00Z">
        <w:r>
          <w:rPr>
            <w:lang w:val="en-US"/>
          </w:rPr>
          <w:t>There are three main take</w:t>
        </w:r>
      </w:ins>
      <w:ins w:id="528" w:author="Lucien Baumgartner2" w:date="2021-02-22T10:00:00Z">
        <w:r w:rsidR="00682003">
          <w:rPr>
            <w:lang w:val="en-US"/>
          </w:rPr>
          <w:t>a</w:t>
        </w:r>
      </w:ins>
      <w:ins w:id="529" w:author="Lucien Baumgartner2" w:date="2021-02-10T09:24:00Z">
        <w:r>
          <w:rPr>
            <w:lang w:val="en-US"/>
          </w:rPr>
          <w:t xml:space="preserve">ways from </w:t>
        </w:r>
      </w:ins>
      <w:del w:id="530" w:author="Lucien Baumgartner2" w:date="2021-02-10T09:24:00Z">
        <w:r w:rsidR="00DD3173" w:rsidRPr="00DD3173" w:rsidDel="00E14AFC">
          <w:rPr>
            <w:lang w:val="en-US"/>
          </w:rPr>
          <w:delText xml:space="preserve">The sentiment dispersion in </w:delText>
        </w:r>
      </w:del>
      <w:r w:rsidR="00DD3173" w:rsidRPr="00DD3173">
        <w:rPr>
          <w:lang w:val="en-US"/>
        </w:rPr>
        <w:t>Table 1</w:t>
      </w:r>
      <w:ins w:id="531" w:author="Lucien Baumgartner2" w:date="2021-02-10T09:24:00Z">
        <w:r>
          <w:rPr>
            <w:lang w:val="en-US"/>
          </w:rPr>
          <w:t>: fi</w:t>
        </w:r>
      </w:ins>
      <w:ins w:id="532" w:author="Lucien Baumgartner2" w:date="2021-02-10T09:25:00Z">
        <w:r>
          <w:rPr>
            <w:lang w:val="en-US"/>
          </w:rPr>
          <w:t xml:space="preserve">rst, </w:t>
        </w:r>
        <w:proofErr w:type="gramStart"/>
        <w:r>
          <w:rPr>
            <w:lang w:val="en-US"/>
          </w:rPr>
          <w:t>in regards to</w:t>
        </w:r>
        <w:proofErr w:type="gramEnd"/>
        <w:r>
          <w:rPr>
            <w:lang w:val="en-US"/>
          </w:rPr>
          <w:t xml:space="preserve"> sentiment polarity,</w:t>
        </w:r>
      </w:ins>
      <w:r w:rsidR="00DD3173" w:rsidRPr="00DD3173">
        <w:rPr>
          <w:lang w:val="en-US"/>
        </w:rPr>
        <w:t xml:space="preserve"> </w:t>
      </w:r>
      <w:del w:id="533" w:author="Lucien Baumgartner2" w:date="2021-02-10T09:25:00Z">
        <w:r w:rsidR="00DD3173" w:rsidRPr="00DD3173" w:rsidDel="00E14AFC">
          <w:rPr>
            <w:lang w:val="en-US"/>
          </w:rPr>
          <w:delText xml:space="preserve">indicates </w:delText>
        </w:r>
      </w:del>
      <w:ins w:id="534" w:author="Lucien Baumgartner2" w:date="2021-02-10T09:25:00Z">
        <w:r>
          <w:rPr>
            <w:lang w:val="en-US"/>
          </w:rPr>
          <w:t>we have</w:t>
        </w:r>
        <w:r w:rsidRPr="00DD3173">
          <w:rPr>
            <w:lang w:val="en-US"/>
          </w:rPr>
          <w:t xml:space="preserve"> </w:t>
        </w:r>
      </w:ins>
      <w:r w:rsidR="00DD3173" w:rsidRPr="00DD3173">
        <w:rPr>
          <w:lang w:val="en-US"/>
        </w:rPr>
        <w:t xml:space="preserve">more extreme sentiment values for negative target adjectives overall. </w:t>
      </w:r>
      <w:del w:id="535" w:author="Lucien Baumgartner2" w:date="2021-02-08T15:48:00Z">
        <w:r w:rsidR="00DD3173" w:rsidRPr="00DD3173" w:rsidDel="003E4805">
          <w:rPr>
            <w:lang w:val="en-US"/>
          </w:rPr>
          <w:delText>According to Yule’s K, their</w:delText>
        </w:r>
      </w:del>
      <w:ins w:id="536" w:author="Lucien Baumgartner2" w:date="2021-02-08T15:48:00Z">
        <w:r w:rsidR="003E4805">
          <w:rPr>
            <w:lang w:val="en-US"/>
          </w:rPr>
          <w:t>Their</w:t>
        </w:r>
      </w:ins>
      <w:r w:rsidR="00DD3173" w:rsidRPr="00DD3173">
        <w:rPr>
          <w:lang w:val="en-US"/>
        </w:rPr>
        <w:t xml:space="preserve"> conjuncts </w:t>
      </w:r>
      <w:del w:id="537" w:author="Lucien Baumgartner2" w:date="2021-02-10T09:26:00Z">
        <w:r w:rsidR="00DD3173" w:rsidRPr="00DD3173" w:rsidDel="00E14AFC">
          <w:rPr>
            <w:lang w:val="en-US"/>
          </w:rPr>
          <w:delText>are also more lexically diverse than the</w:delText>
        </w:r>
      </w:del>
      <w:ins w:id="538" w:author="Lucien Baumgartner2" w:date="2021-02-10T09:26:00Z">
        <w:r>
          <w:rPr>
            <w:lang w:val="en-US"/>
          </w:rPr>
          <w:t>have a higher diversity than</w:t>
        </w:r>
      </w:ins>
      <w:r w:rsidR="00DD3173" w:rsidRPr="00DD3173">
        <w:rPr>
          <w:lang w:val="en-US"/>
        </w:rPr>
        <w:t xml:space="preserve"> ones of the positive target adjectives</w:t>
      </w:r>
      <w:ins w:id="539" w:author="Lucien Baumgartner2" w:date="2021-02-08T15:50:00Z">
        <w:r w:rsidR="003E4805">
          <w:rPr>
            <w:lang w:val="en-US"/>
          </w:rPr>
          <w:t xml:space="preserve"> (the lower K, the more diverse)</w:t>
        </w:r>
      </w:ins>
      <w:r w:rsidR="00DD3173" w:rsidRPr="00DD3173">
        <w:rPr>
          <w:lang w:val="en-US"/>
        </w:rPr>
        <w:t xml:space="preserve">. </w:t>
      </w:r>
      <w:ins w:id="540" w:author="Lucien Baumgartner2" w:date="2021-02-10T09:26:00Z">
        <w:r>
          <w:rPr>
            <w:lang w:val="en-US"/>
          </w:rPr>
          <w:t xml:space="preserve">Secondly, </w:t>
        </w:r>
      </w:ins>
      <w:ins w:id="541" w:author="Lucien Baumgartner2" w:date="2021-02-10T09:27:00Z">
        <w:r>
          <w:rPr>
            <w:lang w:val="en-US"/>
          </w:rPr>
          <w:t>irrespective of the concept class, positive target adjectives have a positive average conjoined sentiment</w:t>
        </w:r>
      </w:ins>
      <w:ins w:id="542" w:author="Lucien Baumgartner2" w:date="2021-02-10T09:28:00Z">
        <w:r>
          <w:rPr>
            <w:lang w:val="en-US"/>
          </w:rPr>
          <w:t>, negative ones a distinctly negative average, and</w:t>
        </w:r>
        <w:r w:rsidR="00541D4E">
          <w:rPr>
            <w:lang w:val="en-US"/>
          </w:rPr>
          <w:t xml:space="preserve"> the</w:t>
        </w:r>
        <w:r>
          <w:rPr>
            <w:lang w:val="en-US"/>
          </w:rPr>
          <w:t xml:space="preserve"> descriptive </w:t>
        </w:r>
        <w:r w:rsidR="00541D4E">
          <w:rPr>
            <w:lang w:val="en-US"/>
          </w:rPr>
          <w:t xml:space="preserve">ones have a more neutral average. </w:t>
        </w:r>
      </w:ins>
      <w:ins w:id="543" w:author="Lucien Baumgartner2" w:date="2021-02-10T09:29:00Z">
        <w:r w:rsidR="00541D4E">
          <w:rPr>
            <w:lang w:val="en-US"/>
          </w:rPr>
          <w:t xml:space="preserve">So, </w:t>
        </w:r>
      </w:ins>
      <w:ins w:id="544" w:author="Lucien Baumgartner2" w:date="2021-02-10T09:26:00Z">
        <w:r>
          <w:rPr>
            <w:lang w:val="en-US"/>
          </w:rPr>
          <w:t>a</w:t>
        </w:r>
      </w:ins>
      <w:ins w:id="545" w:author="Lucien Baumgartner2" w:date="2021-02-08T15:51:00Z">
        <w:r w:rsidR="003E4805">
          <w:rPr>
            <w:lang w:val="en-US"/>
          </w:rPr>
          <w:t>t first glance, t</w:t>
        </w:r>
      </w:ins>
      <w:del w:id="546" w:author="Lucien Baumgartner2" w:date="2021-02-08T15:51:00Z">
        <w:r w:rsidR="00DD3173" w:rsidRPr="00DD3173" w:rsidDel="003E4805">
          <w:rPr>
            <w:lang w:val="en-US"/>
          </w:rPr>
          <w:delText>T</w:delText>
        </w:r>
      </w:del>
      <w:r w:rsidR="00DD3173" w:rsidRPr="00DD3173">
        <w:rPr>
          <w:lang w:val="en-US"/>
        </w:rPr>
        <w:t xml:space="preserve">he average observed sentiment </w:t>
      </w:r>
      <w:del w:id="547" w:author="Lucien Baumgartner2" w:date="2021-02-08T15:52:00Z">
        <w:r w:rsidR="00DD3173" w:rsidRPr="00DD3173" w:rsidDel="003E4805">
          <w:rPr>
            <w:lang w:val="en-US"/>
          </w:rPr>
          <w:delText xml:space="preserve">is </w:delText>
        </w:r>
      </w:del>
      <w:ins w:id="548" w:author="Lucien Baumgartner2" w:date="2021-02-08T15:52:00Z">
        <w:r w:rsidR="003E4805">
          <w:rPr>
            <w:lang w:val="en-US"/>
          </w:rPr>
          <w:t>seems</w:t>
        </w:r>
        <w:r w:rsidR="003E4805" w:rsidRPr="00DD3173">
          <w:rPr>
            <w:lang w:val="en-US"/>
          </w:rPr>
          <w:t xml:space="preserve"> </w:t>
        </w:r>
      </w:ins>
      <w:r w:rsidR="00DD3173" w:rsidRPr="00DD3173">
        <w:rPr>
          <w:lang w:val="en-US"/>
        </w:rPr>
        <w:t xml:space="preserve">consistent with our assumption </w:t>
      </w:r>
      <w:r w:rsidR="00DD3173" w:rsidRPr="00DD3173">
        <w:rPr>
          <w:lang w:val="en-US"/>
        </w:rPr>
        <w:lastRenderedPageBreak/>
        <w:t xml:space="preserve">that </w:t>
      </w:r>
      <w:ins w:id="549" w:author="Lucien Baumgartner2" w:date="2021-02-09T17:43:00Z">
        <w:r w:rsidR="001E13DA">
          <w:rPr>
            <w:lang w:val="en-US"/>
          </w:rPr>
          <w:t>‘and’</w:t>
        </w:r>
      </w:ins>
      <w:del w:id="550" w:author="Lucien Baumgartner2" w:date="2021-02-09T17:43:00Z">
        <w:r w:rsidR="00DD3173" w:rsidRPr="00DD3173" w:rsidDel="001E13DA">
          <w:rPr>
            <w:lang w:val="en-US"/>
          </w:rPr>
          <w:delText>AND</w:delText>
        </w:r>
      </w:del>
      <w:r w:rsidR="00DD3173" w:rsidRPr="00DD3173">
        <w:rPr>
          <w:lang w:val="en-US"/>
        </w:rPr>
        <w:t>-conjunctions pair adjectives of the same polarity</w:t>
      </w:r>
      <w:ins w:id="551" w:author="Lucien Baumgartner2" w:date="2021-02-10T09:29:00Z">
        <w:r w:rsidR="00541D4E">
          <w:rPr>
            <w:lang w:val="en-US"/>
          </w:rPr>
          <w:t>.</w:t>
        </w:r>
      </w:ins>
      <w:del w:id="552" w:author="Lucien Baumgartner2" w:date="2021-02-08T15:51:00Z">
        <w:r w:rsidR="00DD3173" w:rsidRPr="00DD3173" w:rsidDel="003E4805">
          <w:rPr>
            <w:lang w:val="en-US"/>
          </w:rPr>
          <w:delText>.</w:delText>
        </w:r>
      </w:del>
      <w:del w:id="553" w:author="Lucien Baumgartner2" w:date="2021-02-10T09:29:00Z">
        <w:r w:rsidR="00DD3173" w:rsidRPr="00DD3173" w:rsidDel="00541D4E">
          <w:rPr>
            <w:lang w:val="en-US"/>
          </w:rPr>
          <w:delText xml:space="preserve"> </w:delText>
        </w:r>
      </w:del>
      <w:del w:id="554" w:author="Lucien Baumgartner2" w:date="2021-02-08T15:51:00Z">
        <w:r w:rsidR="00DD3173" w:rsidRPr="00DD3173" w:rsidDel="003E4805">
          <w:rPr>
            <w:lang w:val="en-US"/>
          </w:rPr>
          <w:delText>D</w:delText>
        </w:r>
      </w:del>
      <w:del w:id="555" w:author="Lucien Baumgartner2" w:date="2021-02-10T09:29:00Z">
        <w:r w:rsidR="00DD3173" w:rsidRPr="00DD3173" w:rsidDel="00541D4E">
          <w:rPr>
            <w:lang w:val="en-US"/>
          </w:rPr>
          <w:delText xml:space="preserve">escriptive concepts have a </w:delText>
        </w:r>
      </w:del>
      <w:del w:id="556" w:author="Lucien Baumgartner2" w:date="2021-02-08T15:55:00Z">
        <w:r w:rsidR="00DD3173" w:rsidRPr="00DD3173" w:rsidDel="003E4805">
          <w:rPr>
            <w:lang w:val="en-US"/>
          </w:rPr>
          <w:delText xml:space="preserve">very </w:delText>
        </w:r>
      </w:del>
      <w:del w:id="557" w:author="Lucien Baumgartner2" w:date="2021-02-10T09:29:00Z">
        <w:r w:rsidR="00DD3173" w:rsidRPr="00DD3173" w:rsidDel="00541D4E">
          <w:rPr>
            <w:lang w:val="en-US"/>
          </w:rPr>
          <w:delText>neutral average (0.05)</w:delText>
        </w:r>
      </w:del>
      <w:ins w:id="558" w:author="Lucien Baumgartner2" w:date="2021-02-08T15:51:00Z">
        <w:r w:rsidR="003E4805">
          <w:rPr>
            <w:lang w:val="en-US"/>
          </w:rPr>
          <w:t xml:space="preserve"> </w:t>
        </w:r>
      </w:ins>
      <w:ins w:id="559" w:author="Lucien Baumgartner2" w:date="2021-02-10T09:29:00Z">
        <w:r w:rsidR="00541D4E">
          <w:rPr>
            <w:lang w:val="en-US"/>
          </w:rPr>
          <w:t xml:space="preserve">Thirdly, the </w:t>
        </w:r>
      </w:ins>
      <w:ins w:id="560" w:author="Lucien Baumgartner2" w:date="2021-02-10T09:30:00Z">
        <w:r w:rsidR="00541D4E">
          <w:rPr>
            <w:lang w:val="en-US"/>
          </w:rPr>
          <w:t xml:space="preserve">sentiment dispersion </w:t>
        </w:r>
      </w:ins>
      <w:ins w:id="561" w:author="Lucien Baumgartner2" w:date="2021-02-10T09:38:00Z">
        <w:r w:rsidR="007101CE">
          <w:rPr>
            <w:lang w:val="en-US"/>
          </w:rPr>
          <w:t xml:space="preserve">(quantiles) </w:t>
        </w:r>
      </w:ins>
      <w:ins w:id="562" w:author="Lucien Baumgartner2" w:date="2021-02-10T09:30:00Z">
        <w:r w:rsidR="00541D4E">
          <w:rPr>
            <w:lang w:val="en-US"/>
          </w:rPr>
          <w:t xml:space="preserve">of </w:t>
        </w:r>
      </w:ins>
      <w:ins w:id="563" w:author="Lucien Baumgartner2" w:date="2021-02-10T09:31:00Z">
        <w:r w:rsidR="00541D4E">
          <w:rPr>
            <w:lang w:val="en-US"/>
          </w:rPr>
          <w:t>the concept classes</w:t>
        </w:r>
      </w:ins>
      <w:ins w:id="564" w:author="Lucien Baumgartner2" w:date="2021-02-10T09:30:00Z">
        <w:r w:rsidR="00541D4E">
          <w:rPr>
            <w:lang w:val="en-US"/>
          </w:rPr>
          <w:t xml:space="preserve"> </w:t>
        </w:r>
      </w:ins>
      <w:ins w:id="565" w:author="Lucien Baumgartner2" w:date="2021-02-10T09:31:00Z">
        <w:r w:rsidR="00541D4E">
          <w:rPr>
            <w:lang w:val="en-US"/>
          </w:rPr>
          <w:t>overlap only marginally, which</w:t>
        </w:r>
      </w:ins>
      <w:ins w:id="566" w:author="Lucien Baumgartner2" w:date="2021-02-10T09:43:00Z">
        <w:r w:rsidR="007101CE">
          <w:rPr>
            <w:lang w:val="en-US"/>
          </w:rPr>
          <w:t xml:space="preserve"> already</w:t>
        </w:r>
      </w:ins>
      <w:ins w:id="567" w:author="Lucien Baumgartner2" w:date="2021-02-10T09:31:00Z">
        <w:r w:rsidR="00541D4E">
          <w:rPr>
            <w:lang w:val="en-US"/>
          </w:rPr>
          <w:t xml:space="preserve"> </w:t>
        </w:r>
      </w:ins>
      <w:ins w:id="568" w:author="Lucien Baumgartner2" w:date="2021-02-10T09:32:00Z">
        <w:r w:rsidR="00541D4E">
          <w:rPr>
            <w:lang w:val="en-US"/>
          </w:rPr>
          <w:t>indicates that sentiment values a</w:t>
        </w:r>
      </w:ins>
      <w:ins w:id="569" w:author="Lucien Baumgartner2" w:date="2021-02-10T09:35:00Z">
        <w:r w:rsidR="00541D4E">
          <w:rPr>
            <w:lang w:val="en-US"/>
          </w:rPr>
          <w:t>re</w:t>
        </w:r>
      </w:ins>
      <w:ins w:id="570" w:author="Lucien Baumgartner2" w:date="2021-02-10T09:32:00Z">
        <w:r w:rsidR="00541D4E">
          <w:rPr>
            <w:lang w:val="en-US"/>
          </w:rPr>
          <w:t xml:space="preserve"> good discriminator.</w:t>
        </w:r>
      </w:ins>
      <w:del w:id="571" w:author="Lucien Baumgartner2" w:date="2021-02-08T15:51:00Z">
        <w:r w:rsidR="00DD3173" w:rsidRPr="00DD3173" w:rsidDel="003E4805">
          <w:rPr>
            <w:lang w:val="en-US"/>
          </w:rPr>
          <w:delText xml:space="preserve">, which is also consistent with our expectations. </w:delText>
        </w:r>
      </w:del>
      <w:del w:id="572" w:author="Lucien Baumgartner2" w:date="2021-02-10T09:41:00Z">
        <w:r w:rsidR="00DD3173" w:rsidRPr="00DD3173" w:rsidDel="007101CE">
          <w:rPr>
            <w:lang w:val="en-US"/>
          </w:rPr>
          <w:delText xml:space="preserve">However, </w:delText>
        </w:r>
      </w:del>
      <w:del w:id="573" w:author="Lucien Baumgartner2" w:date="2021-02-10T09:33:00Z">
        <w:r w:rsidR="00DD3173" w:rsidRPr="00DD3173" w:rsidDel="00541D4E">
          <w:rPr>
            <w:lang w:val="en-US"/>
          </w:rPr>
          <w:delText xml:space="preserve">there </w:delText>
        </w:r>
      </w:del>
      <w:del w:id="574" w:author="Lucien Baumgartner2" w:date="2021-02-08T15:53:00Z">
        <w:r w:rsidR="00DD3173" w:rsidRPr="00DD3173" w:rsidDel="003E4805">
          <w:rPr>
            <w:lang w:val="en-US"/>
          </w:rPr>
          <w:delText>seems to be</w:delText>
        </w:r>
      </w:del>
      <w:del w:id="575" w:author="Lucien Baumgartner2" w:date="2021-02-10T09:33:00Z">
        <w:r w:rsidR="00DD3173" w:rsidRPr="00DD3173" w:rsidDel="00541D4E">
          <w:rPr>
            <w:lang w:val="en-US"/>
          </w:rPr>
          <w:delText xml:space="preserve"> a</w:delText>
        </w:r>
      </w:del>
      <w:del w:id="576" w:author="Lucien Baumgartner2" w:date="2021-02-08T15:53:00Z">
        <w:r w:rsidR="00DD3173" w:rsidRPr="00DD3173" w:rsidDel="003E4805">
          <w:rPr>
            <w:lang w:val="en-US"/>
          </w:rPr>
          <w:delText>n</w:delText>
        </w:r>
      </w:del>
      <w:del w:id="577" w:author="Lucien Baumgartner2" w:date="2021-02-10T09:33:00Z">
        <w:r w:rsidR="00DD3173" w:rsidRPr="00DD3173" w:rsidDel="00541D4E">
          <w:rPr>
            <w:lang w:val="en-US"/>
          </w:rPr>
          <w:delText xml:space="preserve"> overlap between </w:delText>
        </w:r>
      </w:del>
      <w:del w:id="578" w:author="Lucien Baumgartner2" w:date="2021-02-08T15:53:00Z">
        <w:r w:rsidR="00DD3173" w:rsidRPr="00DD3173" w:rsidDel="003E4805">
          <w:rPr>
            <w:lang w:val="en-US"/>
          </w:rPr>
          <w:delText xml:space="preserve">the sentiment distribution of </w:delText>
        </w:r>
      </w:del>
      <w:del w:id="579" w:author="Lucien Baumgartner2" w:date="2021-02-10T09:41:00Z">
        <w:r w:rsidR="00DD3173" w:rsidRPr="00DD3173" w:rsidDel="007101CE">
          <w:rPr>
            <w:lang w:val="en-US"/>
          </w:rPr>
          <w:delText>descriptive concepts</w:delText>
        </w:r>
      </w:del>
      <w:del w:id="580" w:author="Lucien Baumgartner2" w:date="2021-02-10T09:33:00Z">
        <w:r w:rsidR="00DD3173" w:rsidRPr="00DD3173" w:rsidDel="00541D4E">
          <w:rPr>
            <w:lang w:val="en-US"/>
          </w:rPr>
          <w:delText xml:space="preserve"> with </w:delText>
        </w:r>
      </w:del>
      <w:del w:id="581" w:author="Lucien Baumgartner2" w:date="2021-02-08T15:53:00Z">
        <w:r w:rsidR="00DD3173" w:rsidRPr="00DD3173" w:rsidDel="003E4805">
          <w:rPr>
            <w:lang w:val="en-US"/>
          </w:rPr>
          <w:delText xml:space="preserve">that of several </w:delText>
        </w:r>
      </w:del>
      <w:del w:id="582" w:author="Lucien Baumgartner2" w:date="2021-02-10T09:33:00Z">
        <w:r w:rsidR="00DD3173" w:rsidRPr="00DD3173" w:rsidDel="00541D4E">
          <w:rPr>
            <w:lang w:val="en-US"/>
          </w:rPr>
          <w:delText>other concept classes</w:delText>
        </w:r>
      </w:del>
      <w:del w:id="583" w:author="Lucien Baumgartner2" w:date="2021-02-10T09:41:00Z">
        <w:r w:rsidR="00DD3173" w:rsidRPr="00DD3173" w:rsidDel="007101CE">
          <w:rPr>
            <w:lang w:val="en-US"/>
          </w:rPr>
          <w:delText>.</w:delText>
        </w:r>
      </w:del>
    </w:p>
    <w:p w14:paraId="4C7F4097" w14:textId="459F3AAD" w:rsidR="00AB2BF4" w:rsidRDefault="00550517" w:rsidP="00DD3173">
      <w:pPr>
        <w:pStyle w:val="BodyText"/>
        <w:ind w:firstLine="0"/>
      </w:pPr>
      <w:ins w:id="584" w:author="Lucien Baumgartner2" w:date="2021-02-10T15:51:00Z">
        <w:r w:rsidRPr="00550517">
          <w:rPr>
            <w:noProof/>
          </w:rPr>
          <w:drawing>
            <wp:anchor distT="0" distB="0" distL="114300" distR="114300" simplePos="0" relativeHeight="251658240" behindDoc="0" locked="0" layoutInCell="1" allowOverlap="1" wp14:anchorId="089AC6B5" wp14:editId="0EEFDD9C">
              <wp:simplePos x="0" y="0"/>
              <wp:positionH relativeFrom="column">
                <wp:align>center</wp:align>
              </wp:positionH>
              <wp:positionV relativeFrom="paragraph">
                <wp:posOffset>-4445</wp:posOffset>
              </wp:positionV>
              <wp:extent cx="5346000" cy="19692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000" cy="1969200"/>
                      </a:xfrm>
                      <a:prstGeom prst="rect">
                        <a:avLst/>
                      </a:prstGeom>
                    </pic:spPr>
                  </pic:pic>
                </a:graphicData>
              </a:graphic>
              <wp14:sizeRelH relativeFrom="page">
                <wp14:pctWidth>0</wp14:pctWidth>
              </wp14:sizeRelH>
              <wp14:sizeRelV relativeFrom="page">
                <wp14:pctHeight>0</wp14:pctHeight>
              </wp14:sizeRelV>
            </wp:anchor>
          </w:drawing>
        </w:r>
      </w:ins>
    </w:p>
    <w:p w14:paraId="765078EF" w14:textId="38662ABF" w:rsidR="00DD3173" w:rsidRDefault="007101CE" w:rsidP="00DD3173">
      <w:pPr>
        <w:pStyle w:val="BodyText"/>
        <w:ind w:firstLine="0"/>
      </w:pPr>
      <w:ins w:id="585" w:author="Lucien Baumgartner2" w:date="2021-02-10T09:44:00Z">
        <w:r>
          <w:t xml:space="preserve">Compared to Table 1 (LC), </w:t>
        </w:r>
      </w:ins>
      <w:r w:rsidR="00DD3173">
        <w:t xml:space="preserve">Table </w:t>
      </w:r>
      <w:hyperlink w:anchor="tab:RCstats">
        <w:r w:rsidR="00DD3173">
          <w:rPr>
            <w:rStyle w:val="Hyperlink"/>
          </w:rPr>
          <w:t>2</w:t>
        </w:r>
      </w:hyperlink>
      <w:r w:rsidR="00DD3173">
        <w:t xml:space="preserve"> </w:t>
      </w:r>
      <w:ins w:id="586" w:author="Lucien Baumgartner2" w:date="2021-02-10T09:44:00Z">
        <w:r>
          <w:t>(R</w:t>
        </w:r>
      </w:ins>
      <w:ins w:id="587" w:author="Lucien Baumgartner2" w:date="2021-02-10T09:45:00Z">
        <w:r>
          <w:t xml:space="preserve">C) </w:t>
        </w:r>
      </w:ins>
      <w:del w:id="588" w:author="Lucien Baumgartner2" w:date="2021-02-10T09:45:00Z">
        <w:r w:rsidR="00DD3173" w:rsidDel="007101CE">
          <w:delText xml:space="preserve">indicates </w:delText>
        </w:r>
      </w:del>
      <w:ins w:id="589" w:author="Lucien Baumgartner2" w:date="2021-02-10T09:45:00Z">
        <w:r>
          <w:t>show</w:t>
        </w:r>
      </w:ins>
      <w:ins w:id="590" w:author="Lucien Baumgartner2" w:date="2021-02-10T09:50:00Z">
        <w:r w:rsidR="00473E0B">
          <w:t>s</w:t>
        </w:r>
      </w:ins>
      <w:ins w:id="591" w:author="Lucien Baumgartner2" w:date="2021-02-10T09:45:00Z">
        <w:r>
          <w:t xml:space="preserve"> </w:t>
        </w:r>
      </w:ins>
      <w:r w:rsidR="00DD3173">
        <w:t>a far more polar sentiment dispersion</w:t>
      </w:r>
      <w:ins w:id="592" w:author="Lucien Baumgartner2" w:date="2021-02-10T09:45:00Z">
        <w:r>
          <w:t xml:space="preserve">, which </w:t>
        </w:r>
      </w:ins>
      <w:ins w:id="593" w:author="Lucien Baumgartner2" w:date="2021-02-10T09:46:00Z">
        <w:r>
          <w:t>indicates that</w:t>
        </w:r>
      </w:ins>
      <w:ins w:id="594" w:author="Lucien Baumgartner2" w:date="2021-02-10T09:51:00Z">
        <w:r w:rsidR="00473E0B">
          <w:t xml:space="preserve"> overall</w:t>
        </w:r>
      </w:ins>
      <w:ins w:id="595" w:author="Lucien Baumgartner2" w:date="2021-02-10T09:46:00Z">
        <w:r>
          <w:t xml:space="preserve"> laypeople </w:t>
        </w:r>
      </w:ins>
      <w:ins w:id="596" w:author="Lucien Baumgartner2" w:date="2021-02-10T09:47:00Z">
        <w:r>
          <w:t>use more evaluative language</w:t>
        </w:r>
      </w:ins>
      <w:ins w:id="597" w:author="Lucien Baumgartner2" w:date="2021-02-10T09:50:00Z">
        <w:r w:rsidR="00473E0B">
          <w:t xml:space="preserve"> than legal professionals</w:t>
        </w:r>
      </w:ins>
      <w:del w:id="598" w:author="Lucien Baumgartner2" w:date="2021-02-10T09:45:00Z">
        <w:r w:rsidR="00DD3173" w:rsidDel="007101CE">
          <w:delText xml:space="preserve"> in RC compared to LC</w:delText>
        </w:r>
      </w:del>
      <w:del w:id="599" w:author="Lucien Baumgartner2" w:date="2021-02-08T15:56:00Z">
        <w:r w:rsidR="00DD3173" w:rsidDel="0014283E">
          <w:delText>, which is reflected by the more polar averages</w:delText>
        </w:r>
      </w:del>
      <w:r w:rsidR="00DD3173">
        <w:t xml:space="preserve">. Lexical diversity is </w:t>
      </w:r>
      <w:ins w:id="600" w:author="Lucien Baumgartner2" w:date="2021-02-08T16:00:00Z">
        <w:r w:rsidR="0014283E">
          <w:t xml:space="preserve">also </w:t>
        </w:r>
      </w:ins>
      <w:r w:rsidR="00DD3173">
        <w:t>a lot higher in RC than LC</w:t>
      </w:r>
      <w:ins w:id="601" w:author="Lucien Baumgartner2" w:date="2021-02-08T15:57:00Z">
        <w:r w:rsidR="0014283E">
          <w:t xml:space="preserve"> – this</w:t>
        </w:r>
      </w:ins>
      <w:del w:id="602" w:author="Lucien Baumgartner2" w:date="2021-02-08T15:57:00Z">
        <w:r w:rsidR="00DD3173" w:rsidDel="0014283E">
          <w:delText>, which</w:delText>
        </w:r>
      </w:del>
      <w:r w:rsidR="00DD3173">
        <w:t xml:space="preserve"> was to be expected, due to the more codified nature of legal language use. The difference </w:t>
      </w:r>
      <w:del w:id="603" w:author="Lucien Baumgartner2" w:date="2021-02-08T15:59:00Z">
        <w:r w:rsidR="00DD3173" w:rsidDel="0014283E">
          <w:delText xml:space="preserve">in lexical diversity between the corpora </w:delText>
        </w:r>
      </w:del>
      <w:r w:rsidR="00DD3173">
        <w:t xml:space="preserve">is most acute for legal </w:t>
      </w:r>
      <w:ins w:id="604" w:author="Lucien Baumgartner2" w:date="2021-02-08T15:58:00Z">
        <w:r w:rsidR="0014283E">
          <w:t xml:space="preserve">and </w:t>
        </w:r>
      </w:ins>
      <w:ins w:id="605" w:author="Lucien Baumgartner2" w:date="2021-02-08T15:59:00Z">
        <w:r w:rsidR="0014283E">
          <w:t>ethical</w:t>
        </w:r>
      </w:ins>
      <w:ins w:id="606" w:author="Lucien Baumgartner2" w:date="2021-02-08T15:58:00Z">
        <w:r w:rsidR="0014283E">
          <w:t xml:space="preserve"> thick </w:t>
        </w:r>
      </w:ins>
      <w:r w:rsidR="00DD3173">
        <w:t>concepts</w:t>
      </w:r>
      <w:del w:id="607" w:author="Lucien Baumgartner2" w:date="2021-02-08T15:58:00Z">
        <w:r w:rsidR="00DD3173" w:rsidDel="0014283E">
          <w:delText xml:space="preserve"> and TC</w:delText>
        </w:r>
      </w:del>
      <w:r w:rsidR="00DD3173">
        <w:t xml:space="preserve">, but less so for </w:t>
      </w:r>
      <w:ins w:id="608" w:author="Lucien Baumgartner2" w:date="2021-02-08T15:59:00Z">
        <w:r w:rsidR="0014283E">
          <w:t xml:space="preserve">thick </w:t>
        </w:r>
      </w:ins>
      <w:r w:rsidR="00DD3173">
        <w:t>epistemic concepts.</w:t>
      </w:r>
      <w:ins w:id="609" w:author="Lucien Baumgartner2" w:date="2021-02-10T09:48:00Z">
        <w:r>
          <w:t xml:space="preserve"> Otherwise, RC </w:t>
        </w:r>
        <w:r w:rsidR="00473E0B">
          <w:t xml:space="preserve">exhibits the same patterns </w:t>
        </w:r>
      </w:ins>
      <w:ins w:id="610" w:author="Lucien Baumgartner2" w:date="2021-02-10T09:49:00Z">
        <w:r w:rsidR="00473E0B">
          <w:t>we noted above for LC.</w:t>
        </w:r>
      </w:ins>
    </w:p>
    <w:p w14:paraId="21172E2F" w14:textId="201DED90" w:rsidR="00DD3173" w:rsidRDefault="00550517" w:rsidP="00DD3173">
      <w:pPr>
        <w:pStyle w:val="BodyText"/>
        <w:ind w:firstLine="0"/>
      </w:pPr>
      <w:ins w:id="611" w:author="Lucien Baumgartner2" w:date="2021-02-10T15:53:00Z">
        <w:r w:rsidRPr="00550517">
          <w:rPr>
            <w:noProof/>
          </w:rPr>
          <w:drawing>
            <wp:anchor distT="0" distB="0" distL="114300" distR="114300" simplePos="0" relativeHeight="251659264" behindDoc="0" locked="0" layoutInCell="1" allowOverlap="1" wp14:anchorId="372F6549" wp14:editId="4E50DB0A">
              <wp:simplePos x="0" y="0"/>
              <wp:positionH relativeFrom="column">
                <wp:align>center</wp:align>
              </wp:positionH>
              <wp:positionV relativeFrom="paragraph">
                <wp:posOffset>3810</wp:posOffset>
              </wp:positionV>
              <wp:extent cx="5205600" cy="1879200"/>
              <wp:effectExtent l="0" t="0" r="1905" b="635"/>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205600" cy="1879200"/>
                      </a:xfrm>
                      <a:prstGeom prst="rect">
                        <a:avLst/>
                      </a:prstGeom>
                    </pic:spPr>
                  </pic:pic>
                </a:graphicData>
              </a:graphic>
              <wp14:sizeRelH relativeFrom="page">
                <wp14:pctWidth>0</wp14:pctWidth>
              </wp14:sizeRelH>
              <wp14:sizeRelV relativeFrom="page">
                <wp14:pctHeight>0</wp14:pctHeight>
              </wp14:sizeRelV>
            </wp:anchor>
          </w:drawing>
        </w:r>
      </w:ins>
    </w:p>
    <w:p w14:paraId="476DE4E1" w14:textId="5CE29923" w:rsidR="00DD3173" w:rsidRDefault="00B36C9C" w:rsidP="00DD3173">
      <w:pPr>
        <w:pStyle w:val="BodyText"/>
        <w:ind w:firstLine="0"/>
      </w:pPr>
      <w:ins w:id="612" w:author="Lucien Baumgartner2" w:date="2021-02-08T15:37:00Z">
        <w:r>
          <w:t xml:space="preserve">Figure 1 shows </w:t>
        </w:r>
      </w:ins>
      <w:ins w:id="613" w:author="Lucien Baumgartner2" w:date="2021-02-08T15:38:00Z">
        <w:r>
          <w:t>t</w:t>
        </w:r>
      </w:ins>
      <w:del w:id="614" w:author="Lucien Baumgartner2" w:date="2021-02-08T15:38:00Z">
        <w:r w:rsidR="00DD3173" w:rsidDel="00B36C9C">
          <w:delText>T</w:delText>
        </w:r>
      </w:del>
      <w:r w:rsidR="00DD3173">
        <w:t>he sentiment dispersion on the level of the target adjectives shared by LC and RC</w:t>
      </w:r>
      <w:ins w:id="615" w:author="Lucien Baumgartner2" w:date="2021-02-08T15:38:00Z">
        <w:r>
          <w:t xml:space="preserve"> (excl. descriptive concepts)</w:t>
        </w:r>
      </w:ins>
      <w:del w:id="616" w:author="Lucien Baumgartner2" w:date="2021-02-08T15:37:00Z">
        <w:r w:rsidR="00DD3173" w:rsidDel="00B36C9C">
          <w:delText xml:space="preserve"> is shown in Figure </w:delText>
        </w:r>
        <w:r w:rsidR="00FE7E14" w:rsidDel="00B36C9C">
          <w:fldChar w:fldCharType="begin"/>
        </w:r>
        <w:r w:rsidR="00FE7E14" w:rsidDel="00B36C9C">
          <w:delInstrText xml:space="preserve"> HYPERLINK \l "fig:SDta" \h </w:delInstrText>
        </w:r>
        <w:r w:rsidR="00FE7E14" w:rsidDel="00B36C9C">
          <w:fldChar w:fldCharType="separate"/>
        </w:r>
        <w:r w:rsidR="00DD3173" w:rsidDel="00B36C9C">
          <w:rPr>
            <w:rStyle w:val="Hyperlink"/>
          </w:rPr>
          <w:delText>1</w:delText>
        </w:r>
        <w:r w:rsidR="00FE7E14" w:rsidDel="00B36C9C">
          <w:rPr>
            <w:rStyle w:val="Hyperlink"/>
          </w:rPr>
          <w:fldChar w:fldCharType="end"/>
        </w:r>
      </w:del>
      <w:r w:rsidR="00DD3173">
        <w:t xml:space="preserve">. </w:t>
      </w:r>
      <w:ins w:id="617" w:author="Lucien Baumgartner2" w:date="2021-02-08T15:39:00Z">
        <w:r>
          <w:t>We expect</w:t>
        </w:r>
      </w:ins>
      <w:ins w:id="618" w:author="Lucien Baumgartner2" w:date="2021-02-08T15:40:00Z">
        <w:r>
          <w:t xml:space="preserve"> a generally negative distribution for negative target </w:t>
        </w:r>
      </w:ins>
      <w:ins w:id="619" w:author="Lucien Baumgartner2" w:date="2021-02-08T15:41:00Z">
        <w:r>
          <w:t>adjectives</w:t>
        </w:r>
      </w:ins>
      <w:ins w:id="620" w:author="Lucien Baumgartner2" w:date="2021-02-08T15:40:00Z">
        <w:r>
          <w:t>, and a generally positive distribution for positi</w:t>
        </w:r>
      </w:ins>
      <w:ins w:id="621" w:author="Lucien Baumgartner2" w:date="2021-02-08T15:41:00Z">
        <w:r>
          <w:t xml:space="preserve">ve target adjectives. </w:t>
        </w:r>
      </w:ins>
      <w:r w:rsidR="00DD3173">
        <w:t xml:space="preserve">As we can see, the polarity of the target adjective </w:t>
      </w:r>
      <w:del w:id="622" w:author="Lucien Baumgartner2" w:date="2021-02-08T15:36:00Z">
        <w:r w:rsidR="00DD3173" w:rsidDel="00B36C9C">
          <w:delText xml:space="preserve">is </w:delText>
        </w:r>
      </w:del>
      <w:ins w:id="623" w:author="Lucien Baumgartner2" w:date="2021-02-08T15:36:00Z">
        <w:r>
          <w:t xml:space="preserve">indeed looks like </w:t>
        </w:r>
      </w:ins>
      <w:r w:rsidR="00DD3173">
        <w:t xml:space="preserve">a good indicator for the polarity of the conjoined adjective, and vice versa. </w:t>
      </w:r>
      <w:del w:id="624" w:author="Lucien Baumgartner2" w:date="2021-02-08T15:35:00Z">
        <w:r w:rsidR="00DD3173" w:rsidDel="00B36C9C">
          <w:delText xml:space="preserve">With the exception of </w:delText>
        </w:r>
        <w:r w:rsidR="00DD3173" w:rsidDel="00B36C9C">
          <w:rPr>
            <w:i/>
            <w:iCs/>
          </w:rPr>
          <w:delText>lawful</w:delText>
        </w:r>
        <w:r w:rsidR="00DD3173" w:rsidDel="00B36C9C">
          <w:delText xml:space="preserve"> and </w:delText>
        </w:r>
        <w:r w:rsidR="00DD3173" w:rsidDel="00B36C9C">
          <w:rPr>
            <w:i/>
            <w:iCs/>
          </w:rPr>
          <w:delText>unlawful</w:delText>
        </w:r>
        <w:r w:rsidR="00DD3173" w:rsidDel="00B36C9C">
          <w:delText xml:space="preserve">, </w:delText>
        </w:r>
      </w:del>
      <w:ins w:id="625" w:author="Lucien Baumgartner2" w:date="2021-02-08T15:35:00Z">
        <w:r>
          <w:t>T</w:t>
        </w:r>
      </w:ins>
      <w:del w:id="626" w:author="Lucien Baumgartner2" w:date="2021-02-08T15:35:00Z">
        <w:r w:rsidR="00DD3173" w:rsidDel="00B36C9C">
          <w:delText>t</w:delText>
        </w:r>
      </w:del>
      <w:proofErr w:type="gramStart"/>
      <w:r w:rsidR="00DD3173">
        <w:t>he</w:t>
      </w:r>
      <w:proofErr w:type="gramEnd"/>
      <w:r w:rsidR="00DD3173">
        <w:t xml:space="preserve"> sentiment spread </w:t>
      </w:r>
      <w:ins w:id="627" w:author="Lucien Baumgartner2" w:date="2021-02-08T15:35:00Z">
        <w:r>
          <w:t xml:space="preserve">(i.e. the whiskers) </w:t>
        </w:r>
      </w:ins>
      <w:r w:rsidR="00DD3173">
        <w:t>is mostly limited to either the positive or the negative region of the scale</w:t>
      </w:r>
      <w:ins w:id="628" w:author="Lucien Baumgartner2" w:date="2021-02-08T15:43:00Z">
        <w:r>
          <w:t xml:space="preserve"> –</w:t>
        </w:r>
      </w:ins>
      <w:r w:rsidR="00DD3173">
        <w:t xml:space="preserve"> </w:t>
      </w:r>
      <w:ins w:id="629" w:author="Lucien Baumgartner2" w:date="2021-02-08T15:43:00Z">
        <w:r>
          <w:t xml:space="preserve">respective to the polarity of the target adjective </w:t>
        </w:r>
      </w:ins>
      <w:ins w:id="630" w:author="Lucien Baumgartner2" w:date="2021-02-08T15:44:00Z">
        <w:r>
          <w:t xml:space="preserve">– </w:t>
        </w:r>
      </w:ins>
      <w:r w:rsidR="00DD3173">
        <w:t>and does not include the midpoint</w:t>
      </w:r>
      <w:ins w:id="631" w:author="Lucien Baumgartner2" w:date="2021-02-08T15:35:00Z">
        <w:r>
          <w:t xml:space="preserve">, with the exception of </w:t>
        </w:r>
        <w:r>
          <w:rPr>
            <w:i/>
            <w:iCs/>
          </w:rPr>
          <w:t>lawful</w:t>
        </w:r>
        <w:r>
          <w:t xml:space="preserve"> and </w:t>
        </w:r>
        <w:r>
          <w:rPr>
            <w:i/>
            <w:iCs/>
          </w:rPr>
          <w:t>unlawful</w:t>
        </w:r>
      </w:ins>
      <w:r w:rsidR="00DD3173">
        <w:t xml:space="preserve">. </w:t>
      </w:r>
      <w:ins w:id="632" w:author="Lucien Baumgartner2" w:date="2021-02-08T15:42:00Z">
        <w:r>
          <w:t>In addition, t</w:t>
        </w:r>
      </w:ins>
      <w:del w:id="633" w:author="Lucien Baumgartner2" w:date="2021-02-08T15:42:00Z">
        <w:r w:rsidR="00DD3173" w:rsidDel="00B36C9C">
          <w:delText>T</w:delText>
        </w:r>
      </w:del>
      <w:r w:rsidR="00DD3173">
        <w:t xml:space="preserve">he differences </w:t>
      </w:r>
      <w:r w:rsidR="00DD3173">
        <w:lastRenderedPageBreak/>
        <w:t>between the corpora we noted above are also present on the level of the target adjectives: LC has lower averages (</w:t>
      </w:r>
      <w:proofErr w:type="gramStart"/>
      <w:r w:rsidR="00DD3173">
        <w:t>i.e.</w:t>
      </w:r>
      <w:proofErr w:type="gramEnd"/>
      <w:r w:rsidR="00DD3173">
        <w:t xml:space="preserve"> dots) than </w:t>
      </w:r>
      <w:ins w:id="634" w:author="Lucien Baumgartner2" w:date="2021-02-08T15:35:00Z">
        <w:r>
          <w:t>R</w:t>
        </w:r>
      </w:ins>
      <w:del w:id="635" w:author="Lucien Baumgartner2" w:date="2021-02-08T15:35:00Z">
        <w:r w:rsidR="00DD3173" w:rsidDel="00B36C9C">
          <w:delText>B</w:delText>
        </w:r>
      </w:del>
      <w:r w:rsidR="00DD3173">
        <w:t xml:space="preserve">C across the board, with the exception of </w:t>
      </w:r>
      <w:r w:rsidR="00DD3173">
        <w:rPr>
          <w:i/>
          <w:iCs/>
        </w:rPr>
        <w:t>dishonest</w:t>
      </w:r>
      <w:r w:rsidR="00DD3173">
        <w:t xml:space="preserve"> and </w:t>
      </w:r>
      <w:r w:rsidR="00DD3173">
        <w:rPr>
          <w:i/>
          <w:iCs/>
        </w:rPr>
        <w:t>improper</w:t>
      </w:r>
      <w:r w:rsidR="00DD3173">
        <w:t>.</w:t>
      </w:r>
    </w:p>
    <w:p w14:paraId="05DFD31C" w14:textId="72008D8F" w:rsidR="00DD3173" w:rsidDel="00550517" w:rsidRDefault="00550517" w:rsidP="00DD3173">
      <w:pPr>
        <w:pStyle w:val="BodyText"/>
        <w:ind w:firstLine="0"/>
        <w:jc w:val="center"/>
        <w:rPr>
          <w:del w:id="636" w:author="Lucien Baumgartner2" w:date="2021-02-10T15:55:00Z"/>
          <w:i/>
          <w:iCs/>
          <w:color w:val="365F91" w:themeColor="accent1" w:themeShade="BF"/>
          <w:lang w:val="de-DE"/>
        </w:rPr>
      </w:pPr>
      <w:ins w:id="637" w:author="Lucien Baumgartner2" w:date="2021-02-10T15:55:00Z">
        <w:r w:rsidRPr="00550517">
          <w:rPr>
            <w:i/>
            <w:iCs/>
            <w:noProof/>
            <w:color w:val="365F91" w:themeColor="accent1" w:themeShade="BF"/>
            <w:lang w:val="de-DE"/>
          </w:rPr>
          <w:drawing>
            <wp:anchor distT="0" distB="0" distL="114300" distR="114300" simplePos="0" relativeHeight="251660288" behindDoc="0" locked="0" layoutInCell="1" allowOverlap="1" wp14:anchorId="1A439B77" wp14:editId="674235DD">
              <wp:simplePos x="0" y="0"/>
              <wp:positionH relativeFrom="column">
                <wp:align>center</wp:align>
              </wp:positionH>
              <wp:positionV relativeFrom="paragraph">
                <wp:posOffset>79375</wp:posOffset>
              </wp:positionV>
              <wp:extent cx="5068800" cy="5904000"/>
              <wp:effectExtent l="0" t="0" r="0" b="1905"/>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68800" cy="5904000"/>
                      </a:xfrm>
                      <a:prstGeom prst="rect">
                        <a:avLst/>
                      </a:prstGeom>
                    </pic:spPr>
                  </pic:pic>
                </a:graphicData>
              </a:graphic>
              <wp14:sizeRelH relativeFrom="page">
                <wp14:pctWidth>0</wp14:pctWidth>
              </wp14:sizeRelH>
              <wp14:sizeRelV relativeFrom="page">
                <wp14:pctHeight>0</wp14:pctHeight>
              </wp14:sizeRelV>
            </wp:anchor>
          </w:drawing>
        </w:r>
      </w:ins>
      <w:del w:id="638" w:author="Lucien Baumgartner2" w:date="2021-02-10T15:55:00Z">
        <w:r w:rsidR="00DD3173" w:rsidRPr="00DD3173" w:rsidDel="00550517">
          <w:rPr>
            <w:i/>
            <w:iCs/>
            <w:color w:val="365F91" w:themeColor="accent1" w:themeShade="BF"/>
            <w:highlight w:val="yellow"/>
            <w:lang w:val="de-DE"/>
          </w:rPr>
          <w:delText>**Hier fehlt ein Bild, das nicht angezeigt werden konnte**</w:delText>
        </w:r>
      </w:del>
    </w:p>
    <w:p w14:paraId="18367DA0" w14:textId="2169C74C" w:rsidR="00E15EB1" w:rsidRDefault="0038591A" w:rsidP="0038591A">
      <w:pPr>
        <w:pStyle w:val="Heading1"/>
      </w:pPr>
      <w:bookmarkStart w:id="639" w:name="_Ref60839913"/>
      <w:r w:rsidRPr="0038591A">
        <w:t>Study 1 (Kevin und Lucien)</w:t>
      </w:r>
      <w:bookmarkEnd w:id="639"/>
    </w:p>
    <w:p w14:paraId="720F74BD" w14:textId="55BAC2FA" w:rsidR="00DD3173" w:rsidRDefault="00DD3173" w:rsidP="00DD3173">
      <w:pPr>
        <w:pStyle w:val="Heading2"/>
      </w:pPr>
      <w:proofErr w:type="spellStart"/>
      <w:r w:rsidRPr="00DD3173">
        <w:t>Metho</w:t>
      </w:r>
      <w:r>
        <w:t>ds</w:t>
      </w:r>
      <w:proofErr w:type="spellEnd"/>
    </w:p>
    <w:p w14:paraId="76BF3538" w14:textId="53202507" w:rsidR="00DD3173" w:rsidRDefault="00E51356" w:rsidP="00DD3173">
      <w:ins w:id="640" w:author="Lucien Baumgartner2" w:date="2021-02-10T09:59:00Z">
        <w:r>
          <w:rPr>
            <w:color w:val="839496"/>
          </w:rPr>
          <w:t>In Study 1, we assess the average context effects for both corpora.</w:t>
        </w:r>
      </w:ins>
      <w:ins w:id="641" w:author="Lucien Baumgartner2" w:date="2021-02-10T10:00:00Z">
        <w:r>
          <w:rPr>
            <w:color w:val="839496"/>
          </w:rPr>
          <w:t xml:space="preserve"> First, we are</w:t>
        </w:r>
      </w:ins>
      <w:ins w:id="642" w:author="Lucien Baumgartner2" w:date="2021-02-10T09:59:00Z">
        <w:r>
          <w:t xml:space="preserve"> </w:t>
        </w:r>
      </w:ins>
      <w:r w:rsidR="00DD3173">
        <w:t xml:space="preserve">interested in whether there is a </w:t>
      </w:r>
      <w:r w:rsidR="00DD3173" w:rsidRPr="00E51356">
        <w:rPr>
          <w:i/>
          <w:iCs/>
          <w:rPrChange w:id="643" w:author="Lucien Baumgartner2" w:date="2021-02-10T10:00:00Z">
            <w:rPr/>
          </w:rPrChange>
        </w:rPr>
        <w:t xml:space="preserve">difference in </w:t>
      </w:r>
      <w:del w:id="644" w:author="Lucien Baumgartner2" w:date="2021-02-10T10:00:00Z">
        <w:r w:rsidR="00DD3173" w:rsidRPr="00E51356" w:rsidDel="00E51356">
          <w:rPr>
            <w:i/>
            <w:iCs/>
            <w:rPrChange w:id="645" w:author="Lucien Baumgartner2" w:date="2021-02-10T10:00:00Z">
              <w:rPr/>
            </w:rPrChange>
          </w:rPr>
          <w:delText xml:space="preserve">the </w:delText>
        </w:r>
      </w:del>
      <w:r w:rsidR="00DD3173" w:rsidRPr="00E51356">
        <w:rPr>
          <w:i/>
          <w:iCs/>
          <w:rPrChange w:id="646" w:author="Lucien Baumgartner2" w:date="2021-02-10T10:00:00Z">
            <w:rPr/>
          </w:rPrChange>
        </w:rPr>
        <w:t>intensity</w:t>
      </w:r>
      <w:r w:rsidR="00DD3173">
        <w:t xml:space="preserve"> of evaluative language between </w:t>
      </w:r>
      <w:ins w:id="647" w:author="Lucien Baumgartner2" w:date="2021-02-10T10:01:00Z">
        <w:r>
          <w:t>legal professionals and laypeople</w:t>
        </w:r>
      </w:ins>
      <w:del w:id="648" w:author="Lucien Baumgartner2" w:date="2021-02-10T10:00:00Z">
        <w:r w:rsidR="00DD3173" w:rsidDel="00E51356">
          <w:delText>the corpora</w:delText>
        </w:r>
      </w:del>
      <w:r w:rsidR="00DD3173">
        <w:t xml:space="preserve">. In this first step, we do not look at the polarity of the </w:t>
      </w:r>
      <w:proofErr w:type="spellStart"/>
      <w:r w:rsidR="00DD3173">
        <w:t>the</w:t>
      </w:r>
      <w:proofErr w:type="spellEnd"/>
      <w:r w:rsidR="00DD3173">
        <w:t xml:space="preserve"> evaluation (</w:t>
      </w:r>
      <w:proofErr w:type="spellStart"/>
      <w:r w:rsidR="00DD3173">
        <w:t>pos</w:t>
      </w:r>
      <w:proofErr w:type="spellEnd"/>
      <w:r w:rsidR="00DD3173">
        <w:t>/neg</w:t>
      </w:r>
      <w:ins w:id="649" w:author="Lucien Baumgartner2" w:date="2021-02-10T10:02:00Z">
        <w:r>
          <w:t>), and</w:t>
        </w:r>
      </w:ins>
      <w:ins w:id="650" w:author="Lucien Baumgartner2" w:date="2021-02-10T10:04:00Z">
        <w:r>
          <w:t xml:space="preserve"> thus</w:t>
        </w:r>
      </w:ins>
      <w:del w:id="651" w:author="Lucien Baumgartner2" w:date="2021-02-10T10:01:00Z">
        <w:r w:rsidR="00DD3173" w:rsidDel="00E51356">
          <w:delText>). Hence, we</w:delText>
        </w:r>
      </w:del>
      <w:r w:rsidR="00DD3173">
        <w:t xml:space="preserve"> use </w:t>
      </w:r>
      <w:del w:id="652" w:author="Lucien Baumgartner2" w:date="2021-02-10T10:06:00Z">
        <w:r w:rsidR="00DD3173" w:rsidDel="00E51356">
          <w:delText xml:space="preserve">the </w:delText>
        </w:r>
      </w:del>
      <w:r w:rsidR="00DD3173" w:rsidRPr="00E51356">
        <w:rPr>
          <w:i/>
          <w:iCs/>
          <w:rPrChange w:id="653" w:author="Lucien Baumgartner2" w:date="2021-02-10T10:02:00Z">
            <w:rPr/>
          </w:rPrChange>
        </w:rPr>
        <w:t>absolute</w:t>
      </w:r>
      <w:r w:rsidR="00DD3173">
        <w:t xml:space="preserve"> sentiment</w:t>
      </w:r>
      <w:ins w:id="654" w:author="Lucien Baumgartner2" w:date="2021-02-10T10:02:00Z">
        <w:r>
          <w:t xml:space="preserve"> values</w:t>
        </w:r>
      </w:ins>
      <w:del w:id="655" w:author="Lucien Baumgartner2" w:date="2021-02-10T10:02:00Z">
        <w:r w:rsidR="00DD3173" w:rsidDel="00E51356">
          <w:delText xml:space="preserve"> values of the conjoined adjectives as an indicator for sentiment intensity of the target adjectives</w:delText>
        </w:r>
      </w:del>
      <w:r w:rsidR="00DD3173">
        <w:t xml:space="preserve">, rather than </w:t>
      </w:r>
      <w:del w:id="656" w:author="Lucien Baumgartner2" w:date="2021-02-10T10:02:00Z">
        <w:r w:rsidR="00DD3173" w:rsidDel="00E51356">
          <w:delText xml:space="preserve">using </w:delText>
        </w:r>
      </w:del>
      <w:r w:rsidR="00DD3173">
        <w:t xml:space="preserve">the </w:t>
      </w:r>
      <w:ins w:id="657" w:author="Lucien Baumgartner2" w:date="2021-02-10T10:07:00Z">
        <w:r>
          <w:t xml:space="preserve">ones on the </w:t>
        </w:r>
      </w:ins>
      <w:r w:rsidR="00DD3173">
        <w:t xml:space="preserve">initial scale (i.e. (-1,1]). </w:t>
      </w:r>
      <w:ins w:id="658" w:author="Lucien Baumgartner2" w:date="2021-02-10T10:08:00Z">
        <w:r w:rsidR="00977444">
          <w:t>To</w:t>
        </w:r>
      </w:ins>
      <w:ins w:id="659" w:author="Lucien Baumgartner2" w:date="2021-02-10T10:09:00Z">
        <w:r w:rsidR="00977444">
          <w:t xml:space="preserve"> test H</w:t>
        </w:r>
        <w:r w:rsidR="00977444">
          <w:rPr>
            <w:vertAlign w:val="subscript"/>
          </w:rPr>
          <w:t>1</w:t>
        </w:r>
        <w:r w:rsidR="00977444">
          <w:t xml:space="preserve">, we use a </w:t>
        </w:r>
      </w:ins>
      <w:del w:id="660" w:author="Lucien Baumgartner2" w:date="2021-02-10T10:03:00Z">
        <w:r w:rsidR="00DD3173" w:rsidDel="00E51356">
          <w:delText>The basis f</w:delText>
        </w:r>
      </w:del>
      <w:del w:id="661" w:author="Lucien Baumgartner2" w:date="2021-02-10T10:08:00Z">
        <w:r w:rsidR="00DD3173" w:rsidDel="00E51356">
          <w:delText xml:space="preserve">or this analysis </w:delText>
        </w:r>
      </w:del>
      <w:del w:id="662" w:author="Lucien Baumgartner2" w:date="2021-02-10T10:03:00Z">
        <w:r w:rsidR="00DD3173" w:rsidDel="00E51356">
          <w:delText>is a</w:delText>
        </w:r>
      </w:del>
      <w:del w:id="663" w:author="Lucien Baumgartner2" w:date="2021-02-10T10:08:00Z">
        <w:r w:rsidR="00DD3173" w:rsidDel="00E51356">
          <w:delText xml:space="preserve"> </w:delText>
        </w:r>
      </w:del>
      <w:r w:rsidR="00DD3173">
        <w:t xml:space="preserve">linear model with the absolute </w:t>
      </w:r>
      <w:del w:id="664" w:author="Lucien Baumgartner2" w:date="2021-02-10T10:25:00Z">
        <w:r w:rsidR="00DD3173" w:rsidDel="001B7E05">
          <w:delText xml:space="preserve">conjoined </w:delText>
        </w:r>
      </w:del>
      <w:r w:rsidR="00DD3173">
        <w:t xml:space="preserve">sentiment values as </w:t>
      </w:r>
      <w:del w:id="665" w:author="Lucien Baumgartner2" w:date="2021-02-10T10:05:00Z">
        <w:r w:rsidR="00DD3173" w:rsidDel="00E51356">
          <w:delText xml:space="preserve">dependent </w:delText>
        </w:r>
      </w:del>
      <w:ins w:id="666" w:author="Lucien Baumgartner2" w:date="2021-02-10T10:05:00Z">
        <w:r>
          <w:t xml:space="preserve">DV </w:t>
        </w:r>
      </w:ins>
      <w:r w:rsidR="00DD3173">
        <w:t xml:space="preserve">and the corpus-dummy (LC/RC) as </w:t>
      </w:r>
      <w:del w:id="667" w:author="Lucien Baumgartner2" w:date="2021-02-10T10:05:00Z">
        <w:r w:rsidR="00DD3173" w:rsidDel="00E51356">
          <w:delText>independent variable</w:delText>
        </w:r>
      </w:del>
      <w:ins w:id="668" w:author="Lucien Baumgartner2" w:date="2021-02-10T10:05:00Z">
        <w:r>
          <w:t>IV</w:t>
        </w:r>
      </w:ins>
      <w:r w:rsidR="00DD3173">
        <w:t xml:space="preserve">. Based on this model, we compute the estimated marginal means (EMMs) for the corpora. This </w:t>
      </w:r>
      <w:r w:rsidR="00DD3173">
        <w:lastRenderedPageBreak/>
        <w:t>gives us an overall estimate of differences in sentiment intensity between the corpora (LC/RC), irrespective of sentiment polarity (</w:t>
      </w:r>
      <w:proofErr w:type="spellStart"/>
      <w:r w:rsidR="00DD3173">
        <w:t>pos</w:t>
      </w:r>
      <w:proofErr w:type="spellEnd"/>
      <w:r w:rsidR="00DD3173">
        <w:t>/neg).</w:t>
      </w:r>
    </w:p>
    <w:p w14:paraId="2069A998" w14:textId="1B215A80" w:rsidR="00DD3173" w:rsidRDefault="00DD3173" w:rsidP="00DD3173">
      <w:r>
        <w:t xml:space="preserve">The </w:t>
      </w:r>
      <w:ins w:id="669" w:author="Lucien Baumgartner2" w:date="2021-02-10T10:10:00Z">
        <w:r w:rsidR="00977444">
          <w:t>model for H</w:t>
        </w:r>
        <w:r w:rsidR="00977444">
          <w:rPr>
            <w:vertAlign w:val="subscript"/>
          </w:rPr>
          <w:t>2</w:t>
        </w:r>
        <w:r w:rsidR="00977444">
          <w:t xml:space="preserve"> </w:t>
        </w:r>
      </w:ins>
      <w:del w:id="670" w:author="Lucien Baumgartner2" w:date="2021-02-10T10:10:00Z">
        <w:r w:rsidDel="00977444">
          <w:delText xml:space="preserve">second model </w:delText>
        </w:r>
      </w:del>
      <w:del w:id="671" w:author="Lucien Baumgartner2" w:date="2021-02-10T10:11:00Z">
        <w:r w:rsidDel="00977444">
          <w:delText>further discriminate between positive and negative target adjectives</w:delText>
        </w:r>
      </w:del>
      <w:ins w:id="672" w:author="Lucien Baumgartner2" w:date="2021-02-10T10:11:00Z">
        <w:r w:rsidR="00977444">
          <w:t>assess</w:t>
        </w:r>
      </w:ins>
      <w:ins w:id="673" w:author="Lucien Baumgartner2" w:date="2021-02-10T10:12:00Z">
        <w:r w:rsidR="00977444">
          <w:t>es the difference in intensity, like the first model, but further discri</w:t>
        </w:r>
      </w:ins>
      <w:ins w:id="674" w:author="Lucien Baumgartner2" w:date="2021-02-10T10:13:00Z">
        <w:r w:rsidR="00977444">
          <w:t xml:space="preserve">minates by the </w:t>
        </w:r>
        <w:r w:rsidR="00977444" w:rsidRPr="00977444">
          <w:rPr>
            <w:i/>
            <w:iCs/>
            <w:rPrChange w:id="675" w:author="Lucien Baumgartner2" w:date="2021-02-10T10:13:00Z">
              <w:rPr/>
            </w:rPrChange>
          </w:rPr>
          <w:t>polarity</w:t>
        </w:r>
        <w:r w:rsidR="00977444">
          <w:t xml:space="preserve"> of the target </w:t>
        </w:r>
        <w:proofErr w:type="gramStart"/>
        <w:r w:rsidR="00977444">
          <w:t>adjectives.</w:t>
        </w:r>
      </w:ins>
      <w:r>
        <w:t>.</w:t>
      </w:r>
      <w:proofErr w:type="gramEnd"/>
      <w:r>
        <w:t xml:space="preserve"> </w:t>
      </w:r>
      <w:ins w:id="676" w:author="Lucien Baumgartner2" w:date="2021-02-10T10:13:00Z">
        <w:r w:rsidR="00977444">
          <w:t xml:space="preserve">Accordingly, </w:t>
        </w:r>
      </w:ins>
      <w:del w:id="677" w:author="Lucien Baumgartner2" w:date="2021-02-10T10:13:00Z">
        <w:r w:rsidDel="00977444">
          <w:delText xml:space="preserve">Thus </w:delText>
        </w:r>
      </w:del>
      <w:r>
        <w:t>the second model</w:t>
      </w:r>
      <w:ins w:id="678" w:author="Lucien Baumgartner2" w:date="2021-02-10T10:13:00Z">
        <w:r w:rsidR="00977444">
          <w:t xml:space="preserve"> simply</w:t>
        </w:r>
      </w:ins>
      <w:r>
        <w:t xml:space="preserve"> uses </w:t>
      </w:r>
      <w:del w:id="679" w:author="Lucien Baumgartner2" w:date="2021-02-10T10:13:00Z">
        <w:r w:rsidDel="00977444">
          <w:delText xml:space="preserve">the </w:delText>
        </w:r>
      </w:del>
      <w:r>
        <w:t xml:space="preserve">non-transformed sentiment values as </w:t>
      </w:r>
      <w:del w:id="680" w:author="Lucien Baumgartner2" w:date="2021-02-10T10:13:00Z">
        <w:r w:rsidDel="00977444">
          <w:delText>dependent variable</w:delText>
        </w:r>
      </w:del>
      <w:ins w:id="681" w:author="Lucien Baumgartner2" w:date="2021-02-10T10:13:00Z">
        <w:r w:rsidR="00977444">
          <w:t>DP</w:t>
        </w:r>
      </w:ins>
      <w:r>
        <w:t xml:space="preserve">, instead of </w:t>
      </w:r>
      <w:ins w:id="682" w:author="Lucien Baumgartner2" w:date="2021-02-10T10:14:00Z">
        <w:r w:rsidR="00977444">
          <w:t xml:space="preserve">the </w:t>
        </w:r>
      </w:ins>
      <w:r>
        <w:t xml:space="preserve">absolute </w:t>
      </w:r>
      <w:del w:id="683" w:author="Lucien Baumgartner2" w:date="2021-02-10T10:14:00Z">
        <w:r w:rsidDel="00977444">
          <w:delText>sentiment</w:delText>
        </w:r>
      </w:del>
      <w:ins w:id="684" w:author="Lucien Baumgartner2" w:date="2021-02-10T10:14:00Z">
        <w:r w:rsidR="00977444">
          <w:t>values used in the previous model</w:t>
        </w:r>
      </w:ins>
      <w:del w:id="685" w:author="Lucien Baumgartner2" w:date="2021-02-10T10:14:00Z">
        <w:r w:rsidDel="00977444">
          <w:delText xml:space="preserve"> values used in the first model</w:delText>
        </w:r>
      </w:del>
      <w:r>
        <w:t>.</w:t>
      </w:r>
      <w:del w:id="686" w:author="Lucien Baumgartner2" w:date="2021-02-10T10:17:00Z">
        <w:r w:rsidDel="00977444">
          <w:delText xml:space="preserve"> Moreover</w:delText>
        </w:r>
      </w:del>
      <w:del w:id="687" w:author="Lucien Baumgartner2" w:date="2021-02-10T10:18:00Z">
        <w:r w:rsidDel="00977444">
          <w:delText>,</w:delText>
        </w:r>
      </w:del>
      <w:del w:id="688" w:author="Lucien Baumgartner2" w:date="2021-02-10T10:17:00Z">
        <w:r w:rsidDel="00977444">
          <w:delText xml:space="preserve"> we add the polarity-discriminator (pos/neg) to the model</w:delText>
        </w:r>
      </w:del>
      <w:ins w:id="689" w:author="Lucien Baumgartner2" w:date="2021-02-10T10:15:00Z">
        <w:r w:rsidR="00977444">
          <w:t xml:space="preserve"> Since we want to measure the effect of sentiment polarity in</w:t>
        </w:r>
      </w:ins>
      <w:ins w:id="690" w:author="Lucien Baumgartner2" w:date="2021-02-10T10:16:00Z">
        <w:r w:rsidR="00977444">
          <w:t xml:space="preserve"> relation to </w:t>
        </w:r>
      </w:ins>
      <w:ins w:id="691" w:author="Lucien Baumgartner2" w:date="2021-02-10T10:18:00Z">
        <w:r w:rsidR="00977444">
          <w:t>legal and ever</w:t>
        </w:r>
        <w:r w:rsidR="001B7E05">
          <w:t>y</w:t>
        </w:r>
        <w:r w:rsidR="00977444">
          <w:t>day language,</w:t>
        </w:r>
      </w:ins>
      <w:r>
        <w:t xml:space="preserve"> </w:t>
      </w:r>
      <w:ins w:id="692" w:author="Lucien Baumgartner2" w:date="2021-02-10T10:17:00Z">
        <w:r w:rsidR="00977444">
          <w:t>we add the polarity-discriminator (</w:t>
        </w:r>
        <w:proofErr w:type="spellStart"/>
        <w:r w:rsidR="00977444">
          <w:t>pos</w:t>
        </w:r>
        <w:proofErr w:type="spellEnd"/>
        <w:r w:rsidR="00977444">
          <w:t>/neg)</w:t>
        </w:r>
      </w:ins>
      <w:ins w:id="693" w:author="Lucien Baumgartner2" w:date="2021-02-10T10:18:00Z">
        <w:r w:rsidR="00977444">
          <w:t xml:space="preserve"> </w:t>
        </w:r>
      </w:ins>
      <w:r>
        <w:t xml:space="preserve">as part of an interaction term </w:t>
      </w:r>
      <w:ins w:id="694" w:author="Lucien Baumgartner2" w:date="2021-02-10T10:19:00Z">
        <w:r w:rsidR="001B7E05">
          <w:t xml:space="preserve">(IV) </w:t>
        </w:r>
      </w:ins>
      <w:r>
        <w:t xml:space="preserve">with the corpus-dummy (LC/RC). This allows us to perform pairwise contrasts between the EMMs of the </w:t>
      </w:r>
      <w:del w:id="695" w:author="Lucien Baumgartner2" w:date="2021-02-10T10:20:00Z">
        <w:r w:rsidDel="001B7E05">
          <w:delText xml:space="preserve">conjoined </w:delText>
        </w:r>
      </w:del>
      <w:r>
        <w:t>sentiment values for each corpus by target polarity.</w:t>
      </w:r>
    </w:p>
    <w:p w14:paraId="78D6DA04" w14:textId="4C6D072E" w:rsidR="00DD3173" w:rsidRDefault="001B7E05" w:rsidP="00DD3173">
      <w:ins w:id="696" w:author="Lucien Baumgartner2" w:date="2021-02-10T10:27:00Z">
        <w:r>
          <w:t xml:space="preserve">Lastly, </w:t>
        </w:r>
      </w:ins>
      <w:ins w:id="697" w:author="Lucien Baumgartner2" w:date="2021-02-10T10:28:00Z">
        <w:r>
          <w:t xml:space="preserve">we inquire whether the </w:t>
        </w:r>
        <w:r w:rsidRPr="00163E9D">
          <w:rPr>
            <w:i/>
            <w:iCs/>
            <w:rPrChange w:id="698" w:author="Lucien Baumgartner2" w:date="2021-02-10T10:31:00Z">
              <w:rPr/>
            </w:rPrChange>
          </w:rPr>
          <w:t>concept classes</w:t>
        </w:r>
        <w:r>
          <w:t xml:space="preserve"> behave significantly different in their legal use compa</w:t>
        </w:r>
      </w:ins>
      <w:ins w:id="699" w:author="Lucien Baumgartner2" w:date="2021-02-10T10:29:00Z">
        <w:r>
          <w:t xml:space="preserve">red to their everyday use. </w:t>
        </w:r>
      </w:ins>
      <w:del w:id="700" w:author="Lucien Baumgartner2" w:date="2021-02-10T10:29:00Z">
        <w:r w:rsidR="00DD3173" w:rsidDel="00163E9D">
          <w:delText xml:space="preserve">The third and final model estimates the differences between </w:delText>
        </w:r>
      </w:del>
      <w:del w:id="701" w:author="Lucien Baumgartner2" w:date="2021-02-10T10:27:00Z">
        <w:r w:rsidR="00DD3173" w:rsidDel="001B7E05">
          <w:delText xml:space="preserve">corpora (LC/RC) for each </w:delText>
        </w:r>
      </w:del>
      <w:del w:id="702" w:author="Lucien Baumgartner2" w:date="2021-02-10T10:29:00Z">
        <w:r w:rsidR="00DD3173" w:rsidDel="00163E9D">
          <w:delText xml:space="preserve">concept class (Epistemic/Legal/TC). </w:delText>
        </w:r>
      </w:del>
      <w:r w:rsidR="00DD3173">
        <w:t>Because we are mostly interested in differences in terms of intensity, the model</w:t>
      </w:r>
      <w:ins w:id="703" w:author="Lucien Baumgartner2" w:date="2021-02-10T10:29:00Z">
        <w:r w:rsidR="00163E9D">
          <w:t xml:space="preserve"> for H</w:t>
        </w:r>
        <w:r w:rsidR="00163E9D">
          <w:rPr>
            <w:vertAlign w:val="subscript"/>
          </w:rPr>
          <w:t>3</w:t>
        </w:r>
      </w:ins>
      <w:r w:rsidR="00DD3173">
        <w:t xml:space="preserve"> once again uses absolute </w:t>
      </w:r>
      <w:del w:id="704" w:author="Lucien Baumgartner2" w:date="2021-02-10T10:22:00Z">
        <w:r w:rsidR="00DD3173" w:rsidDel="001B7E05">
          <w:delText xml:space="preserve">conjoined </w:delText>
        </w:r>
      </w:del>
      <w:r w:rsidR="00DD3173">
        <w:t>sentiment values</w:t>
      </w:r>
      <w:ins w:id="705" w:author="Lucien Baumgartner2" w:date="2021-02-10T10:22:00Z">
        <w:r>
          <w:t xml:space="preserve"> as DV</w:t>
        </w:r>
      </w:ins>
      <w:r w:rsidR="00DD3173">
        <w:t xml:space="preserve">. As </w:t>
      </w:r>
      <w:del w:id="706" w:author="Lucien Baumgartner2" w:date="2021-02-10T10:21:00Z">
        <w:r w:rsidR="00DD3173" w:rsidDel="001B7E05">
          <w:delText xml:space="preserve">estimator </w:delText>
        </w:r>
      </w:del>
      <w:ins w:id="707" w:author="Lucien Baumgartner2" w:date="2021-02-10T10:21:00Z">
        <w:r>
          <w:t>IV</w:t>
        </w:r>
      </w:ins>
      <w:ins w:id="708" w:author="Lucien Baumgartner2" w:date="2021-02-10T10:22:00Z">
        <w:r>
          <w:t>,</w:t>
        </w:r>
      </w:ins>
      <w:ins w:id="709" w:author="Lucien Baumgartner2" w:date="2021-02-10T10:21:00Z">
        <w:r>
          <w:t xml:space="preserve"> </w:t>
        </w:r>
      </w:ins>
      <w:r w:rsidR="00DD3173">
        <w:t>we use an interaction term between the corpus dummy</w:t>
      </w:r>
      <w:ins w:id="710" w:author="Lucien Baumgartner2" w:date="2021-02-10T10:30:00Z">
        <w:r w:rsidR="00163E9D">
          <w:t xml:space="preserve"> (LC/RC)</w:t>
        </w:r>
      </w:ins>
      <w:r w:rsidR="00DD3173">
        <w:t xml:space="preserve"> and the concept class factor</w:t>
      </w:r>
      <w:ins w:id="711" w:author="Lucien Baumgartner2" w:date="2021-02-10T10:30:00Z">
        <w:r w:rsidR="00163E9D">
          <w:t xml:space="preserve"> (</w:t>
        </w:r>
      </w:ins>
      <w:ins w:id="712" w:author="Lucien Baumgartner2" w:date="2021-02-10T14:46:00Z">
        <w:r w:rsidR="00362FFC">
          <w:t>Ethical/</w:t>
        </w:r>
      </w:ins>
      <w:ins w:id="713" w:author="Lucien Baumgartner2" w:date="2021-02-10T10:30:00Z">
        <w:r w:rsidR="00163E9D" w:rsidRPr="00DD3173">
          <w:rPr>
            <w:lang w:val="en-US"/>
          </w:rPr>
          <w:t>Epistemic/Legal).</w:t>
        </w:r>
      </w:ins>
      <w:ins w:id="714" w:author="Lucien Baumgartner2" w:date="2021-02-10T10:31:00Z">
        <w:r w:rsidR="00163E9D">
          <w:rPr>
            <w:lang w:val="en-US"/>
          </w:rPr>
          <w:t xml:space="preserve"> </w:t>
        </w:r>
      </w:ins>
      <w:ins w:id="715" w:author="Lucien Baumgartner2" w:date="2021-02-10T10:32:00Z">
        <w:r w:rsidR="00163E9D">
          <w:rPr>
            <w:lang w:val="en-US"/>
          </w:rPr>
          <w:t>Subsequently, we use pairwise contrast</w:t>
        </w:r>
      </w:ins>
      <w:ins w:id="716" w:author="Lucien Baumgartner2" w:date="2021-02-10T10:33:00Z">
        <w:r w:rsidR="00163E9D">
          <w:rPr>
            <w:lang w:val="en-US"/>
          </w:rPr>
          <w:t>s between LC and RC for the EMMs of each concept class.</w:t>
        </w:r>
      </w:ins>
      <w:del w:id="717" w:author="Lucien Baumgartner2" w:date="2021-02-10T10:30:00Z">
        <w:r w:rsidR="00DD3173" w:rsidDel="00163E9D">
          <w:delText>.</w:delText>
        </w:r>
      </w:del>
    </w:p>
    <w:p w14:paraId="3D4129EF" w14:textId="17EF3A68" w:rsidR="00DD3173" w:rsidRDefault="00DD3173" w:rsidP="00DD3173">
      <w:pPr>
        <w:pStyle w:val="Heading2"/>
      </w:pPr>
      <w:proofErr w:type="spellStart"/>
      <w:r>
        <w:t>Results</w:t>
      </w:r>
      <w:proofErr w:type="spellEnd"/>
    </w:p>
    <w:p w14:paraId="4FA07482" w14:textId="378428FA" w:rsidR="00DD3173" w:rsidRPr="00DD3173" w:rsidRDefault="00DD3173" w:rsidP="00DD3173">
      <w:pPr>
        <w:ind w:firstLine="0"/>
        <w:rPr>
          <w:lang w:val="en-US"/>
        </w:rPr>
      </w:pPr>
      <w:r w:rsidRPr="00DD3173">
        <w:rPr>
          <w:lang w:val="en-US"/>
        </w:rPr>
        <w:t xml:space="preserve">Table 3 presents the EMMs based on the first model of study 1. The EMM for RC is 0.3622, the one for LC is 0.2360, on the absolute sentiment scale. </w:t>
      </w:r>
      <w:ins w:id="718" w:author="Lucien Baumgartner2" w:date="2021-02-10T10:37:00Z">
        <w:r w:rsidR="004F104F">
          <w:rPr>
            <w:lang w:val="en-US"/>
          </w:rPr>
          <w:t>The difference is significant on 0.05</w:t>
        </w:r>
      </w:ins>
      <w:ins w:id="719" w:author="Lucien Baumgartner2" w:date="2021-02-10T10:38:00Z">
        <w:r w:rsidR="004F104F">
          <w:rPr>
            <w:lang w:val="en-US"/>
          </w:rPr>
          <w:t xml:space="preserve"> </w:t>
        </w:r>
      </w:ins>
      <w:ins w:id="720" w:author="Lucien Baumgartner2" w:date="2021-02-10T10:37:00Z">
        <w:r w:rsidR="004F104F">
          <w:rPr>
            <w:lang w:val="en-US"/>
          </w:rPr>
          <w:t>alpha</w:t>
        </w:r>
      </w:ins>
      <w:ins w:id="721" w:author="Lucien Baumgartner2" w:date="2021-02-10T10:38:00Z">
        <w:r w:rsidR="004F104F">
          <w:rPr>
            <w:lang w:val="en-US"/>
          </w:rPr>
          <w:t>-</w:t>
        </w:r>
      </w:ins>
      <w:ins w:id="722" w:author="Lucien Baumgartner2" w:date="2021-02-10T10:37:00Z">
        <w:r w:rsidR="004F104F">
          <w:rPr>
            <w:lang w:val="en-US"/>
          </w:rPr>
          <w:t>level.</w:t>
        </w:r>
      </w:ins>
      <w:del w:id="723" w:author="Lucien Baumgartner2" w:date="2021-02-10T10:37:00Z">
        <w:r w:rsidRPr="00DD3173" w:rsidDel="004F104F">
          <w:rPr>
            <w:lang w:val="en-US"/>
          </w:rPr>
          <w:delText>Since the 95%-confidence levels (CLs) do not overlap, the</w:delText>
        </w:r>
      </w:del>
      <w:del w:id="724" w:author="Lucien Baumgartner2" w:date="2021-02-10T10:36:00Z">
        <w:r w:rsidRPr="00DD3173" w:rsidDel="004F104F">
          <w:rPr>
            <w:lang w:val="en-US"/>
          </w:rPr>
          <w:delText xml:space="preserve"> conjunctions</w:delText>
        </w:r>
      </w:del>
      <w:del w:id="725" w:author="Lucien Baumgartner2" w:date="2021-02-10T10:37:00Z">
        <w:r w:rsidRPr="00DD3173" w:rsidDel="004F104F">
          <w:rPr>
            <w:lang w:val="en-US"/>
          </w:rPr>
          <w:delText xml:space="preserve"> have significantly different absolute sentiment</w:delText>
        </w:r>
      </w:del>
      <w:del w:id="726" w:author="Lucien Baumgartner2" w:date="2021-02-10T10:36:00Z">
        <w:r w:rsidRPr="00DD3173" w:rsidDel="004F104F">
          <w:rPr>
            <w:lang w:val="en-US"/>
          </w:rPr>
          <w:delText xml:space="preserve"> distributions in the two corpora</w:delText>
        </w:r>
      </w:del>
      <w:r w:rsidRPr="00DD3173">
        <w:rPr>
          <w:lang w:val="en-US"/>
        </w:rPr>
        <w:t xml:space="preserve">. According to the linear model, LC has an average context-effect of β=-0.1262 compared to RC, t"-value:"-99.63, </w:t>
      </w:r>
      <w:proofErr w:type="spellStart"/>
      <w:r w:rsidRPr="00DD3173">
        <w:rPr>
          <w:lang w:val="en-US"/>
        </w:rPr>
        <w:t>Pr</w:t>
      </w:r>
      <w:proofErr w:type="spellEnd"/>
      <w:r w:rsidRPr="00DD3173">
        <w:rPr>
          <w:lang w:val="en-US"/>
        </w:rPr>
        <w:t>(&gt;|t</w:t>
      </w:r>
      <w:proofErr w:type="gramStart"/>
      <w:r w:rsidRPr="00DD3173">
        <w:rPr>
          <w:lang w:val="en-US"/>
        </w:rPr>
        <w:t>|)=</w:t>
      </w:r>
      <w:proofErr w:type="gramEnd"/>
      <w:r w:rsidRPr="00DD3173">
        <w:rPr>
          <w:lang w:val="en-US"/>
        </w:rPr>
        <w:t>&lt;2e^(-16), all other things equal. Hence, the sentiment values of the conjoined adjectives are indeed less intense for LC than for RC.</w:t>
      </w:r>
    </w:p>
    <w:p w14:paraId="13124087" w14:textId="234DE0BB" w:rsidR="00DC5FF1" w:rsidRPr="00DC5FF1" w:rsidDel="00550517" w:rsidRDefault="00DC5FF1" w:rsidP="00DC5FF1">
      <w:pPr>
        <w:pStyle w:val="TableCaption"/>
        <w:rPr>
          <w:del w:id="727" w:author="Lucien Baumgartner2" w:date="2021-02-10T15:56:00Z"/>
          <w:rFonts w:ascii="Garamond" w:hAnsi="Garamond"/>
        </w:rPr>
      </w:pPr>
      <w:del w:id="728" w:author="Lucien Baumgartner2" w:date="2021-02-10T15:56:00Z">
        <w:r w:rsidRPr="00DC5FF1" w:rsidDel="00550517">
          <w:rPr>
            <w:rFonts w:ascii="Garamond" w:hAnsi="Garamond"/>
          </w:rPr>
          <w:delText xml:space="preserve">Table </w:delText>
        </w:r>
        <w:r w:rsidRPr="00DC5FF1" w:rsidDel="00550517">
          <w:rPr>
            <w:i w:val="0"/>
          </w:rPr>
          <w:fldChar w:fldCharType="begin"/>
        </w:r>
        <w:r w:rsidRPr="00DC5FF1" w:rsidDel="00550517">
          <w:rPr>
            <w:rFonts w:ascii="Garamond" w:hAnsi="Garamond"/>
          </w:rPr>
          <w:delInstrText xml:space="preserve"> SEQ Table \* ARABIC </w:delInstrText>
        </w:r>
        <w:r w:rsidRPr="00DC5FF1" w:rsidDel="00550517">
          <w:rPr>
            <w:i w:val="0"/>
          </w:rPr>
          <w:fldChar w:fldCharType="separate"/>
        </w:r>
        <w:r w:rsidR="00B50F00" w:rsidDel="00550517">
          <w:rPr>
            <w:rFonts w:ascii="Garamond" w:hAnsi="Garamond"/>
            <w:noProof/>
          </w:rPr>
          <w:delText>1</w:delText>
        </w:r>
        <w:r w:rsidRPr="00DC5FF1" w:rsidDel="00550517">
          <w:rPr>
            <w:i w:val="0"/>
          </w:rPr>
          <w:fldChar w:fldCharType="end"/>
        </w:r>
        <w:r w:rsidRPr="00DC5FF1" w:rsidDel="00550517">
          <w:rPr>
            <w:rFonts w:ascii="Garamond" w:hAnsi="Garamond"/>
          </w:rPr>
          <w:delText>: Absolute Estimated Mean Sentiment Difference Between Corpora</w:delText>
        </w:r>
      </w:del>
    </w:p>
    <w:tbl>
      <w:tblPr>
        <w:tblStyle w:val="TableGridLight"/>
        <w:tblW w:w="5000" w:type="pct"/>
        <w:tblLook w:val="0020" w:firstRow="1" w:lastRow="0" w:firstColumn="0" w:lastColumn="0" w:noHBand="0" w:noVBand="0"/>
        <w:tblCaption w:val="Absolute Estimated Mean Sentiment Difference Between Corpora"/>
      </w:tblPr>
      <w:tblGrid>
        <w:gridCol w:w="4327"/>
        <w:gridCol w:w="1028"/>
        <w:gridCol w:w="831"/>
        <w:gridCol w:w="891"/>
        <w:gridCol w:w="981"/>
        <w:gridCol w:w="996"/>
      </w:tblGrid>
      <w:tr w:rsidR="00DD3173" w:rsidRPr="00DC5FF1" w:rsidDel="00550517" w14:paraId="4CF6DC6E" w14:textId="7241583C" w:rsidTr="00DC5FF1">
        <w:trPr>
          <w:del w:id="729" w:author="Lucien Baumgartner2" w:date="2021-02-10T15:56:00Z"/>
        </w:trPr>
        <w:tc>
          <w:tcPr>
            <w:tcW w:w="0" w:type="auto"/>
          </w:tcPr>
          <w:p w14:paraId="200A43C3" w14:textId="604F0FDA" w:rsidR="00DD3173" w:rsidRPr="00DC5FF1" w:rsidDel="00550517" w:rsidRDefault="00DD3173" w:rsidP="0010305C">
            <w:pPr>
              <w:pStyle w:val="Compact"/>
              <w:rPr>
                <w:del w:id="730" w:author="Lucien Baumgartner2" w:date="2021-02-10T15:56:00Z"/>
                <w:rFonts w:ascii="Garamond" w:hAnsi="Garamond"/>
              </w:rPr>
            </w:pPr>
            <w:del w:id="731" w:author="Lucien Baumgartner2" w:date="2021-02-10T15:56:00Z">
              <w:r w:rsidRPr="00DC5FF1" w:rsidDel="00550517">
                <w:rPr>
                  <w:rFonts w:ascii="Garamond" w:hAnsi="Garamond"/>
                </w:rPr>
                <w:delText>Corpus</w:delText>
              </w:r>
            </w:del>
          </w:p>
        </w:tc>
        <w:tc>
          <w:tcPr>
            <w:tcW w:w="0" w:type="auto"/>
          </w:tcPr>
          <w:p w14:paraId="44D6444A" w14:textId="6C49E29C" w:rsidR="00DD3173" w:rsidRPr="00DC5FF1" w:rsidDel="00550517" w:rsidRDefault="00DD3173" w:rsidP="0010305C">
            <w:pPr>
              <w:pStyle w:val="Compact"/>
              <w:jc w:val="right"/>
              <w:rPr>
                <w:del w:id="732" w:author="Lucien Baumgartner2" w:date="2021-02-10T15:56:00Z"/>
                <w:rFonts w:ascii="Garamond" w:hAnsi="Garamond"/>
              </w:rPr>
            </w:pPr>
            <w:del w:id="733" w:author="Lucien Baumgartner2" w:date="2021-02-10T15:56:00Z">
              <w:r w:rsidRPr="00DC5FF1" w:rsidDel="00550517">
                <w:rPr>
                  <w:rFonts w:ascii="Garamond" w:hAnsi="Garamond"/>
                </w:rPr>
                <w:delText>Est. Mean</w:delText>
              </w:r>
            </w:del>
          </w:p>
        </w:tc>
        <w:tc>
          <w:tcPr>
            <w:tcW w:w="0" w:type="auto"/>
          </w:tcPr>
          <w:p w14:paraId="6B06AA6A" w14:textId="08856E8C" w:rsidR="00DD3173" w:rsidRPr="00DC5FF1" w:rsidDel="00550517" w:rsidRDefault="00DD3173" w:rsidP="0010305C">
            <w:pPr>
              <w:pStyle w:val="Compact"/>
              <w:jc w:val="right"/>
              <w:rPr>
                <w:del w:id="734" w:author="Lucien Baumgartner2" w:date="2021-02-10T15:56:00Z"/>
                <w:rFonts w:ascii="Garamond" w:hAnsi="Garamond"/>
              </w:rPr>
            </w:pPr>
            <w:del w:id="735" w:author="Lucien Baumgartner2" w:date="2021-02-10T15:56:00Z">
              <w:r w:rsidRPr="00DC5FF1" w:rsidDel="00550517">
                <w:rPr>
                  <w:rFonts w:ascii="Garamond" w:hAnsi="Garamond"/>
                </w:rPr>
                <w:delText>SE</w:delText>
              </w:r>
            </w:del>
          </w:p>
        </w:tc>
        <w:tc>
          <w:tcPr>
            <w:tcW w:w="0" w:type="auto"/>
          </w:tcPr>
          <w:p w14:paraId="79C4950C" w14:textId="3A5CF1D7" w:rsidR="00DD3173" w:rsidRPr="00DC5FF1" w:rsidDel="00550517" w:rsidRDefault="00DD3173" w:rsidP="0010305C">
            <w:pPr>
              <w:pStyle w:val="Compact"/>
              <w:jc w:val="right"/>
              <w:rPr>
                <w:del w:id="736" w:author="Lucien Baumgartner2" w:date="2021-02-10T15:56:00Z"/>
                <w:rFonts w:ascii="Garamond" w:hAnsi="Garamond"/>
              </w:rPr>
            </w:pPr>
            <w:del w:id="737" w:author="Lucien Baumgartner2" w:date="2021-02-10T15:56:00Z">
              <w:r w:rsidRPr="00DC5FF1" w:rsidDel="00550517">
                <w:rPr>
                  <w:rFonts w:ascii="Garamond" w:hAnsi="Garamond"/>
                </w:rPr>
                <w:delText>df</w:delText>
              </w:r>
            </w:del>
          </w:p>
        </w:tc>
        <w:tc>
          <w:tcPr>
            <w:tcW w:w="0" w:type="auto"/>
          </w:tcPr>
          <w:p w14:paraId="0596E6F9" w14:textId="678A1A4A" w:rsidR="00DD3173" w:rsidRPr="00DC5FF1" w:rsidDel="00550517" w:rsidRDefault="00DD3173" w:rsidP="0010305C">
            <w:pPr>
              <w:pStyle w:val="Compact"/>
              <w:jc w:val="right"/>
              <w:rPr>
                <w:del w:id="738" w:author="Lucien Baumgartner2" w:date="2021-02-10T15:56:00Z"/>
                <w:rFonts w:ascii="Garamond" w:hAnsi="Garamond"/>
              </w:rPr>
            </w:pPr>
            <w:del w:id="739" w:author="Lucien Baumgartner2" w:date="2021-02-10T15:56:00Z">
              <w:r w:rsidRPr="00DC5FF1" w:rsidDel="00550517">
                <w:rPr>
                  <w:rFonts w:ascii="Garamond" w:hAnsi="Garamond"/>
                </w:rPr>
                <w:delText>lower CL</w:delText>
              </w:r>
            </w:del>
          </w:p>
        </w:tc>
        <w:tc>
          <w:tcPr>
            <w:tcW w:w="0" w:type="auto"/>
          </w:tcPr>
          <w:p w14:paraId="09278A72" w14:textId="2B4E3483" w:rsidR="00DD3173" w:rsidRPr="00DC5FF1" w:rsidDel="00550517" w:rsidRDefault="00DD3173" w:rsidP="0010305C">
            <w:pPr>
              <w:pStyle w:val="Compact"/>
              <w:jc w:val="right"/>
              <w:rPr>
                <w:del w:id="740" w:author="Lucien Baumgartner2" w:date="2021-02-10T15:56:00Z"/>
                <w:rFonts w:ascii="Garamond" w:hAnsi="Garamond"/>
              </w:rPr>
            </w:pPr>
            <w:del w:id="741" w:author="Lucien Baumgartner2" w:date="2021-02-10T15:56:00Z">
              <w:r w:rsidRPr="00DC5FF1" w:rsidDel="00550517">
                <w:rPr>
                  <w:rFonts w:ascii="Garamond" w:hAnsi="Garamond"/>
                </w:rPr>
                <w:delText>upper CL</w:delText>
              </w:r>
            </w:del>
          </w:p>
        </w:tc>
      </w:tr>
      <w:tr w:rsidR="00DD3173" w:rsidRPr="00DC5FF1" w:rsidDel="00550517" w14:paraId="3BDF4FD2" w14:textId="23B50B63" w:rsidTr="00DC5FF1">
        <w:trPr>
          <w:del w:id="742" w:author="Lucien Baumgartner2" w:date="2021-02-10T15:56:00Z"/>
        </w:trPr>
        <w:tc>
          <w:tcPr>
            <w:tcW w:w="0" w:type="auto"/>
          </w:tcPr>
          <w:p w14:paraId="35733776" w14:textId="50F99F3A" w:rsidR="00DD3173" w:rsidRPr="00DC5FF1" w:rsidDel="00550517" w:rsidRDefault="00DD3173" w:rsidP="0010305C">
            <w:pPr>
              <w:pStyle w:val="Compact"/>
              <w:rPr>
                <w:del w:id="743" w:author="Lucien Baumgartner2" w:date="2021-02-10T15:56:00Z"/>
                <w:rFonts w:ascii="Garamond" w:hAnsi="Garamond"/>
              </w:rPr>
            </w:pPr>
            <w:del w:id="744" w:author="Lucien Baumgartner2" w:date="2021-02-10T15:56:00Z">
              <w:r w:rsidRPr="00DC5FF1" w:rsidDel="00550517">
                <w:rPr>
                  <w:rFonts w:ascii="Garamond" w:hAnsi="Garamond"/>
                </w:rPr>
                <w:delText>RC</w:delText>
              </w:r>
            </w:del>
          </w:p>
        </w:tc>
        <w:tc>
          <w:tcPr>
            <w:tcW w:w="0" w:type="auto"/>
          </w:tcPr>
          <w:p w14:paraId="202378FE" w14:textId="25ABA0A0" w:rsidR="00DD3173" w:rsidRPr="00DC5FF1" w:rsidDel="00550517" w:rsidRDefault="00DD3173" w:rsidP="0010305C">
            <w:pPr>
              <w:pStyle w:val="Compact"/>
              <w:jc w:val="right"/>
              <w:rPr>
                <w:del w:id="745" w:author="Lucien Baumgartner2" w:date="2021-02-10T15:56:00Z"/>
                <w:rFonts w:ascii="Garamond" w:hAnsi="Garamond"/>
              </w:rPr>
            </w:pPr>
            <w:del w:id="746" w:author="Lucien Baumgartner2" w:date="2021-02-10T15:56:00Z">
              <w:r w:rsidRPr="00DC5FF1" w:rsidDel="00550517">
                <w:rPr>
                  <w:rFonts w:ascii="Garamond" w:hAnsi="Garamond"/>
                </w:rPr>
                <w:delText>0.3622</w:delText>
              </w:r>
            </w:del>
          </w:p>
        </w:tc>
        <w:tc>
          <w:tcPr>
            <w:tcW w:w="0" w:type="auto"/>
          </w:tcPr>
          <w:p w14:paraId="0BE57AEC" w14:textId="169FE999" w:rsidR="00DD3173" w:rsidRPr="00DC5FF1" w:rsidDel="00550517" w:rsidRDefault="00DD3173" w:rsidP="0010305C">
            <w:pPr>
              <w:pStyle w:val="Compact"/>
              <w:jc w:val="right"/>
              <w:rPr>
                <w:del w:id="747" w:author="Lucien Baumgartner2" w:date="2021-02-10T15:56:00Z"/>
                <w:rFonts w:ascii="Garamond" w:hAnsi="Garamond"/>
              </w:rPr>
            </w:pPr>
            <w:del w:id="748" w:author="Lucien Baumgartner2" w:date="2021-02-10T15:56:00Z">
              <w:r w:rsidRPr="00DC5FF1" w:rsidDel="00550517">
                <w:rPr>
                  <w:rFonts w:ascii="Garamond" w:hAnsi="Garamond"/>
                </w:rPr>
                <w:delText>0.0008</w:delText>
              </w:r>
            </w:del>
          </w:p>
        </w:tc>
        <w:tc>
          <w:tcPr>
            <w:tcW w:w="0" w:type="auto"/>
          </w:tcPr>
          <w:p w14:paraId="7DA9709E" w14:textId="6A2902BD" w:rsidR="00DD3173" w:rsidRPr="00DC5FF1" w:rsidDel="00550517" w:rsidRDefault="00DD3173" w:rsidP="0010305C">
            <w:pPr>
              <w:pStyle w:val="Compact"/>
              <w:jc w:val="right"/>
              <w:rPr>
                <w:del w:id="749" w:author="Lucien Baumgartner2" w:date="2021-02-10T15:56:00Z"/>
                <w:rFonts w:ascii="Garamond" w:hAnsi="Garamond"/>
              </w:rPr>
            </w:pPr>
            <w:del w:id="750" w:author="Lucien Baumgartner2" w:date="2021-02-10T15:56:00Z">
              <w:r w:rsidRPr="00DC5FF1" w:rsidDel="00550517">
                <w:rPr>
                  <w:rFonts w:ascii="Garamond" w:hAnsi="Garamond"/>
                </w:rPr>
                <w:delText>109920</w:delText>
              </w:r>
            </w:del>
          </w:p>
        </w:tc>
        <w:tc>
          <w:tcPr>
            <w:tcW w:w="0" w:type="auto"/>
          </w:tcPr>
          <w:p w14:paraId="68526923" w14:textId="3A038C37" w:rsidR="00DD3173" w:rsidRPr="00DC5FF1" w:rsidDel="00550517" w:rsidRDefault="00DD3173" w:rsidP="0010305C">
            <w:pPr>
              <w:pStyle w:val="Compact"/>
              <w:jc w:val="right"/>
              <w:rPr>
                <w:del w:id="751" w:author="Lucien Baumgartner2" w:date="2021-02-10T15:56:00Z"/>
                <w:rFonts w:ascii="Garamond" w:hAnsi="Garamond"/>
              </w:rPr>
            </w:pPr>
            <w:del w:id="752" w:author="Lucien Baumgartner2" w:date="2021-02-10T15:56:00Z">
              <w:r w:rsidRPr="00DC5FF1" w:rsidDel="00550517">
                <w:rPr>
                  <w:rFonts w:ascii="Garamond" w:hAnsi="Garamond"/>
                </w:rPr>
                <w:delText>0.3607</w:delText>
              </w:r>
            </w:del>
          </w:p>
        </w:tc>
        <w:tc>
          <w:tcPr>
            <w:tcW w:w="0" w:type="auto"/>
          </w:tcPr>
          <w:p w14:paraId="3C985AC7" w14:textId="338F8383" w:rsidR="00DD3173" w:rsidRPr="00DC5FF1" w:rsidDel="00550517" w:rsidRDefault="00DD3173" w:rsidP="0010305C">
            <w:pPr>
              <w:pStyle w:val="Compact"/>
              <w:jc w:val="right"/>
              <w:rPr>
                <w:del w:id="753" w:author="Lucien Baumgartner2" w:date="2021-02-10T15:56:00Z"/>
                <w:rFonts w:ascii="Garamond" w:hAnsi="Garamond"/>
              </w:rPr>
            </w:pPr>
            <w:del w:id="754" w:author="Lucien Baumgartner2" w:date="2021-02-10T15:56:00Z">
              <w:r w:rsidRPr="00DC5FF1" w:rsidDel="00550517">
                <w:rPr>
                  <w:rFonts w:ascii="Garamond" w:hAnsi="Garamond"/>
                </w:rPr>
                <w:delText>0.3637</w:delText>
              </w:r>
            </w:del>
          </w:p>
        </w:tc>
      </w:tr>
      <w:tr w:rsidR="00DD3173" w:rsidRPr="00DC5FF1" w:rsidDel="00550517" w14:paraId="2C394EFB" w14:textId="553FEBD7" w:rsidTr="00DC5FF1">
        <w:trPr>
          <w:del w:id="755" w:author="Lucien Baumgartner2" w:date="2021-02-10T15:56:00Z"/>
        </w:trPr>
        <w:tc>
          <w:tcPr>
            <w:tcW w:w="0" w:type="auto"/>
          </w:tcPr>
          <w:p w14:paraId="010608BB" w14:textId="33078566" w:rsidR="00DD3173" w:rsidRPr="00DC5FF1" w:rsidDel="00550517" w:rsidRDefault="00DD3173" w:rsidP="0010305C">
            <w:pPr>
              <w:pStyle w:val="Compact"/>
              <w:rPr>
                <w:del w:id="756" w:author="Lucien Baumgartner2" w:date="2021-02-10T15:56:00Z"/>
                <w:rFonts w:ascii="Garamond" w:hAnsi="Garamond"/>
              </w:rPr>
            </w:pPr>
            <w:del w:id="757" w:author="Lucien Baumgartner2" w:date="2021-02-10T15:56:00Z">
              <w:r w:rsidRPr="00DC5FF1" w:rsidDel="00550517">
                <w:rPr>
                  <w:rFonts w:ascii="Garamond" w:hAnsi="Garamond"/>
                </w:rPr>
                <w:delText>LC</w:delText>
              </w:r>
            </w:del>
          </w:p>
        </w:tc>
        <w:tc>
          <w:tcPr>
            <w:tcW w:w="0" w:type="auto"/>
          </w:tcPr>
          <w:p w14:paraId="5F898E73" w14:textId="77A64B3A" w:rsidR="00DD3173" w:rsidRPr="00DC5FF1" w:rsidDel="00550517" w:rsidRDefault="00DD3173" w:rsidP="0010305C">
            <w:pPr>
              <w:pStyle w:val="Compact"/>
              <w:jc w:val="right"/>
              <w:rPr>
                <w:del w:id="758" w:author="Lucien Baumgartner2" w:date="2021-02-10T15:56:00Z"/>
                <w:rFonts w:ascii="Garamond" w:hAnsi="Garamond"/>
              </w:rPr>
            </w:pPr>
            <w:del w:id="759" w:author="Lucien Baumgartner2" w:date="2021-02-10T15:56:00Z">
              <w:r w:rsidRPr="00DC5FF1" w:rsidDel="00550517">
                <w:rPr>
                  <w:rFonts w:ascii="Garamond" w:hAnsi="Garamond"/>
                </w:rPr>
                <w:delText>0.2360</w:delText>
              </w:r>
            </w:del>
          </w:p>
        </w:tc>
        <w:tc>
          <w:tcPr>
            <w:tcW w:w="0" w:type="auto"/>
          </w:tcPr>
          <w:p w14:paraId="3B2ACB8A" w14:textId="547992D5" w:rsidR="00DD3173" w:rsidRPr="00DC5FF1" w:rsidDel="00550517" w:rsidRDefault="00DD3173" w:rsidP="0010305C">
            <w:pPr>
              <w:pStyle w:val="Compact"/>
              <w:jc w:val="right"/>
              <w:rPr>
                <w:del w:id="760" w:author="Lucien Baumgartner2" w:date="2021-02-10T15:56:00Z"/>
                <w:rFonts w:ascii="Garamond" w:hAnsi="Garamond"/>
              </w:rPr>
            </w:pPr>
            <w:del w:id="761" w:author="Lucien Baumgartner2" w:date="2021-02-10T15:56:00Z">
              <w:r w:rsidRPr="00DC5FF1" w:rsidDel="00550517">
                <w:rPr>
                  <w:rFonts w:ascii="Garamond" w:hAnsi="Garamond"/>
                </w:rPr>
                <w:delText>0.0010</w:delText>
              </w:r>
            </w:del>
          </w:p>
        </w:tc>
        <w:tc>
          <w:tcPr>
            <w:tcW w:w="0" w:type="auto"/>
          </w:tcPr>
          <w:p w14:paraId="73CF3270" w14:textId="24B1680A" w:rsidR="00DD3173" w:rsidRPr="00DC5FF1" w:rsidDel="00550517" w:rsidRDefault="00DD3173" w:rsidP="0010305C">
            <w:pPr>
              <w:pStyle w:val="Compact"/>
              <w:jc w:val="right"/>
              <w:rPr>
                <w:del w:id="762" w:author="Lucien Baumgartner2" w:date="2021-02-10T15:56:00Z"/>
                <w:rFonts w:ascii="Garamond" w:hAnsi="Garamond"/>
              </w:rPr>
            </w:pPr>
            <w:del w:id="763" w:author="Lucien Baumgartner2" w:date="2021-02-10T15:56:00Z">
              <w:r w:rsidRPr="00DC5FF1" w:rsidDel="00550517">
                <w:rPr>
                  <w:rFonts w:ascii="Garamond" w:hAnsi="Garamond"/>
                </w:rPr>
                <w:delText>109920</w:delText>
              </w:r>
            </w:del>
          </w:p>
        </w:tc>
        <w:tc>
          <w:tcPr>
            <w:tcW w:w="0" w:type="auto"/>
          </w:tcPr>
          <w:p w14:paraId="6ECEF390" w14:textId="6F4AEB66" w:rsidR="00DD3173" w:rsidRPr="00DC5FF1" w:rsidDel="00550517" w:rsidRDefault="00DD3173" w:rsidP="0010305C">
            <w:pPr>
              <w:pStyle w:val="Compact"/>
              <w:jc w:val="right"/>
              <w:rPr>
                <w:del w:id="764" w:author="Lucien Baumgartner2" w:date="2021-02-10T15:56:00Z"/>
                <w:rFonts w:ascii="Garamond" w:hAnsi="Garamond"/>
              </w:rPr>
            </w:pPr>
            <w:del w:id="765" w:author="Lucien Baumgartner2" w:date="2021-02-10T15:56:00Z">
              <w:r w:rsidRPr="00DC5FF1" w:rsidDel="00550517">
                <w:rPr>
                  <w:rFonts w:ascii="Garamond" w:hAnsi="Garamond"/>
                </w:rPr>
                <w:delText>0.2341</w:delText>
              </w:r>
            </w:del>
          </w:p>
        </w:tc>
        <w:tc>
          <w:tcPr>
            <w:tcW w:w="0" w:type="auto"/>
          </w:tcPr>
          <w:p w14:paraId="1462C557" w14:textId="290F9124" w:rsidR="00DD3173" w:rsidRPr="00DC5FF1" w:rsidDel="00550517" w:rsidRDefault="00DD3173" w:rsidP="0010305C">
            <w:pPr>
              <w:pStyle w:val="Compact"/>
              <w:jc w:val="right"/>
              <w:rPr>
                <w:del w:id="766" w:author="Lucien Baumgartner2" w:date="2021-02-10T15:56:00Z"/>
                <w:rFonts w:ascii="Garamond" w:hAnsi="Garamond"/>
              </w:rPr>
            </w:pPr>
            <w:del w:id="767" w:author="Lucien Baumgartner2" w:date="2021-02-10T15:56:00Z">
              <w:r w:rsidRPr="00DC5FF1" w:rsidDel="00550517">
                <w:rPr>
                  <w:rFonts w:ascii="Garamond" w:hAnsi="Garamond"/>
                </w:rPr>
                <w:delText>0.2380</w:delText>
              </w:r>
            </w:del>
          </w:p>
        </w:tc>
      </w:tr>
      <w:tr w:rsidR="00DD3173" w:rsidRPr="00DC5FF1" w:rsidDel="00550517" w14:paraId="043E951A" w14:textId="18B2F4AF" w:rsidTr="00DC5FF1">
        <w:trPr>
          <w:del w:id="768" w:author="Lucien Baumgartner2" w:date="2021-02-10T15:56:00Z"/>
        </w:trPr>
        <w:tc>
          <w:tcPr>
            <w:tcW w:w="0" w:type="auto"/>
          </w:tcPr>
          <w:p w14:paraId="2D97CBC0" w14:textId="48C2420A" w:rsidR="00DD3173" w:rsidRPr="00DC5FF1" w:rsidDel="00550517" w:rsidRDefault="00DD3173" w:rsidP="0010305C">
            <w:pPr>
              <w:pStyle w:val="Compact"/>
              <w:rPr>
                <w:del w:id="769" w:author="Lucien Baumgartner2" w:date="2021-02-10T15:56:00Z"/>
                <w:rFonts w:ascii="Garamond" w:hAnsi="Garamond"/>
              </w:rPr>
            </w:pPr>
            <w:del w:id="770" w:author="Lucien Baumgartner2" w:date="2021-02-10T15:56:00Z">
              <w:r w:rsidRPr="00DC5FF1" w:rsidDel="00550517">
                <w:rPr>
                  <w:rFonts w:ascii="Garamond" w:hAnsi="Garamond"/>
                </w:rPr>
                <w:delText>Results are given on the absolute scale. Confidence level used: 0.95</w:delText>
              </w:r>
            </w:del>
          </w:p>
        </w:tc>
        <w:tc>
          <w:tcPr>
            <w:tcW w:w="0" w:type="auto"/>
          </w:tcPr>
          <w:p w14:paraId="3370530D" w14:textId="5F6C5FC2" w:rsidR="00DD3173" w:rsidRPr="00DC5FF1" w:rsidDel="00550517" w:rsidRDefault="00DD3173" w:rsidP="0010305C">
            <w:pPr>
              <w:rPr>
                <w:del w:id="771" w:author="Lucien Baumgartner2" w:date="2021-02-10T15:56:00Z"/>
              </w:rPr>
            </w:pPr>
          </w:p>
        </w:tc>
        <w:tc>
          <w:tcPr>
            <w:tcW w:w="0" w:type="auto"/>
          </w:tcPr>
          <w:p w14:paraId="772EEC71" w14:textId="5BA2856B" w:rsidR="00DD3173" w:rsidRPr="00DC5FF1" w:rsidDel="00550517" w:rsidRDefault="00DD3173" w:rsidP="0010305C">
            <w:pPr>
              <w:rPr>
                <w:del w:id="772" w:author="Lucien Baumgartner2" w:date="2021-02-10T15:56:00Z"/>
              </w:rPr>
            </w:pPr>
          </w:p>
        </w:tc>
        <w:tc>
          <w:tcPr>
            <w:tcW w:w="0" w:type="auto"/>
          </w:tcPr>
          <w:p w14:paraId="5E319945" w14:textId="04E541F3" w:rsidR="00DD3173" w:rsidRPr="00DC5FF1" w:rsidDel="00550517" w:rsidRDefault="00DD3173" w:rsidP="0010305C">
            <w:pPr>
              <w:rPr>
                <w:del w:id="773" w:author="Lucien Baumgartner2" w:date="2021-02-10T15:56:00Z"/>
              </w:rPr>
            </w:pPr>
          </w:p>
        </w:tc>
        <w:tc>
          <w:tcPr>
            <w:tcW w:w="0" w:type="auto"/>
          </w:tcPr>
          <w:p w14:paraId="2FD1CD66" w14:textId="6A1FC637" w:rsidR="00DD3173" w:rsidRPr="00DC5FF1" w:rsidDel="00550517" w:rsidRDefault="00DD3173" w:rsidP="0010305C">
            <w:pPr>
              <w:rPr>
                <w:del w:id="774" w:author="Lucien Baumgartner2" w:date="2021-02-10T15:56:00Z"/>
              </w:rPr>
            </w:pPr>
          </w:p>
        </w:tc>
        <w:tc>
          <w:tcPr>
            <w:tcW w:w="0" w:type="auto"/>
          </w:tcPr>
          <w:p w14:paraId="1EC19A06" w14:textId="60041BFF" w:rsidR="00DD3173" w:rsidRPr="00DC5FF1" w:rsidDel="00550517" w:rsidRDefault="00DD3173" w:rsidP="0010305C">
            <w:pPr>
              <w:rPr>
                <w:del w:id="775" w:author="Lucien Baumgartner2" w:date="2021-02-10T15:56:00Z"/>
              </w:rPr>
            </w:pPr>
          </w:p>
        </w:tc>
      </w:tr>
    </w:tbl>
    <w:p w14:paraId="324843B9" w14:textId="54E751A7" w:rsidR="00DC5FF1" w:rsidRDefault="00550517">
      <w:pPr>
        <w:ind w:firstLine="0"/>
        <w:pPrChange w:id="776" w:author="Lucien Baumgartner2" w:date="2021-02-10T15:56:00Z">
          <w:pPr/>
        </w:pPrChange>
      </w:pPr>
      <w:ins w:id="777" w:author="Lucien Baumgartner2" w:date="2021-02-10T15:56:00Z">
        <w:r w:rsidRPr="00550517">
          <w:rPr>
            <w:noProof/>
          </w:rPr>
          <w:drawing>
            <wp:anchor distT="0" distB="0" distL="114300" distR="114300" simplePos="0" relativeHeight="251663360" behindDoc="0" locked="0" layoutInCell="1" allowOverlap="1" wp14:anchorId="493448F0" wp14:editId="576B23AA">
              <wp:simplePos x="0" y="0"/>
              <wp:positionH relativeFrom="column">
                <wp:align>center</wp:align>
              </wp:positionH>
              <wp:positionV relativeFrom="paragraph">
                <wp:posOffset>0</wp:posOffset>
              </wp:positionV>
              <wp:extent cx="5259600" cy="1195200"/>
              <wp:effectExtent l="0" t="0" r="0" b="0"/>
              <wp:wrapTopAndBottom/>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5"/>
                      <a:stretch>
                        <a:fillRect/>
                      </a:stretch>
                    </pic:blipFill>
                    <pic:spPr>
                      <a:xfrm>
                        <a:off x="0" y="0"/>
                        <a:ext cx="5259600" cy="1195200"/>
                      </a:xfrm>
                      <a:prstGeom prst="rect">
                        <a:avLst/>
                      </a:prstGeom>
                    </pic:spPr>
                  </pic:pic>
                </a:graphicData>
              </a:graphic>
              <wp14:sizeRelH relativeFrom="page">
                <wp14:pctWidth>0</wp14:pctWidth>
              </wp14:sizeRelH>
              <wp14:sizeRelV relativeFrom="page">
                <wp14:pctHeight>0</wp14:pctHeight>
              </wp14:sizeRelV>
            </wp:anchor>
          </w:drawing>
        </w:r>
      </w:ins>
    </w:p>
    <w:p w14:paraId="79A1365F" w14:textId="1448FEFD" w:rsidR="00DC5FF1" w:rsidRDefault="00DC5FF1" w:rsidP="00DC5FF1">
      <w:pPr>
        <w:pStyle w:val="BodyText"/>
        <w:ind w:firstLine="0"/>
      </w:pPr>
      <w:r>
        <w:t>The second model shows similar results, which means that the difference</w:t>
      </w:r>
      <w:del w:id="778" w:author="Lucien Baumgartner2" w:date="2021-02-10T10:37:00Z">
        <w:r w:rsidDel="004F104F">
          <w:delText>s</w:delText>
        </w:r>
      </w:del>
      <w:r>
        <w:t xml:space="preserve"> between the corpora persist</w:t>
      </w:r>
      <w:ins w:id="779" w:author="Lucien Baumgartner2" w:date="2021-02-10T10:38:00Z">
        <w:r w:rsidR="004F104F">
          <w:t>s</w:t>
        </w:r>
      </w:ins>
      <w:r>
        <w:t xml:space="preserve"> when we take polarity into account. The effect of positive polarity compared to negative polarity is </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0.6456</m:t>
        </m:r>
      </m:oMath>
      <w:r>
        <w:t xml:space="preserve">, </w:t>
      </w:r>
      <m:oMath>
        <m:r>
          <w:rPr>
            <w:rFonts w:ascii="Cambria Math" w:hAnsi="Cambria Math"/>
          </w:rPr>
          <m:t>t</m:t>
        </m:r>
        <m:r>
          <m:rPr>
            <m:nor/>
          </m:rPr>
          <m:t>-value:</m:t>
        </m:r>
        <m:r>
          <w:rPr>
            <w:rFonts w:ascii="Cambria Math" w:hAnsi="Cambria Math"/>
          </w:rPr>
          <m:t> 324.43</m:t>
        </m:r>
      </m:oMath>
      <w:r>
        <w:t xml:space="preserve">, whereas the effect of LC compared to RC drops slightly to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0.1085</m:t>
        </m:r>
      </m:oMath>
      <w:r>
        <w:t xml:space="preserve">, </w:t>
      </w:r>
      <m:oMath>
        <m:r>
          <w:rPr>
            <w:rFonts w:ascii="Cambria Math" w:hAnsi="Cambria Math"/>
          </w:rPr>
          <m:t>t</m:t>
        </m:r>
        <m:r>
          <m:rPr>
            <m:nor/>
          </m:rPr>
          <m:t>-value:</m:t>
        </m:r>
        <m:r>
          <w:rPr>
            <w:rFonts w:ascii="Cambria Math" w:hAnsi="Cambria Math"/>
          </w:rPr>
          <m:t> 35.31</m:t>
        </m:r>
      </m:oMath>
      <w:r>
        <w:t xml:space="preserve"> (note that the sign change is due to the different scale). The interaction of positive polarity and LC compared to the intercept has an effect of </w:t>
      </w:r>
      <m:oMath>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0.2130</m:t>
        </m:r>
      </m:oMath>
      <w:r>
        <w:t xml:space="preserve">, </w:t>
      </w:r>
      <m:oMath>
        <m:r>
          <w:rPr>
            <w:rFonts w:ascii="Cambria Math" w:hAnsi="Cambria Math"/>
          </w:rPr>
          <m:t>t</m:t>
        </m:r>
        <m:r>
          <m:rPr>
            <m:nor/>
          </m:rPr>
          <m:t>-value:</m:t>
        </m:r>
        <m:r>
          <m:rPr>
            <m:sty m:val="p"/>
          </m:rPr>
          <w:rPr>
            <w:rFonts w:ascii="Cambria Math" w:hAnsi="Cambria Math"/>
          </w:rPr>
          <m:t>-</m:t>
        </m:r>
        <m:r>
          <w:rPr>
            <w:rFonts w:ascii="Cambria Math" w:hAnsi="Cambria Math"/>
          </w:rPr>
          <m:t>58.68</m:t>
        </m:r>
      </m:oMath>
      <w:r>
        <w:t>. All effects are highly significant on a 0.05 alpha-level (</w:t>
      </w:r>
      <m:oMath>
        <m:r>
          <w:rPr>
            <w:rFonts w:ascii="Cambria Math" w:hAnsi="Cambria Math"/>
          </w:rPr>
          <m:t>Pr</m:t>
        </m:r>
        <m:r>
          <m:rPr>
            <m:sty m:val="p"/>
          </m:rPr>
          <w:rPr>
            <w:rFonts w:ascii="Cambria Math" w:hAnsi="Cambria Math"/>
          </w:rPr>
          <m:t>(&gt;|</m:t>
        </m:r>
        <m:r>
          <w:rPr>
            <w:rFonts w:ascii="Cambria Math" w:hAnsi="Cambria Math"/>
          </w:rPr>
          <m:t>t</m:t>
        </m:r>
        <m:r>
          <m:rPr>
            <m:sty m:val="p"/>
          </m:rPr>
          <w:rPr>
            <w:rFonts w:ascii="Cambria Math" w:hAnsi="Cambria Math"/>
          </w:rPr>
          <m:t>|)=&lt;</m:t>
        </m:r>
        <m:r>
          <w:rPr>
            <w:rFonts w:ascii="Cambria Math" w:hAnsi="Cambria Math"/>
          </w:rPr>
          <m:t>2</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16</m:t>
            </m:r>
          </m:sup>
        </m:sSup>
      </m:oMath>
      <w:r>
        <w:t xml:space="preserve">). Table </w:t>
      </w:r>
      <w:hyperlink w:anchor="tab:s1m2">
        <w:r>
          <w:rPr>
            <w:rStyle w:val="Hyperlink"/>
          </w:rPr>
          <w:t>4</w:t>
        </w:r>
      </w:hyperlink>
      <w:r>
        <w:t xml:space="preserve"> contains the EMMs by sentiment polarity for this model. The pairwise contrasts are all </w:t>
      </w:r>
      <w:r>
        <w:lastRenderedPageBreak/>
        <w:t>significant, which supports that LC has more neutral values than RC on both sides of the sentiment scale.</w:t>
      </w:r>
    </w:p>
    <w:p w14:paraId="0A7E275C" w14:textId="2A486075" w:rsidR="00DC5FF1" w:rsidRPr="00DC5FF1" w:rsidDel="00550517" w:rsidRDefault="00550517" w:rsidP="00DC5FF1">
      <w:pPr>
        <w:pStyle w:val="TableCaption"/>
        <w:rPr>
          <w:del w:id="780" w:author="Lucien Baumgartner2" w:date="2021-02-10T15:57:00Z"/>
          <w:rFonts w:ascii="Garamond" w:hAnsi="Garamond"/>
        </w:rPr>
      </w:pPr>
      <w:ins w:id="781" w:author="Lucien Baumgartner2" w:date="2021-02-10T15:57:00Z">
        <w:r w:rsidRPr="00550517">
          <w:rPr>
            <w:i w:val="0"/>
            <w:noProof/>
          </w:rPr>
          <w:drawing>
            <wp:anchor distT="0" distB="0" distL="114300" distR="114300" simplePos="0" relativeHeight="251662336" behindDoc="0" locked="0" layoutInCell="1" allowOverlap="1" wp14:anchorId="35A91EE8" wp14:editId="08BE8122">
              <wp:simplePos x="0" y="0"/>
              <wp:positionH relativeFrom="column">
                <wp:align>center</wp:align>
              </wp:positionH>
              <wp:positionV relativeFrom="paragraph">
                <wp:posOffset>3810</wp:posOffset>
              </wp:positionV>
              <wp:extent cx="5104800" cy="2160000"/>
              <wp:effectExtent l="0" t="0" r="635"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5104800" cy="2160000"/>
                      </a:xfrm>
                      <a:prstGeom prst="rect">
                        <a:avLst/>
                      </a:prstGeom>
                    </pic:spPr>
                  </pic:pic>
                </a:graphicData>
              </a:graphic>
              <wp14:sizeRelH relativeFrom="page">
                <wp14:pctWidth>0</wp14:pctWidth>
              </wp14:sizeRelH>
              <wp14:sizeRelV relativeFrom="page">
                <wp14:pctHeight>0</wp14:pctHeight>
              </wp14:sizeRelV>
            </wp:anchor>
          </w:drawing>
        </w:r>
      </w:ins>
      <w:del w:id="782" w:author="Lucien Baumgartner2" w:date="2021-02-10T15:57:00Z">
        <w:r w:rsidR="00DC5FF1" w:rsidRPr="00DC5FF1" w:rsidDel="00550517">
          <w:rPr>
            <w:rFonts w:ascii="Garamond" w:hAnsi="Garamond"/>
          </w:rPr>
          <w:delText xml:space="preserve">Table </w:delText>
        </w:r>
        <w:r w:rsidR="00DC5FF1" w:rsidRPr="00DC5FF1" w:rsidDel="00550517">
          <w:rPr>
            <w:i w:val="0"/>
          </w:rPr>
          <w:fldChar w:fldCharType="begin"/>
        </w:r>
        <w:r w:rsidR="00DC5FF1" w:rsidRPr="00DC5FF1" w:rsidDel="00550517">
          <w:rPr>
            <w:rFonts w:ascii="Garamond" w:hAnsi="Garamond"/>
          </w:rPr>
          <w:delInstrText xml:space="preserve"> SEQ Table \* ARABIC </w:delInstrText>
        </w:r>
        <w:r w:rsidR="00DC5FF1" w:rsidRPr="00DC5FF1" w:rsidDel="00550517">
          <w:rPr>
            <w:i w:val="0"/>
          </w:rPr>
          <w:fldChar w:fldCharType="separate"/>
        </w:r>
        <w:r w:rsidR="00B50F00" w:rsidDel="00550517">
          <w:rPr>
            <w:rFonts w:ascii="Garamond" w:hAnsi="Garamond"/>
            <w:noProof/>
          </w:rPr>
          <w:delText>2</w:delText>
        </w:r>
        <w:r w:rsidR="00DC5FF1" w:rsidRPr="00DC5FF1" w:rsidDel="00550517">
          <w:rPr>
            <w:i w:val="0"/>
          </w:rPr>
          <w:fldChar w:fldCharType="end"/>
        </w:r>
        <w:r w:rsidR="00DC5FF1" w:rsidRPr="00DC5FF1" w:rsidDel="00550517">
          <w:rPr>
            <w:rFonts w:ascii="Garamond" w:hAnsi="Garamond"/>
          </w:rPr>
          <w:delText>: Estimated Mean Difference Between Corpora by Target Polarity</w:delText>
        </w:r>
      </w:del>
    </w:p>
    <w:tbl>
      <w:tblPr>
        <w:tblStyle w:val="TableGridLight"/>
        <w:tblW w:w="4653" w:type="pct"/>
        <w:tblLook w:val="0020" w:firstRow="1" w:lastRow="0" w:firstColumn="0" w:lastColumn="0" w:noHBand="0" w:noVBand="0"/>
        <w:tblCaption w:val="Estimated Mean Difference Between Corpora by Target Polarity"/>
      </w:tblPr>
      <w:tblGrid>
        <w:gridCol w:w="3000"/>
        <w:gridCol w:w="1205"/>
        <w:gridCol w:w="930"/>
        <w:gridCol w:w="1014"/>
        <w:gridCol w:w="1128"/>
        <w:gridCol w:w="1149"/>
      </w:tblGrid>
      <w:tr w:rsidR="00DC5FF1" w:rsidDel="00550517" w14:paraId="0B1B3843" w14:textId="2AA00A19" w:rsidTr="00DC5FF1">
        <w:trPr>
          <w:del w:id="783" w:author="Lucien Baumgartner2" w:date="2021-02-10T15:57:00Z"/>
        </w:trPr>
        <w:tc>
          <w:tcPr>
            <w:tcW w:w="0" w:type="auto"/>
          </w:tcPr>
          <w:p w14:paraId="4467F78E" w14:textId="7A7B5C11" w:rsidR="00DC5FF1" w:rsidDel="00550517" w:rsidRDefault="00DC5FF1" w:rsidP="0010305C">
            <w:pPr>
              <w:pStyle w:val="Compact"/>
              <w:rPr>
                <w:del w:id="784" w:author="Lucien Baumgartner2" w:date="2021-02-10T15:57:00Z"/>
              </w:rPr>
            </w:pPr>
            <w:del w:id="785" w:author="Lucien Baumgartner2" w:date="2021-02-10T15:57:00Z">
              <w:r w:rsidDel="00550517">
                <w:delText>Corpus</w:delText>
              </w:r>
            </w:del>
          </w:p>
        </w:tc>
        <w:tc>
          <w:tcPr>
            <w:tcW w:w="0" w:type="auto"/>
          </w:tcPr>
          <w:p w14:paraId="6390D1DC" w14:textId="205072FD" w:rsidR="00DC5FF1" w:rsidDel="00550517" w:rsidRDefault="00DC5FF1" w:rsidP="0010305C">
            <w:pPr>
              <w:pStyle w:val="Compact"/>
              <w:jc w:val="right"/>
              <w:rPr>
                <w:del w:id="786" w:author="Lucien Baumgartner2" w:date="2021-02-10T15:57:00Z"/>
              </w:rPr>
            </w:pPr>
            <w:del w:id="787" w:author="Lucien Baumgartner2" w:date="2021-02-10T15:57:00Z">
              <w:r w:rsidDel="00550517">
                <w:delText>Est. Mean</w:delText>
              </w:r>
            </w:del>
          </w:p>
        </w:tc>
        <w:tc>
          <w:tcPr>
            <w:tcW w:w="0" w:type="auto"/>
          </w:tcPr>
          <w:p w14:paraId="45CFC581" w14:textId="521A4762" w:rsidR="00DC5FF1" w:rsidDel="00550517" w:rsidRDefault="00DC5FF1" w:rsidP="0010305C">
            <w:pPr>
              <w:pStyle w:val="Compact"/>
              <w:jc w:val="right"/>
              <w:rPr>
                <w:del w:id="788" w:author="Lucien Baumgartner2" w:date="2021-02-10T15:57:00Z"/>
              </w:rPr>
            </w:pPr>
            <w:del w:id="789" w:author="Lucien Baumgartner2" w:date="2021-02-10T15:57:00Z">
              <w:r w:rsidDel="00550517">
                <w:delText>SE</w:delText>
              </w:r>
            </w:del>
          </w:p>
        </w:tc>
        <w:tc>
          <w:tcPr>
            <w:tcW w:w="0" w:type="auto"/>
          </w:tcPr>
          <w:p w14:paraId="4ED8C4DF" w14:textId="6432FA2C" w:rsidR="00DC5FF1" w:rsidDel="00550517" w:rsidRDefault="00DC5FF1" w:rsidP="0010305C">
            <w:pPr>
              <w:pStyle w:val="Compact"/>
              <w:jc w:val="right"/>
              <w:rPr>
                <w:del w:id="790" w:author="Lucien Baumgartner2" w:date="2021-02-10T15:57:00Z"/>
              </w:rPr>
            </w:pPr>
            <w:del w:id="791" w:author="Lucien Baumgartner2" w:date="2021-02-10T15:57:00Z">
              <w:r w:rsidDel="00550517">
                <w:delText>df</w:delText>
              </w:r>
            </w:del>
          </w:p>
        </w:tc>
        <w:tc>
          <w:tcPr>
            <w:tcW w:w="0" w:type="auto"/>
          </w:tcPr>
          <w:p w14:paraId="6D058523" w14:textId="2C523C85" w:rsidR="00DC5FF1" w:rsidDel="00550517" w:rsidRDefault="00DC5FF1" w:rsidP="0010305C">
            <w:pPr>
              <w:pStyle w:val="Compact"/>
              <w:jc w:val="right"/>
              <w:rPr>
                <w:del w:id="792" w:author="Lucien Baumgartner2" w:date="2021-02-10T15:57:00Z"/>
              </w:rPr>
            </w:pPr>
            <w:del w:id="793" w:author="Lucien Baumgartner2" w:date="2021-02-10T15:57:00Z">
              <w:r w:rsidDel="00550517">
                <w:delText>lower CL</w:delText>
              </w:r>
            </w:del>
          </w:p>
        </w:tc>
        <w:tc>
          <w:tcPr>
            <w:tcW w:w="0" w:type="auto"/>
          </w:tcPr>
          <w:p w14:paraId="07D17FA9" w14:textId="174419D7" w:rsidR="00DC5FF1" w:rsidDel="00550517" w:rsidRDefault="00DC5FF1" w:rsidP="0010305C">
            <w:pPr>
              <w:pStyle w:val="Compact"/>
              <w:jc w:val="right"/>
              <w:rPr>
                <w:del w:id="794" w:author="Lucien Baumgartner2" w:date="2021-02-10T15:57:00Z"/>
              </w:rPr>
            </w:pPr>
            <w:del w:id="795" w:author="Lucien Baumgartner2" w:date="2021-02-10T15:57:00Z">
              <w:r w:rsidDel="00550517">
                <w:delText>upper CL</w:delText>
              </w:r>
            </w:del>
          </w:p>
        </w:tc>
      </w:tr>
      <w:tr w:rsidR="00DC5FF1" w:rsidDel="00550517" w14:paraId="17581F03" w14:textId="290DD303" w:rsidTr="00DC5FF1">
        <w:trPr>
          <w:del w:id="796" w:author="Lucien Baumgartner2" w:date="2021-02-10T15:57:00Z"/>
        </w:trPr>
        <w:tc>
          <w:tcPr>
            <w:tcW w:w="0" w:type="auto"/>
          </w:tcPr>
          <w:p w14:paraId="2E4A08DB" w14:textId="456C7043" w:rsidR="00DC5FF1" w:rsidDel="00550517" w:rsidRDefault="00DC5FF1" w:rsidP="0010305C">
            <w:pPr>
              <w:pStyle w:val="Compact"/>
              <w:rPr>
                <w:del w:id="797" w:author="Lucien Baumgartner2" w:date="2021-02-10T15:57:00Z"/>
              </w:rPr>
            </w:pPr>
            <w:del w:id="798" w:author="Lucien Baumgartner2" w:date="2021-02-10T15:57:00Z">
              <w:r w:rsidDel="00550517">
                <w:delText>Polarity = negative</w:delText>
              </w:r>
            </w:del>
          </w:p>
        </w:tc>
        <w:tc>
          <w:tcPr>
            <w:tcW w:w="0" w:type="auto"/>
          </w:tcPr>
          <w:p w14:paraId="69427AF8" w14:textId="6C1B9347" w:rsidR="00DC5FF1" w:rsidDel="00550517" w:rsidRDefault="00DC5FF1" w:rsidP="0010305C">
            <w:pPr>
              <w:rPr>
                <w:del w:id="799" w:author="Lucien Baumgartner2" w:date="2021-02-10T15:57:00Z"/>
              </w:rPr>
            </w:pPr>
          </w:p>
        </w:tc>
        <w:tc>
          <w:tcPr>
            <w:tcW w:w="0" w:type="auto"/>
          </w:tcPr>
          <w:p w14:paraId="36746BE3" w14:textId="78EDFBEE" w:rsidR="00DC5FF1" w:rsidDel="00550517" w:rsidRDefault="00DC5FF1" w:rsidP="0010305C">
            <w:pPr>
              <w:rPr>
                <w:del w:id="800" w:author="Lucien Baumgartner2" w:date="2021-02-10T15:57:00Z"/>
              </w:rPr>
            </w:pPr>
          </w:p>
        </w:tc>
        <w:tc>
          <w:tcPr>
            <w:tcW w:w="0" w:type="auto"/>
          </w:tcPr>
          <w:p w14:paraId="2B5BBD9B" w14:textId="5CE6E474" w:rsidR="00DC5FF1" w:rsidDel="00550517" w:rsidRDefault="00DC5FF1" w:rsidP="0010305C">
            <w:pPr>
              <w:rPr>
                <w:del w:id="801" w:author="Lucien Baumgartner2" w:date="2021-02-10T15:57:00Z"/>
              </w:rPr>
            </w:pPr>
          </w:p>
        </w:tc>
        <w:tc>
          <w:tcPr>
            <w:tcW w:w="0" w:type="auto"/>
          </w:tcPr>
          <w:p w14:paraId="7985AA7D" w14:textId="20D70DE2" w:rsidR="00DC5FF1" w:rsidDel="00550517" w:rsidRDefault="00DC5FF1" w:rsidP="0010305C">
            <w:pPr>
              <w:rPr>
                <w:del w:id="802" w:author="Lucien Baumgartner2" w:date="2021-02-10T15:57:00Z"/>
              </w:rPr>
            </w:pPr>
          </w:p>
        </w:tc>
        <w:tc>
          <w:tcPr>
            <w:tcW w:w="0" w:type="auto"/>
          </w:tcPr>
          <w:p w14:paraId="17EA6CAE" w14:textId="753C6579" w:rsidR="00DC5FF1" w:rsidDel="00550517" w:rsidRDefault="00DC5FF1" w:rsidP="0010305C">
            <w:pPr>
              <w:rPr>
                <w:del w:id="803" w:author="Lucien Baumgartner2" w:date="2021-02-10T15:57:00Z"/>
              </w:rPr>
            </w:pPr>
          </w:p>
        </w:tc>
      </w:tr>
      <w:tr w:rsidR="00DC5FF1" w:rsidDel="00550517" w14:paraId="4A220AC7" w14:textId="5A849387" w:rsidTr="00DC5FF1">
        <w:trPr>
          <w:del w:id="804" w:author="Lucien Baumgartner2" w:date="2021-02-10T15:57:00Z"/>
        </w:trPr>
        <w:tc>
          <w:tcPr>
            <w:tcW w:w="0" w:type="auto"/>
          </w:tcPr>
          <w:p w14:paraId="2AAA7ABA" w14:textId="42A1A928" w:rsidR="00DC5FF1" w:rsidDel="00550517" w:rsidRDefault="00DC5FF1" w:rsidP="0010305C">
            <w:pPr>
              <w:pStyle w:val="Compact"/>
              <w:rPr>
                <w:del w:id="805" w:author="Lucien Baumgartner2" w:date="2021-02-10T15:57:00Z"/>
              </w:rPr>
            </w:pPr>
            <w:del w:id="806" w:author="Lucien Baumgartner2" w:date="2021-02-10T15:57:00Z">
              <w:r w:rsidDel="00550517">
                <w:delText>RC</w:delText>
              </w:r>
            </w:del>
          </w:p>
        </w:tc>
        <w:tc>
          <w:tcPr>
            <w:tcW w:w="0" w:type="auto"/>
          </w:tcPr>
          <w:p w14:paraId="6932F3BB" w14:textId="7C3DD3A2" w:rsidR="00DC5FF1" w:rsidDel="00550517" w:rsidRDefault="00DC5FF1" w:rsidP="0010305C">
            <w:pPr>
              <w:pStyle w:val="Compact"/>
              <w:jc w:val="right"/>
              <w:rPr>
                <w:del w:id="807" w:author="Lucien Baumgartner2" w:date="2021-02-10T15:57:00Z"/>
              </w:rPr>
            </w:pPr>
            <w:del w:id="808" w:author="Lucien Baumgartner2" w:date="2021-02-10T15:57:00Z">
              <w:r w:rsidDel="00550517">
                <w:delText>-0.3659</w:delText>
              </w:r>
            </w:del>
          </w:p>
        </w:tc>
        <w:tc>
          <w:tcPr>
            <w:tcW w:w="0" w:type="auto"/>
          </w:tcPr>
          <w:p w14:paraId="62BD35AE" w14:textId="1C47B9ED" w:rsidR="00DC5FF1" w:rsidDel="00550517" w:rsidRDefault="00DC5FF1" w:rsidP="0010305C">
            <w:pPr>
              <w:pStyle w:val="Compact"/>
              <w:jc w:val="right"/>
              <w:rPr>
                <w:del w:id="809" w:author="Lucien Baumgartner2" w:date="2021-02-10T15:57:00Z"/>
              </w:rPr>
            </w:pPr>
            <w:del w:id="810" w:author="Lucien Baumgartner2" w:date="2021-02-10T15:57:00Z">
              <w:r w:rsidDel="00550517">
                <w:delText>0.0015</w:delText>
              </w:r>
            </w:del>
          </w:p>
        </w:tc>
        <w:tc>
          <w:tcPr>
            <w:tcW w:w="0" w:type="auto"/>
          </w:tcPr>
          <w:p w14:paraId="0FC151DE" w14:textId="52C7544C" w:rsidR="00DC5FF1" w:rsidDel="00550517" w:rsidRDefault="00DC5FF1" w:rsidP="0010305C">
            <w:pPr>
              <w:pStyle w:val="Compact"/>
              <w:jc w:val="right"/>
              <w:rPr>
                <w:del w:id="811" w:author="Lucien Baumgartner2" w:date="2021-02-10T15:57:00Z"/>
              </w:rPr>
            </w:pPr>
            <w:del w:id="812" w:author="Lucien Baumgartner2" w:date="2021-02-10T15:57:00Z">
              <w:r w:rsidDel="00550517">
                <w:delText>109918</w:delText>
              </w:r>
            </w:del>
          </w:p>
        </w:tc>
        <w:tc>
          <w:tcPr>
            <w:tcW w:w="0" w:type="auto"/>
          </w:tcPr>
          <w:p w14:paraId="066E7C95" w14:textId="617913B0" w:rsidR="00DC5FF1" w:rsidDel="00550517" w:rsidRDefault="00DC5FF1" w:rsidP="0010305C">
            <w:pPr>
              <w:pStyle w:val="Compact"/>
              <w:jc w:val="right"/>
              <w:rPr>
                <w:del w:id="813" w:author="Lucien Baumgartner2" w:date="2021-02-10T15:57:00Z"/>
              </w:rPr>
            </w:pPr>
            <w:del w:id="814" w:author="Lucien Baumgartner2" w:date="2021-02-10T15:57:00Z">
              <w:r w:rsidDel="00550517">
                <w:delText>-0.3689</w:delText>
              </w:r>
            </w:del>
          </w:p>
        </w:tc>
        <w:tc>
          <w:tcPr>
            <w:tcW w:w="0" w:type="auto"/>
          </w:tcPr>
          <w:p w14:paraId="57AE05D1" w14:textId="636FFE88" w:rsidR="00DC5FF1" w:rsidDel="00550517" w:rsidRDefault="00DC5FF1" w:rsidP="0010305C">
            <w:pPr>
              <w:pStyle w:val="Compact"/>
              <w:jc w:val="right"/>
              <w:rPr>
                <w:del w:id="815" w:author="Lucien Baumgartner2" w:date="2021-02-10T15:57:00Z"/>
              </w:rPr>
            </w:pPr>
            <w:del w:id="816" w:author="Lucien Baumgartner2" w:date="2021-02-10T15:57:00Z">
              <w:r w:rsidDel="00550517">
                <w:delText>-0.3629</w:delText>
              </w:r>
            </w:del>
          </w:p>
        </w:tc>
      </w:tr>
      <w:tr w:rsidR="00DC5FF1" w:rsidDel="00550517" w14:paraId="062DB61C" w14:textId="2B5B6845" w:rsidTr="00DC5FF1">
        <w:trPr>
          <w:del w:id="817" w:author="Lucien Baumgartner2" w:date="2021-02-10T15:57:00Z"/>
        </w:trPr>
        <w:tc>
          <w:tcPr>
            <w:tcW w:w="0" w:type="auto"/>
          </w:tcPr>
          <w:p w14:paraId="170444B2" w14:textId="7F6777A8" w:rsidR="00DC5FF1" w:rsidDel="00550517" w:rsidRDefault="00DC5FF1" w:rsidP="0010305C">
            <w:pPr>
              <w:pStyle w:val="Compact"/>
              <w:rPr>
                <w:del w:id="818" w:author="Lucien Baumgartner2" w:date="2021-02-10T15:57:00Z"/>
              </w:rPr>
            </w:pPr>
            <w:del w:id="819" w:author="Lucien Baumgartner2" w:date="2021-02-10T15:57:00Z">
              <w:r w:rsidDel="00550517">
                <w:delText>LC</w:delText>
              </w:r>
            </w:del>
          </w:p>
        </w:tc>
        <w:tc>
          <w:tcPr>
            <w:tcW w:w="0" w:type="auto"/>
          </w:tcPr>
          <w:p w14:paraId="19CC1052" w14:textId="572F722A" w:rsidR="00DC5FF1" w:rsidDel="00550517" w:rsidRDefault="00DC5FF1" w:rsidP="0010305C">
            <w:pPr>
              <w:pStyle w:val="Compact"/>
              <w:jc w:val="right"/>
              <w:rPr>
                <w:del w:id="820" w:author="Lucien Baumgartner2" w:date="2021-02-10T15:57:00Z"/>
              </w:rPr>
            </w:pPr>
            <w:del w:id="821" w:author="Lucien Baumgartner2" w:date="2021-02-10T15:57:00Z">
              <w:r w:rsidDel="00550517">
                <w:delText>-0.2574</w:delText>
              </w:r>
            </w:del>
          </w:p>
        </w:tc>
        <w:tc>
          <w:tcPr>
            <w:tcW w:w="0" w:type="auto"/>
          </w:tcPr>
          <w:p w14:paraId="449AE158" w14:textId="5548FD16" w:rsidR="00DC5FF1" w:rsidDel="00550517" w:rsidRDefault="00DC5FF1" w:rsidP="0010305C">
            <w:pPr>
              <w:pStyle w:val="Compact"/>
              <w:jc w:val="right"/>
              <w:rPr>
                <w:del w:id="822" w:author="Lucien Baumgartner2" w:date="2021-02-10T15:57:00Z"/>
              </w:rPr>
            </w:pPr>
            <w:del w:id="823" w:author="Lucien Baumgartner2" w:date="2021-02-10T15:57:00Z">
              <w:r w:rsidDel="00550517">
                <w:delText>0.0027</w:delText>
              </w:r>
            </w:del>
          </w:p>
        </w:tc>
        <w:tc>
          <w:tcPr>
            <w:tcW w:w="0" w:type="auto"/>
          </w:tcPr>
          <w:p w14:paraId="04C3D8B8" w14:textId="70DF3BB7" w:rsidR="00DC5FF1" w:rsidDel="00550517" w:rsidRDefault="00DC5FF1" w:rsidP="0010305C">
            <w:pPr>
              <w:pStyle w:val="Compact"/>
              <w:jc w:val="right"/>
              <w:rPr>
                <w:del w:id="824" w:author="Lucien Baumgartner2" w:date="2021-02-10T15:57:00Z"/>
              </w:rPr>
            </w:pPr>
            <w:del w:id="825" w:author="Lucien Baumgartner2" w:date="2021-02-10T15:57:00Z">
              <w:r w:rsidDel="00550517">
                <w:delText>109918</w:delText>
              </w:r>
            </w:del>
          </w:p>
        </w:tc>
        <w:tc>
          <w:tcPr>
            <w:tcW w:w="0" w:type="auto"/>
          </w:tcPr>
          <w:p w14:paraId="685DC5F6" w14:textId="6706D01E" w:rsidR="00DC5FF1" w:rsidDel="00550517" w:rsidRDefault="00DC5FF1" w:rsidP="0010305C">
            <w:pPr>
              <w:pStyle w:val="Compact"/>
              <w:jc w:val="right"/>
              <w:rPr>
                <w:del w:id="826" w:author="Lucien Baumgartner2" w:date="2021-02-10T15:57:00Z"/>
              </w:rPr>
            </w:pPr>
            <w:del w:id="827" w:author="Lucien Baumgartner2" w:date="2021-02-10T15:57:00Z">
              <w:r w:rsidDel="00550517">
                <w:delText>-0.2627</w:delText>
              </w:r>
            </w:del>
          </w:p>
        </w:tc>
        <w:tc>
          <w:tcPr>
            <w:tcW w:w="0" w:type="auto"/>
          </w:tcPr>
          <w:p w14:paraId="70805444" w14:textId="245D538F" w:rsidR="00DC5FF1" w:rsidDel="00550517" w:rsidRDefault="00DC5FF1" w:rsidP="0010305C">
            <w:pPr>
              <w:pStyle w:val="Compact"/>
              <w:jc w:val="right"/>
              <w:rPr>
                <w:del w:id="828" w:author="Lucien Baumgartner2" w:date="2021-02-10T15:57:00Z"/>
              </w:rPr>
            </w:pPr>
            <w:del w:id="829" w:author="Lucien Baumgartner2" w:date="2021-02-10T15:57:00Z">
              <w:r w:rsidDel="00550517">
                <w:delText>-0.2522</w:delText>
              </w:r>
            </w:del>
          </w:p>
        </w:tc>
      </w:tr>
      <w:tr w:rsidR="00DC5FF1" w:rsidDel="00550517" w14:paraId="3E932B5D" w14:textId="27FF80EA" w:rsidTr="00DC5FF1">
        <w:trPr>
          <w:del w:id="830" w:author="Lucien Baumgartner2" w:date="2021-02-10T15:57:00Z"/>
        </w:trPr>
        <w:tc>
          <w:tcPr>
            <w:tcW w:w="0" w:type="auto"/>
          </w:tcPr>
          <w:p w14:paraId="22AFF7F6" w14:textId="6CBBF84E" w:rsidR="00DC5FF1" w:rsidDel="00550517" w:rsidRDefault="00DC5FF1" w:rsidP="0010305C">
            <w:pPr>
              <w:rPr>
                <w:del w:id="831" w:author="Lucien Baumgartner2" w:date="2021-02-10T15:57:00Z"/>
              </w:rPr>
            </w:pPr>
          </w:p>
        </w:tc>
        <w:tc>
          <w:tcPr>
            <w:tcW w:w="0" w:type="auto"/>
          </w:tcPr>
          <w:p w14:paraId="53C85D27" w14:textId="0231AEFE" w:rsidR="00DC5FF1" w:rsidDel="00550517" w:rsidRDefault="00DC5FF1" w:rsidP="0010305C">
            <w:pPr>
              <w:rPr>
                <w:del w:id="832" w:author="Lucien Baumgartner2" w:date="2021-02-10T15:57:00Z"/>
              </w:rPr>
            </w:pPr>
          </w:p>
        </w:tc>
        <w:tc>
          <w:tcPr>
            <w:tcW w:w="0" w:type="auto"/>
          </w:tcPr>
          <w:p w14:paraId="48AA7144" w14:textId="4712F40E" w:rsidR="00DC5FF1" w:rsidDel="00550517" w:rsidRDefault="00DC5FF1" w:rsidP="0010305C">
            <w:pPr>
              <w:rPr>
                <w:del w:id="833" w:author="Lucien Baumgartner2" w:date="2021-02-10T15:57:00Z"/>
              </w:rPr>
            </w:pPr>
          </w:p>
        </w:tc>
        <w:tc>
          <w:tcPr>
            <w:tcW w:w="0" w:type="auto"/>
          </w:tcPr>
          <w:p w14:paraId="4DC81E36" w14:textId="3D299641" w:rsidR="00DC5FF1" w:rsidDel="00550517" w:rsidRDefault="00DC5FF1" w:rsidP="0010305C">
            <w:pPr>
              <w:rPr>
                <w:del w:id="834" w:author="Lucien Baumgartner2" w:date="2021-02-10T15:57:00Z"/>
              </w:rPr>
            </w:pPr>
          </w:p>
        </w:tc>
        <w:tc>
          <w:tcPr>
            <w:tcW w:w="0" w:type="auto"/>
          </w:tcPr>
          <w:p w14:paraId="113BD5A9" w14:textId="7F760BEF" w:rsidR="00DC5FF1" w:rsidDel="00550517" w:rsidRDefault="00DC5FF1" w:rsidP="0010305C">
            <w:pPr>
              <w:rPr>
                <w:del w:id="835" w:author="Lucien Baumgartner2" w:date="2021-02-10T15:57:00Z"/>
              </w:rPr>
            </w:pPr>
          </w:p>
        </w:tc>
        <w:tc>
          <w:tcPr>
            <w:tcW w:w="0" w:type="auto"/>
          </w:tcPr>
          <w:p w14:paraId="3F807848" w14:textId="6EB4C53C" w:rsidR="00DC5FF1" w:rsidDel="00550517" w:rsidRDefault="00DC5FF1" w:rsidP="0010305C">
            <w:pPr>
              <w:rPr>
                <w:del w:id="836" w:author="Lucien Baumgartner2" w:date="2021-02-10T15:57:00Z"/>
              </w:rPr>
            </w:pPr>
          </w:p>
        </w:tc>
      </w:tr>
      <w:tr w:rsidR="00DC5FF1" w:rsidDel="00550517" w14:paraId="2A6FD566" w14:textId="44B68C60" w:rsidTr="00DC5FF1">
        <w:trPr>
          <w:del w:id="837" w:author="Lucien Baumgartner2" w:date="2021-02-10T15:57:00Z"/>
        </w:trPr>
        <w:tc>
          <w:tcPr>
            <w:tcW w:w="0" w:type="auto"/>
          </w:tcPr>
          <w:p w14:paraId="2EF35405" w14:textId="1F5BF04D" w:rsidR="00DC5FF1" w:rsidDel="00550517" w:rsidRDefault="00DC5FF1" w:rsidP="0010305C">
            <w:pPr>
              <w:pStyle w:val="Compact"/>
              <w:rPr>
                <w:del w:id="838" w:author="Lucien Baumgartner2" w:date="2021-02-10T15:57:00Z"/>
              </w:rPr>
            </w:pPr>
            <w:del w:id="839" w:author="Lucien Baumgartner2" w:date="2021-02-10T15:57:00Z">
              <w:r w:rsidDel="00550517">
                <w:delText>RC</w:delText>
              </w:r>
            </w:del>
          </w:p>
        </w:tc>
        <w:tc>
          <w:tcPr>
            <w:tcW w:w="0" w:type="auto"/>
          </w:tcPr>
          <w:p w14:paraId="47EB175C" w14:textId="1FAF3488" w:rsidR="00DC5FF1" w:rsidDel="00550517" w:rsidRDefault="00DC5FF1" w:rsidP="0010305C">
            <w:pPr>
              <w:pStyle w:val="Compact"/>
              <w:jc w:val="right"/>
              <w:rPr>
                <w:del w:id="840" w:author="Lucien Baumgartner2" w:date="2021-02-10T15:57:00Z"/>
              </w:rPr>
            </w:pPr>
            <w:del w:id="841" w:author="Lucien Baumgartner2" w:date="2021-02-10T15:57:00Z">
              <w:r w:rsidDel="00550517">
                <w:delText>0.2797</w:delText>
              </w:r>
            </w:del>
          </w:p>
        </w:tc>
        <w:tc>
          <w:tcPr>
            <w:tcW w:w="0" w:type="auto"/>
          </w:tcPr>
          <w:p w14:paraId="20EC1292" w14:textId="6821251D" w:rsidR="00DC5FF1" w:rsidDel="00550517" w:rsidRDefault="00DC5FF1" w:rsidP="0010305C">
            <w:pPr>
              <w:pStyle w:val="Compact"/>
              <w:jc w:val="right"/>
              <w:rPr>
                <w:del w:id="842" w:author="Lucien Baumgartner2" w:date="2021-02-10T15:57:00Z"/>
              </w:rPr>
            </w:pPr>
            <w:del w:id="843" w:author="Lucien Baumgartner2" w:date="2021-02-10T15:57:00Z">
              <w:r w:rsidDel="00550517">
                <w:delText>0.0013</w:delText>
              </w:r>
            </w:del>
          </w:p>
        </w:tc>
        <w:tc>
          <w:tcPr>
            <w:tcW w:w="0" w:type="auto"/>
          </w:tcPr>
          <w:p w14:paraId="1B911EF8" w14:textId="54429E5B" w:rsidR="00DC5FF1" w:rsidDel="00550517" w:rsidRDefault="00DC5FF1" w:rsidP="0010305C">
            <w:pPr>
              <w:pStyle w:val="Compact"/>
              <w:jc w:val="right"/>
              <w:rPr>
                <w:del w:id="844" w:author="Lucien Baumgartner2" w:date="2021-02-10T15:57:00Z"/>
              </w:rPr>
            </w:pPr>
            <w:del w:id="845" w:author="Lucien Baumgartner2" w:date="2021-02-10T15:57:00Z">
              <w:r w:rsidDel="00550517">
                <w:delText>109918</w:delText>
              </w:r>
            </w:del>
          </w:p>
        </w:tc>
        <w:tc>
          <w:tcPr>
            <w:tcW w:w="0" w:type="auto"/>
          </w:tcPr>
          <w:p w14:paraId="295DBEDA" w14:textId="1B586129" w:rsidR="00DC5FF1" w:rsidDel="00550517" w:rsidRDefault="00DC5FF1" w:rsidP="0010305C">
            <w:pPr>
              <w:pStyle w:val="Compact"/>
              <w:jc w:val="right"/>
              <w:rPr>
                <w:del w:id="846" w:author="Lucien Baumgartner2" w:date="2021-02-10T15:57:00Z"/>
              </w:rPr>
            </w:pPr>
            <w:del w:id="847" w:author="Lucien Baumgartner2" w:date="2021-02-10T15:57:00Z">
              <w:r w:rsidDel="00550517">
                <w:delText>0.2772</w:delText>
              </w:r>
            </w:del>
          </w:p>
        </w:tc>
        <w:tc>
          <w:tcPr>
            <w:tcW w:w="0" w:type="auto"/>
          </w:tcPr>
          <w:p w14:paraId="0C6F71DD" w14:textId="55915D56" w:rsidR="00DC5FF1" w:rsidDel="00550517" w:rsidRDefault="00DC5FF1" w:rsidP="0010305C">
            <w:pPr>
              <w:pStyle w:val="Compact"/>
              <w:jc w:val="right"/>
              <w:rPr>
                <w:del w:id="848" w:author="Lucien Baumgartner2" w:date="2021-02-10T15:57:00Z"/>
              </w:rPr>
            </w:pPr>
            <w:del w:id="849" w:author="Lucien Baumgartner2" w:date="2021-02-10T15:57:00Z">
              <w:r w:rsidDel="00550517">
                <w:delText>0.2822</w:delText>
              </w:r>
            </w:del>
          </w:p>
        </w:tc>
      </w:tr>
      <w:tr w:rsidR="00DC5FF1" w:rsidDel="00550517" w14:paraId="50B43103" w14:textId="15682828" w:rsidTr="00DC5FF1">
        <w:trPr>
          <w:del w:id="850" w:author="Lucien Baumgartner2" w:date="2021-02-10T15:57:00Z"/>
        </w:trPr>
        <w:tc>
          <w:tcPr>
            <w:tcW w:w="0" w:type="auto"/>
          </w:tcPr>
          <w:p w14:paraId="1F5A60AE" w14:textId="2BE7132E" w:rsidR="00DC5FF1" w:rsidDel="00550517" w:rsidRDefault="00DC5FF1" w:rsidP="0010305C">
            <w:pPr>
              <w:pStyle w:val="Compact"/>
              <w:rPr>
                <w:del w:id="851" w:author="Lucien Baumgartner2" w:date="2021-02-10T15:57:00Z"/>
              </w:rPr>
            </w:pPr>
            <w:del w:id="852" w:author="Lucien Baumgartner2" w:date="2021-02-10T15:57:00Z">
              <w:r w:rsidDel="00550517">
                <w:delText>LC</w:delText>
              </w:r>
            </w:del>
          </w:p>
        </w:tc>
        <w:tc>
          <w:tcPr>
            <w:tcW w:w="0" w:type="auto"/>
          </w:tcPr>
          <w:p w14:paraId="693BB6A5" w14:textId="1B30E3D7" w:rsidR="00DC5FF1" w:rsidDel="00550517" w:rsidRDefault="00DC5FF1" w:rsidP="0010305C">
            <w:pPr>
              <w:pStyle w:val="Compact"/>
              <w:jc w:val="right"/>
              <w:rPr>
                <w:del w:id="853" w:author="Lucien Baumgartner2" w:date="2021-02-10T15:57:00Z"/>
              </w:rPr>
            </w:pPr>
            <w:del w:id="854" w:author="Lucien Baumgartner2" w:date="2021-02-10T15:57:00Z">
              <w:r w:rsidDel="00550517">
                <w:delText>0.1752</w:delText>
              </w:r>
            </w:del>
          </w:p>
        </w:tc>
        <w:tc>
          <w:tcPr>
            <w:tcW w:w="0" w:type="auto"/>
          </w:tcPr>
          <w:p w14:paraId="32DAC410" w14:textId="764F3D45" w:rsidR="00DC5FF1" w:rsidDel="00550517" w:rsidRDefault="00DC5FF1" w:rsidP="0010305C">
            <w:pPr>
              <w:pStyle w:val="Compact"/>
              <w:jc w:val="right"/>
              <w:rPr>
                <w:del w:id="855" w:author="Lucien Baumgartner2" w:date="2021-02-10T15:57:00Z"/>
              </w:rPr>
            </w:pPr>
            <w:del w:id="856" w:author="Lucien Baumgartner2" w:date="2021-02-10T15:57:00Z">
              <w:r w:rsidDel="00550517">
                <w:delText>0.0015</w:delText>
              </w:r>
            </w:del>
          </w:p>
        </w:tc>
        <w:tc>
          <w:tcPr>
            <w:tcW w:w="0" w:type="auto"/>
          </w:tcPr>
          <w:p w14:paraId="0DA077C7" w14:textId="4CBF36A6" w:rsidR="00DC5FF1" w:rsidDel="00550517" w:rsidRDefault="00DC5FF1" w:rsidP="0010305C">
            <w:pPr>
              <w:pStyle w:val="Compact"/>
              <w:jc w:val="right"/>
              <w:rPr>
                <w:del w:id="857" w:author="Lucien Baumgartner2" w:date="2021-02-10T15:57:00Z"/>
              </w:rPr>
            </w:pPr>
            <w:del w:id="858" w:author="Lucien Baumgartner2" w:date="2021-02-10T15:57:00Z">
              <w:r w:rsidDel="00550517">
                <w:delText>109918</w:delText>
              </w:r>
            </w:del>
          </w:p>
        </w:tc>
        <w:tc>
          <w:tcPr>
            <w:tcW w:w="0" w:type="auto"/>
          </w:tcPr>
          <w:p w14:paraId="601FB83A" w14:textId="49176CF7" w:rsidR="00DC5FF1" w:rsidDel="00550517" w:rsidRDefault="00DC5FF1" w:rsidP="0010305C">
            <w:pPr>
              <w:pStyle w:val="Compact"/>
              <w:jc w:val="right"/>
              <w:rPr>
                <w:del w:id="859" w:author="Lucien Baumgartner2" w:date="2021-02-10T15:57:00Z"/>
              </w:rPr>
            </w:pPr>
            <w:del w:id="860" w:author="Lucien Baumgartner2" w:date="2021-02-10T15:57:00Z">
              <w:r w:rsidDel="00550517">
                <w:delText>0.1723</w:delText>
              </w:r>
            </w:del>
          </w:p>
        </w:tc>
        <w:tc>
          <w:tcPr>
            <w:tcW w:w="0" w:type="auto"/>
          </w:tcPr>
          <w:p w14:paraId="3BEB65FB" w14:textId="26729919" w:rsidR="00DC5FF1" w:rsidDel="00550517" w:rsidRDefault="00DC5FF1" w:rsidP="0010305C">
            <w:pPr>
              <w:pStyle w:val="Compact"/>
              <w:jc w:val="right"/>
              <w:rPr>
                <w:del w:id="861" w:author="Lucien Baumgartner2" w:date="2021-02-10T15:57:00Z"/>
              </w:rPr>
            </w:pPr>
            <w:del w:id="862" w:author="Lucien Baumgartner2" w:date="2021-02-10T15:57:00Z">
              <w:r w:rsidDel="00550517">
                <w:delText>0.1780</w:delText>
              </w:r>
            </w:del>
          </w:p>
        </w:tc>
      </w:tr>
      <w:tr w:rsidR="00DC5FF1" w:rsidDel="00550517" w14:paraId="27B0C890" w14:textId="0269A76B" w:rsidTr="00DC5FF1">
        <w:trPr>
          <w:del w:id="863" w:author="Lucien Baumgartner2" w:date="2021-02-10T15:57:00Z"/>
        </w:trPr>
        <w:tc>
          <w:tcPr>
            <w:tcW w:w="0" w:type="auto"/>
          </w:tcPr>
          <w:p w14:paraId="2BC93055" w14:textId="426DFD97" w:rsidR="00DC5FF1" w:rsidDel="00550517" w:rsidRDefault="00DC5FF1" w:rsidP="0010305C">
            <w:pPr>
              <w:pStyle w:val="Compact"/>
              <w:rPr>
                <w:del w:id="864" w:author="Lucien Baumgartner2" w:date="2021-02-10T15:57:00Z"/>
              </w:rPr>
            </w:pPr>
            <w:del w:id="865" w:author="Lucien Baumgartner2" w:date="2021-02-10T15:57:00Z">
              <w:r w:rsidDel="00550517">
                <w:delText>Confidence level used: 0.95</w:delText>
              </w:r>
            </w:del>
          </w:p>
        </w:tc>
        <w:tc>
          <w:tcPr>
            <w:tcW w:w="0" w:type="auto"/>
          </w:tcPr>
          <w:p w14:paraId="60500A76" w14:textId="10A6619A" w:rsidR="00DC5FF1" w:rsidDel="00550517" w:rsidRDefault="00DC5FF1" w:rsidP="0010305C">
            <w:pPr>
              <w:rPr>
                <w:del w:id="866" w:author="Lucien Baumgartner2" w:date="2021-02-10T15:57:00Z"/>
              </w:rPr>
            </w:pPr>
          </w:p>
        </w:tc>
        <w:tc>
          <w:tcPr>
            <w:tcW w:w="0" w:type="auto"/>
          </w:tcPr>
          <w:p w14:paraId="79AE4C0C" w14:textId="59FAF8F5" w:rsidR="00DC5FF1" w:rsidDel="00550517" w:rsidRDefault="00DC5FF1" w:rsidP="0010305C">
            <w:pPr>
              <w:rPr>
                <w:del w:id="867" w:author="Lucien Baumgartner2" w:date="2021-02-10T15:57:00Z"/>
              </w:rPr>
            </w:pPr>
          </w:p>
        </w:tc>
        <w:tc>
          <w:tcPr>
            <w:tcW w:w="0" w:type="auto"/>
          </w:tcPr>
          <w:p w14:paraId="2EA859E1" w14:textId="0C2DA8B2" w:rsidR="00DC5FF1" w:rsidDel="00550517" w:rsidRDefault="00DC5FF1" w:rsidP="0010305C">
            <w:pPr>
              <w:rPr>
                <w:del w:id="868" w:author="Lucien Baumgartner2" w:date="2021-02-10T15:57:00Z"/>
              </w:rPr>
            </w:pPr>
          </w:p>
        </w:tc>
        <w:tc>
          <w:tcPr>
            <w:tcW w:w="0" w:type="auto"/>
          </w:tcPr>
          <w:p w14:paraId="0B8CC769" w14:textId="4EAD7866" w:rsidR="00DC5FF1" w:rsidDel="00550517" w:rsidRDefault="00DC5FF1" w:rsidP="0010305C">
            <w:pPr>
              <w:rPr>
                <w:del w:id="869" w:author="Lucien Baumgartner2" w:date="2021-02-10T15:57:00Z"/>
              </w:rPr>
            </w:pPr>
          </w:p>
        </w:tc>
        <w:tc>
          <w:tcPr>
            <w:tcW w:w="0" w:type="auto"/>
          </w:tcPr>
          <w:p w14:paraId="32CAC33D" w14:textId="6FF0C2AF" w:rsidR="00DC5FF1" w:rsidDel="00550517" w:rsidRDefault="00DC5FF1" w:rsidP="0010305C">
            <w:pPr>
              <w:rPr>
                <w:del w:id="870" w:author="Lucien Baumgartner2" w:date="2021-02-10T15:57:00Z"/>
              </w:rPr>
            </w:pPr>
          </w:p>
        </w:tc>
      </w:tr>
    </w:tbl>
    <w:p w14:paraId="4C11D89F" w14:textId="63B01DE2" w:rsidR="00DC5FF1" w:rsidRDefault="00DC5FF1" w:rsidP="00DC5FF1">
      <w:pPr>
        <w:ind w:firstLine="0"/>
      </w:pPr>
    </w:p>
    <w:p w14:paraId="483802DF" w14:textId="7A6E77F9" w:rsidR="00DC5FF1" w:rsidRDefault="00DC5FF1" w:rsidP="00DC5FF1">
      <w:pPr>
        <w:pStyle w:val="BodyText"/>
        <w:ind w:firstLine="0"/>
      </w:pPr>
      <w:r>
        <w:t xml:space="preserve">Table </w:t>
      </w:r>
      <w:hyperlink w:anchor="tab:s1m3">
        <w:r>
          <w:rPr>
            <w:rStyle w:val="Hyperlink"/>
          </w:rPr>
          <w:t>5</w:t>
        </w:r>
      </w:hyperlink>
      <w:r>
        <w:t xml:space="preserve"> shows the </w:t>
      </w:r>
      <w:ins w:id="871" w:author="Lucien Baumgartner2" w:date="2021-02-10T10:41:00Z">
        <w:r w:rsidR="002574A3">
          <w:t xml:space="preserve">pairwise </w:t>
        </w:r>
      </w:ins>
      <w:r>
        <w:t xml:space="preserve">contrasts between the absolute estimates for each concept class and corpus, on the absolute scale. The differences indicate higher estimated values for RC compared to LC across the board, which is consistent with the findings of the previous models. All contrasts are significant on a 0.05 alpha-level. This shows that the differences between legal and everyday use of concepts are robust across concept classes. Interestingly, legal concepts show the smallest difference in EMMs of all concept classes. The effect sizes for all estimators can be found in </w:t>
      </w:r>
      <w:commentRangeStart w:id="872"/>
      <w:r w:rsidRPr="00DC5FF1">
        <w:rPr>
          <w:highlight w:val="yellow"/>
        </w:rPr>
        <w:t xml:space="preserve">Table </w:t>
      </w:r>
      <w:hyperlink w:anchor="tab:s1m3lm">
        <w:r w:rsidRPr="00DC5FF1">
          <w:rPr>
            <w:rStyle w:val="Hyperlink"/>
            <w:highlight w:val="yellow"/>
          </w:rPr>
          <w:t>9</w:t>
        </w:r>
      </w:hyperlink>
      <w:r w:rsidRPr="00DC5FF1">
        <w:rPr>
          <w:highlight w:val="yellow"/>
        </w:rPr>
        <w:t xml:space="preserve"> in the </w:t>
      </w:r>
      <w:ins w:id="873" w:author="Lucien Baumgartner2" w:date="2021-02-10T10:40:00Z">
        <w:r w:rsidR="002574A3">
          <w:rPr>
            <w:highlight w:val="yellow"/>
          </w:rPr>
          <w:t>Appendix</w:t>
        </w:r>
      </w:ins>
      <w:r w:rsidRPr="00DC5FF1">
        <w:rPr>
          <w:highlight w:val="yellow"/>
        </w:rPr>
        <w:t>.</w:t>
      </w:r>
      <w:commentRangeEnd w:id="872"/>
      <w:r>
        <w:rPr>
          <w:rStyle w:val="CommentReference"/>
        </w:rPr>
        <w:commentReference w:id="872"/>
      </w:r>
    </w:p>
    <w:p w14:paraId="119B5F71" w14:textId="023B6236" w:rsidR="00DC5FF1" w:rsidRPr="00DC5FF1" w:rsidDel="00550517" w:rsidRDefault="00550517" w:rsidP="00DC5FF1">
      <w:pPr>
        <w:pStyle w:val="TableCaption"/>
        <w:rPr>
          <w:del w:id="874" w:author="Lucien Baumgartner2" w:date="2021-02-10T15:58:00Z"/>
          <w:rFonts w:ascii="Garamond" w:hAnsi="Garamond"/>
        </w:rPr>
      </w:pPr>
      <w:ins w:id="875" w:author="Lucien Baumgartner2" w:date="2021-02-10T15:58:00Z">
        <w:r w:rsidRPr="00550517">
          <w:rPr>
            <w:i w:val="0"/>
            <w:noProof/>
          </w:rPr>
          <w:drawing>
            <wp:anchor distT="0" distB="0" distL="114300" distR="114300" simplePos="0" relativeHeight="251661312" behindDoc="0" locked="0" layoutInCell="1" allowOverlap="1" wp14:anchorId="3B336C23" wp14:editId="6B9412C1">
              <wp:simplePos x="0" y="0"/>
              <wp:positionH relativeFrom="column">
                <wp:align>center</wp:align>
              </wp:positionH>
              <wp:positionV relativeFrom="paragraph">
                <wp:posOffset>2540</wp:posOffset>
              </wp:positionV>
              <wp:extent cx="5054400" cy="199440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400" cy="1994400"/>
                      </a:xfrm>
                      <a:prstGeom prst="rect">
                        <a:avLst/>
                      </a:prstGeom>
                    </pic:spPr>
                  </pic:pic>
                </a:graphicData>
              </a:graphic>
              <wp14:sizeRelH relativeFrom="page">
                <wp14:pctWidth>0</wp14:pctWidth>
              </wp14:sizeRelH>
              <wp14:sizeRelV relativeFrom="page">
                <wp14:pctHeight>0</wp14:pctHeight>
              </wp14:sizeRelV>
            </wp:anchor>
          </w:drawing>
        </w:r>
      </w:ins>
      <w:del w:id="876" w:author="Lucien Baumgartner2" w:date="2021-02-10T15:58:00Z">
        <w:r w:rsidR="00DC5FF1" w:rsidRPr="00DC5FF1" w:rsidDel="00550517">
          <w:rPr>
            <w:rFonts w:ascii="Garamond" w:hAnsi="Garamond"/>
          </w:rPr>
          <w:delText xml:space="preserve">Table </w:delText>
        </w:r>
        <w:r w:rsidR="00DC5FF1" w:rsidRPr="00DC5FF1" w:rsidDel="00550517">
          <w:rPr>
            <w:i w:val="0"/>
          </w:rPr>
          <w:fldChar w:fldCharType="begin"/>
        </w:r>
        <w:r w:rsidR="00DC5FF1" w:rsidRPr="00DC5FF1" w:rsidDel="00550517">
          <w:rPr>
            <w:rFonts w:ascii="Garamond" w:hAnsi="Garamond"/>
          </w:rPr>
          <w:delInstrText xml:space="preserve"> SEQ Table \* ARABIC </w:delInstrText>
        </w:r>
        <w:r w:rsidR="00DC5FF1" w:rsidRPr="00DC5FF1" w:rsidDel="00550517">
          <w:rPr>
            <w:i w:val="0"/>
          </w:rPr>
          <w:fldChar w:fldCharType="separate"/>
        </w:r>
        <w:r w:rsidR="00B50F00" w:rsidDel="00550517">
          <w:rPr>
            <w:rFonts w:ascii="Garamond" w:hAnsi="Garamond"/>
            <w:noProof/>
          </w:rPr>
          <w:delText>3</w:delText>
        </w:r>
        <w:r w:rsidR="00DC5FF1" w:rsidRPr="00DC5FF1" w:rsidDel="00550517">
          <w:rPr>
            <w:i w:val="0"/>
          </w:rPr>
          <w:fldChar w:fldCharType="end"/>
        </w:r>
        <w:r w:rsidR="00DC5FF1" w:rsidRPr="00DC5FF1" w:rsidDel="00550517">
          <w:rPr>
            <w:rFonts w:ascii="Garamond" w:hAnsi="Garamond"/>
          </w:rPr>
          <w:delText>: Planned Absolute Contrasts by Concept Class.</w:delText>
        </w:r>
      </w:del>
    </w:p>
    <w:tbl>
      <w:tblPr>
        <w:tblStyle w:val="TableGridLight"/>
        <w:tblW w:w="5000" w:type="pct"/>
        <w:tblLook w:val="0020" w:firstRow="1" w:lastRow="0" w:firstColumn="0" w:lastColumn="0" w:noHBand="0" w:noVBand="0"/>
        <w:tblCaption w:val="Planned Absolute Contrasts by Concept Class"/>
      </w:tblPr>
      <w:tblGrid>
        <w:gridCol w:w="4074"/>
        <w:gridCol w:w="1121"/>
        <w:gridCol w:w="930"/>
        <w:gridCol w:w="1014"/>
        <w:gridCol w:w="930"/>
        <w:gridCol w:w="985"/>
      </w:tblGrid>
      <w:tr w:rsidR="00DC5FF1" w:rsidDel="00550517" w14:paraId="6E5CDCEA" w14:textId="22CF00DF" w:rsidTr="00DC5FF1">
        <w:trPr>
          <w:del w:id="877" w:author="Lucien Baumgartner2" w:date="2021-02-10T15:58:00Z"/>
        </w:trPr>
        <w:tc>
          <w:tcPr>
            <w:tcW w:w="0" w:type="auto"/>
          </w:tcPr>
          <w:p w14:paraId="22EE1649" w14:textId="2E1E84A3" w:rsidR="00DC5FF1" w:rsidDel="00550517" w:rsidRDefault="00DC5FF1" w:rsidP="0010305C">
            <w:pPr>
              <w:pStyle w:val="Compact"/>
              <w:rPr>
                <w:del w:id="878" w:author="Lucien Baumgartner2" w:date="2021-02-10T15:58:00Z"/>
              </w:rPr>
            </w:pPr>
            <w:del w:id="879" w:author="Lucien Baumgartner2" w:date="2021-02-10T15:58:00Z">
              <w:r w:rsidDel="00550517">
                <w:delText>Contrast</w:delText>
              </w:r>
            </w:del>
          </w:p>
        </w:tc>
        <w:tc>
          <w:tcPr>
            <w:tcW w:w="0" w:type="auto"/>
          </w:tcPr>
          <w:p w14:paraId="22D9B88D" w14:textId="36853CAD" w:rsidR="00DC5FF1" w:rsidDel="00550517" w:rsidRDefault="00DC5FF1" w:rsidP="0010305C">
            <w:pPr>
              <w:pStyle w:val="Compact"/>
              <w:jc w:val="right"/>
              <w:rPr>
                <w:del w:id="880" w:author="Lucien Baumgartner2" w:date="2021-02-10T15:58:00Z"/>
              </w:rPr>
            </w:pPr>
            <w:del w:id="881" w:author="Lucien Baumgartner2" w:date="2021-02-10T15:58:00Z">
              <w:r w:rsidDel="00550517">
                <w:delText>Estimate</w:delText>
              </w:r>
            </w:del>
          </w:p>
        </w:tc>
        <w:tc>
          <w:tcPr>
            <w:tcW w:w="0" w:type="auto"/>
          </w:tcPr>
          <w:p w14:paraId="1589BE62" w14:textId="297DBC21" w:rsidR="00DC5FF1" w:rsidDel="00550517" w:rsidRDefault="00DC5FF1" w:rsidP="0010305C">
            <w:pPr>
              <w:pStyle w:val="Compact"/>
              <w:jc w:val="right"/>
              <w:rPr>
                <w:del w:id="882" w:author="Lucien Baumgartner2" w:date="2021-02-10T15:58:00Z"/>
              </w:rPr>
            </w:pPr>
            <w:del w:id="883" w:author="Lucien Baumgartner2" w:date="2021-02-10T15:58:00Z">
              <w:r w:rsidDel="00550517">
                <w:delText>SE</w:delText>
              </w:r>
            </w:del>
          </w:p>
        </w:tc>
        <w:tc>
          <w:tcPr>
            <w:tcW w:w="0" w:type="auto"/>
          </w:tcPr>
          <w:p w14:paraId="6059822D" w14:textId="3CF1583A" w:rsidR="00DC5FF1" w:rsidDel="00550517" w:rsidRDefault="00DC5FF1" w:rsidP="0010305C">
            <w:pPr>
              <w:pStyle w:val="Compact"/>
              <w:jc w:val="right"/>
              <w:rPr>
                <w:del w:id="884" w:author="Lucien Baumgartner2" w:date="2021-02-10T15:58:00Z"/>
              </w:rPr>
            </w:pPr>
            <w:del w:id="885" w:author="Lucien Baumgartner2" w:date="2021-02-10T15:58:00Z">
              <w:r w:rsidDel="00550517">
                <w:delText>df</w:delText>
              </w:r>
            </w:del>
          </w:p>
        </w:tc>
        <w:tc>
          <w:tcPr>
            <w:tcW w:w="0" w:type="auto"/>
          </w:tcPr>
          <w:p w14:paraId="64E3EA9D" w14:textId="779A5AD0" w:rsidR="00DC5FF1" w:rsidDel="00550517" w:rsidRDefault="00DC5FF1" w:rsidP="0010305C">
            <w:pPr>
              <w:pStyle w:val="Compact"/>
              <w:jc w:val="right"/>
              <w:rPr>
                <w:del w:id="886" w:author="Lucien Baumgartner2" w:date="2021-02-10T15:58:00Z"/>
              </w:rPr>
            </w:pPr>
            <m:oMath>
              <m:r>
                <w:del w:id="887" w:author="Lucien Baumgartner2" w:date="2021-02-10T15:58:00Z">
                  <w:rPr>
                    <w:rFonts w:ascii="Cambria Math" w:hAnsi="Cambria Math"/>
                  </w:rPr>
                  <m:t>t</m:t>
                </w:del>
              </m:r>
            </m:oMath>
            <w:del w:id="888" w:author="Lucien Baumgartner2" w:date="2021-02-10T15:58:00Z">
              <w:r w:rsidDel="00550517">
                <w:delText>-ratio</w:delText>
              </w:r>
            </w:del>
          </w:p>
        </w:tc>
        <w:tc>
          <w:tcPr>
            <w:tcW w:w="0" w:type="auto"/>
          </w:tcPr>
          <w:p w14:paraId="16AC62F4" w14:textId="18C042CA" w:rsidR="00DC5FF1" w:rsidDel="00550517" w:rsidRDefault="00DC5FF1" w:rsidP="0010305C">
            <w:pPr>
              <w:pStyle w:val="Compact"/>
              <w:rPr>
                <w:del w:id="889" w:author="Lucien Baumgartner2" w:date="2021-02-10T15:58:00Z"/>
              </w:rPr>
            </w:pPr>
            <m:oMath>
              <m:r>
                <w:del w:id="890" w:author="Lucien Baumgartner2" w:date="2021-02-10T15:58:00Z">
                  <w:rPr>
                    <w:rFonts w:ascii="Cambria Math" w:hAnsi="Cambria Math"/>
                  </w:rPr>
                  <m:t>p</m:t>
                </w:del>
              </m:r>
            </m:oMath>
            <w:del w:id="891" w:author="Lucien Baumgartner2" w:date="2021-02-10T15:58:00Z">
              <w:r w:rsidDel="00550517">
                <w:delText>-value</w:delText>
              </w:r>
            </w:del>
          </w:p>
        </w:tc>
      </w:tr>
      <w:tr w:rsidR="00DC5FF1" w:rsidDel="00550517" w14:paraId="56D8867B" w14:textId="5413D459" w:rsidTr="00DC5FF1">
        <w:trPr>
          <w:del w:id="892" w:author="Lucien Baumgartner2" w:date="2021-02-10T15:58:00Z"/>
        </w:trPr>
        <w:tc>
          <w:tcPr>
            <w:tcW w:w="0" w:type="auto"/>
          </w:tcPr>
          <w:p w14:paraId="7B93F8A3" w14:textId="7F310129" w:rsidR="00DC5FF1" w:rsidDel="00550517" w:rsidRDefault="00DC5FF1" w:rsidP="0010305C">
            <w:pPr>
              <w:pStyle w:val="Compact"/>
              <w:rPr>
                <w:del w:id="893" w:author="Lucien Baumgartner2" w:date="2021-02-10T15:58:00Z"/>
              </w:rPr>
            </w:pPr>
            <w:del w:id="894" w:author="Lucien Baumgartner2" w:date="2021-02-10T15:58:00Z">
              <w:r w:rsidDel="00550517">
                <w:delText>Class = Epistemic</w:delText>
              </w:r>
            </w:del>
          </w:p>
        </w:tc>
        <w:tc>
          <w:tcPr>
            <w:tcW w:w="0" w:type="auto"/>
          </w:tcPr>
          <w:p w14:paraId="76B67A53" w14:textId="16066FD1" w:rsidR="00DC5FF1" w:rsidDel="00550517" w:rsidRDefault="00DC5FF1" w:rsidP="0010305C">
            <w:pPr>
              <w:rPr>
                <w:del w:id="895" w:author="Lucien Baumgartner2" w:date="2021-02-10T15:58:00Z"/>
              </w:rPr>
            </w:pPr>
          </w:p>
        </w:tc>
        <w:tc>
          <w:tcPr>
            <w:tcW w:w="0" w:type="auto"/>
          </w:tcPr>
          <w:p w14:paraId="517FBEC2" w14:textId="0FFC6A63" w:rsidR="00DC5FF1" w:rsidDel="00550517" w:rsidRDefault="00DC5FF1" w:rsidP="0010305C">
            <w:pPr>
              <w:rPr>
                <w:del w:id="896" w:author="Lucien Baumgartner2" w:date="2021-02-10T15:58:00Z"/>
              </w:rPr>
            </w:pPr>
          </w:p>
        </w:tc>
        <w:tc>
          <w:tcPr>
            <w:tcW w:w="0" w:type="auto"/>
          </w:tcPr>
          <w:p w14:paraId="2CC5F504" w14:textId="618A1A0D" w:rsidR="00DC5FF1" w:rsidDel="00550517" w:rsidRDefault="00DC5FF1" w:rsidP="0010305C">
            <w:pPr>
              <w:rPr>
                <w:del w:id="897" w:author="Lucien Baumgartner2" w:date="2021-02-10T15:58:00Z"/>
              </w:rPr>
            </w:pPr>
          </w:p>
        </w:tc>
        <w:tc>
          <w:tcPr>
            <w:tcW w:w="0" w:type="auto"/>
          </w:tcPr>
          <w:p w14:paraId="41555A71" w14:textId="0A164682" w:rsidR="00DC5FF1" w:rsidDel="00550517" w:rsidRDefault="00DC5FF1" w:rsidP="0010305C">
            <w:pPr>
              <w:rPr>
                <w:del w:id="898" w:author="Lucien Baumgartner2" w:date="2021-02-10T15:58:00Z"/>
              </w:rPr>
            </w:pPr>
          </w:p>
        </w:tc>
        <w:tc>
          <w:tcPr>
            <w:tcW w:w="0" w:type="auto"/>
          </w:tcPr>
          <w:p w14:paraId="027B7F8A" w14:textId="139B9E47" w:rsidR="00DC5FF1" w:rsidDel="00550517" w:rsidRDefault="00DC5FF1" w:rsidP="0010305C">
            <w:pPr>
              <w:rPr>
                <w:del w:id="899" w:author="Lucien Baumgartner2" w:date="2021-02-10T15:58:00Z"/>
              </w:rPr>
            </w:pPr>
          </w:p>
        </w:tc>
      </w:tr>
      <w:tr w:rsidR="00DC5FF1" w:rsidDel="00550517" w14:paraId="3BC9518F" w14:textId="0E7A38CC" w:rsidTr="00DC5FF1">
        <w:trPr>
          <w:del w:id="900" w:author="Lucien Baumgartner2" w:date="2021-02-10T15:58:00Z"/>
        </w:trPr>
        <w:tc>
          <w:tcPr>
            <w:tcW w:w="0" w:type="auto"/>
          </w:tcPr>
          <w:p w14:paraId="4BAC031D" w14:textId="1A1D5467" w:rsidR="00DC5FF1" w:rsidDel="00550517" w:rsidRDefault="00DC5FF1" w:rsidP="0010305C">
            <w:pPr>
              <w:pStyle w:val="Compact"/>
              <w:rPr>
                <w:del w:id="901" w:author="Lucien Baumgartner2" w:date="2021-02-10T15:58:00Z"/>
              </w:rPr>
            </w:pPr>
            <w:del w:id="902" w:author="Lucien Baumgartner2" w:date="2021-02-10T15:58:00Z">
              <w:r w:rsidDel="00550517">
                <w:delText>RC - LC</w:delText>
              </w:r>
            </w:del>
          </w:p>
        </w:tc>
        <w:tc>
          <w:tcPr>
            <w:tcW w:w="0" w:type="auto"/>
          </w:tcPr>
          <w:p w14:paraId="210045A1" w14:textId="778F5910" w:rsidR="00DC5FF1" w:rsidDel="00550517" w:rsidRDefault="00DC5FF1" w:rsidP="0010305C">
            <w:pPr>
              <w:pStyle w:val="Compact"/>
              <w:jc w:val="right"/>
              <w:rPr>
                <w:del w:id="903" w:author="Lucien Baumgartner2" w:date="2021-02-10T15:58:00Z"/>
              </w:rPr>
            </w:pPr>
            <w:del w:id="904" w:author="Lucien Baumgartner2" w:date="2021-02-10T15:58:00Z">
              <w:r w:rsidDel="00550517">
                <w:delText>0.1426</w:delText>
              </w:r>
            </w:del>
          </w:p>
        </w:tc>
        <w:tc>
          <w:tcPr>
            <w:tcW w:w="0" w:type="auto"/>
          </w:tcPr>
          <w:p w14:paraId="227C0004" w14:textId="5558CB32" w:rsidR="00DC5FF1" w:rsidDel="00550517" w:rsidRDefault="00DC5FF1" w:rsidP="0010305C">
            <w:pPr>
              <w:pStyle w:val="Compact"/>
              <w:jc w:val="right"/>
              <w:rPr>
                <w:del w:id="905" w:author="Lucien Baumgartner2" w:date="2021-02-10T15:58:00Z"/>
              </w:rPr>
            </w:pPr>
            <w:del w:id="906" w:author="Lucien Baumgartner2" w:date="2021-02-10T15:58:00Z">
              <w:r w:rsidDel="00550517">
                <w:delText>0.0020</w:delText>
              </w:r>
            </w:del>
          </w:p>
        </w:tc>
        <w:tc>
          <w:tcPr>
            <w:tcW w:w="0" w:type="auto"/>
          </w:tcPr>
          <w:p w14:paraId="0A195AB8" w14:textId="002AC418" w:rsidR="00DC5FF1" w:rsidDel="00550517" w:rsidRDefault="00DC5FF1" w:rsidP="0010305C">
            <w:pPr>
              <w:pStyle w:val="Compact"/>
              <w:jc w:val="right"/>
              <w:rPr>
                <w:del w:id="907" w:author="Lucien Baumgartner2" w:date="2021-02-10T15:58:00Z"/>
              </w:rPr>
            </w:pPr>
            <w:del w:id="908" w:author="Lucien Baumgartner2" w:date="2021-02-10T15:58:00Z">
              <w:r w:rsidDel="00550517">
                <w:delText>109916</w:delText>
              </w:r>
            </w:del>
          </w:p>
        </w:tc>
        <w:tc>
          <w:tcPr>
            <w:tcW w:w="0" w:type="auto"/>
          </w:tcPr>
          <w:p w14:paraId="09BA0057" w14:textId="4B87303A" w:rsidR="00DC5FF1" w:rsidDel="00550517" w:rsidRDefault="00DC5FF1" w:rsidP="0010305C">
            <w:pPr>
              <w:pStyle w:val="Compact"/>
              <w:jc w:val="right"/>
              <w:rPr>
                <w:del w:id="909" w:author="Lucien Baumgartner2" w:date="2021-02-10T15:58:00Z"/>
              </w:rPr>
            </w:pPr>
            <w:del w:id="910" w:author="Lucien Baumgartner2" w:date="2021-02-10T15:58:00Z">
              <w:r w:rsidDel="00550517">
                <w:delText>71.640</w:delText>
              </w:r>
            </w:del>
          </w:p>
        </w:tc>
        <w:tc>
          <w:tcPr>
            <w:tcW w:w="0" w:type="auto"/>
          </w:tcPr>
          <w:p w14:paraId="3FABC5A0" w14:textId="6A530881" w:rsidR="00DC5FF1" w:rsidDel="00550517" w:rsidRDefault="00DC5FF1" w:rsidP="0010305C">
            <w:pPr>
              <w:pStyle w:val="Compact"/>
              <w:rPr>
                <w:del w:id="911" w:author="Lucien Baumgartner2" w:date="2021-02-10T15:58:00Z"/>
              </w:rPr>
            </w:pPr>
            <m:oMath>
              <m:r>
                <w:del w:id="912" w:author="Lucien Baumgartner2" w:date="2021-02-10T15:58:00Z">
                  <m:rPr>
                    <m:sty m:val="p"/>
                  </m:rPr>
                  <w:rPr>
                    <w:rFonts w:ascii="Cambria Math" w:hAnsi="Cambria Math"/>
                  </w:rPr>
                  <m:t>&lt;</m:t>
                </w:del>
              </m:r>
            </m:oMath>
            <w:del w:id="913" w:author="Lucien Baumgartner2" w:date="2021-02-10T15:58:00Z">
              <w:r w:rsidDel="00550517">
                <w:delText>.0001</w:delText>
              </w:r>
            </w:del>
          </w:p>
        </w:tc>
      </w:tr>
      <w:tr w:rsidR="00DC5FF1" w:rsidDel="00550517" w14:paraId="0141BB97" w14:textId="45C894BB" w:rsidTr="00DC5FF1">
        <w:trPr>
          <w:del w:id="914" w:author="Lucien Baumgartner2" w:date="2021-02-10T15:58:00Z"/>
        </w:trPr>
        <w:tc>
          <w:tcPr>
            <w:tcW w:w="0" w:type="auto"/>
          </w:tcPr>
          <w:p w14:paraId="354AAAE6" w14:textId="01E1AE39" w:rsidR="00DC5FF1" w:rsidDel="00550517" w:rsidRDefault="00DC5FF1" w:rsidP="0010305C">
            <w:pPr>
              <w:rPr>
                <w:del w:id="915" w:author="Lucien Baumgartner2" w:date="2021-02-10T15:58:00Z"/>
              </w:rPr>
            </w:pPr>
          </w:p>
        </w:tc>
        <w:tc>
          <w:tcPr>
            <w:tcW w:w="0" w:type="auto"/>
          </w:tcPr>
          <w:p w14:paraId="0C8B0C21" w14:textId="49E57874" w:rsidR="00DC5FF1" w:rsidDel="00550517" w:rsidRDefault="00DC5FF1" w:rsidP="0010305C">
            <w:pPr>
              <w:rPr>
                <w:del w:id="916" w:author="Lucien Baumgartner2" w:date="2021-02-10T15:58:00Z"/>
              </w:rPr>
            </w:pPr>
          </w:p>
        </w:tc>
        <w:tc>
          <w:tcPr>
            <w:tcW w:w="0" w:type="auto"/>
          </w:tcPr>
          <w:p w14:paraId="4D5D07E8" w14:textId="034AD961" w:rsidR="00DC5FF1" w:rsidDel="00550517" w:rsidRDefault="00DC5FF1" w:rsidP="0010305C">
            <w:pPr>
              <w:rPr>
                <w:del w:id="917" w:author="Lucien Baumgartner2" w:date="2021-02-10T15:58:00Z"/>
              </w:rPr>
            </w:pPr>
          </w:p>
        </w:tc>
        <w:tc>
          <w:tcPr>
            <w:tcW w:w="0" w:type="auto"/>
          </w:tcPr>
          <w:p w14:paraId="050538C9" w14:textId="6982238B" w:rsidR="00DC5FF1" w:rsidDel="00550517" w:rsidRDefault="00DC5FF1" w:rsidP="0010305C">
            <w:pPr>
              <w:rPr>
                <w:del w:id="918" w:author="Lucien Baumgartner2" w:date="2021-02-10T15:58:00Z"/>
              </w:rPr>
            </w:pPr>
          </w:p>
        </w:tc>
        <w:tc>
          <w:tcPr>
            <w:tcW w:w="0" w:type="auto"/>
          </w:tcPr>
          <w:p w14:paraId="346020E8" w14:textId="409A8C60" w:rsidR="00DC5FF1" w:rsidDel="00550517" w:rsidRDefault="00DC5FF1" w:rsidP="0010305C">
            <w:pPr>
              <w:rPr>
                <w:del w:id="919" w:author="Lucien Baumgartner2" w:date="2021-02-10T15:58:00Z"/>
              </w:rPr>
            </w:pPr>
          </w:p>
        </w:tc>
        <w:tc>
          <w:tcPr>
            <w:tcW w:w="0" w:type="auto"/>
          </w:tcPr>
          <w:p w14:paraId="66DB2C5C" w14:textId="0408198B" w:rsidR="00DC5FF1" w:rsidDel="00550517" w:rsidRDefault="00DC5FF1" w:rsidP="0010305C">
            <w:pPr>
              <w:rPr>
                <w:del w:id="920" w:author="Lucien Baumgartner2" w:date="2021-02-10T15:58:00Z"/>
              </w:rPr>
            </w:pPr>
          </w:p>
        </w:tc>
      </w:tr>
      <w:tr w:rsidR="00DC5FF1" w:rsidDel="00550517" w14:paraId="5C3DF74A" w14:textId="358AD519" w:rsidTr="00DC5FF1">
        <w:trPr>
          <w:del w:id="921" w:author="Lucien Baumgartner2" w:date="2021-02-10T15:58:00Z"/>
        </w:trPr>
        <w:tc>
          <w:tcPr>
            <w:tcW w:w="0" w:type="auto"/>
          </w:tcPr>
          <w:p w14:paraId="51C62E20" w14:textId="54C12167" w:rsidR="00DC5FF1" w:rsidDel="00550517" w:rsidRDefault="00DC5FF1" w:rsidP="0010305C">
            <w:pPr>
              <w:pStyle w:val="Compact"/>
              <w:rPr>
                <w:del w:id="922" w:author="Lucien Baumgartner2" w:date="2021-02-10T15:58:00Z"/>
              </w:rPr>
            </w:pPr>
            <w:del w:id="923" w:author="Lucien Baumgartner2" w:date="2021-02-10T15:58:00Z">
              <w:r w:rsidDel="00550517">
                <w:delText>RC - LC</w:delText>
              </w:r>
            </w:del>
          </w:p>
        </w:tc>
        <w:tc>
          <w:tcPr>
            <w:tcW w:w="0" w:type="auto"/>
          </w:tcPr>
          <w:p w14:paraId="3AE46A27" w14:textId="6AC81A64" w:rsidR="00DC5FF1" w:rsidDel="00550517" w:rsidRDefault="00DC5FF1" w:rsidP="0010305C">
            <w:pPr>
              <w:pStyle w:val="Compact"/>
              <w:jc w:val="right"/>
              <w:rPr>
                <w:del w:id="924" w:author="Lucien Baumgartner2" w:date="2021-02-10T15:58:00Z"/>
              </w:rPr>
            </w:pPr>
            <w:del w:id="925" w:author="Lucien Baumgartner2" w:date="2021-02-10T15:58:00Z">
              <w:r w:rsidDel="00550517">
                <w:delText>0.0985</w:delText>
              </w:r>
            </w:del>
          </w:p>
        </w:tc>
        <w:tc>
          <w:tcPr>
            <w:tcW w:w="0" w:type="auto"/>
          </w:tcPr>
          <w:p w14:paraId="67C92804" w14:textId="12671B93" w:rsidR="00DC5FF1" w:rsidDel="00550517" w:rsidRDefault="00DC5FF1" w:rsidP="0010305C">
            <w:pPr>
              <w:pStyle w:val="Compact"/>
              <w:jc w:val="right"/>
              <w:rPr>
                <w:del w:id="926" w:author="Lucien Baumgartner2" w:date="2021-02-10T15:58:00Z"/>
              </w:rPr>
            </w:pPr>
            <w:del w:id="927" w:author="Lucien Baumgartner2" w:date="2021-02-10T15:58:00Z">
              <w:r w:rsidDel="00550517">
                <w:delText>0.0023</w:delText>
              </w:r>
            </w:del>
          </w:p>
        </w:tc>
        <w:tc>
          <w:tcPr>
            <w:tcW w:w="0" w:type="auto"/>
          </w:tcPr>
          <w:p w14:paraId="2B111718" w14:textId="574DD742" w:rsidR="00DC5FF1" w:rsidDel="00550517" w:rsidRDefault="00DC5FF1" w:rsidP="0010305C">
            <w:pPr>
              <w:pStyle w:val="Compact"/>
              <w:jc w:val="right"/>
              <w:rPr>
                <w:del w:id="928" w:author="Lucien Baumgartner2" w:date="2021-02-10T15:58:00Z"/>
              </w:rPr>
            </w:pPr>
            <w:del w:id="929" w:author="Lucien Baumgartner2" w:date="2021-02-10T15:58:00Z">
              <w:r w:rsidDel="00550517">
                <w:delText>109916</w:delText>
              </w:r>
            </w:del>
          </w:p>
        </w:tc>
        <w:tc>
          <w:tcPr>
            <w:tcW w:w="0" w:type="auto"/>
          </w:tcPr>
          <w:p w14:paraId="49AFADF0" w14:textId="43B3C94A" w:rsidR="00DC5FF1" w:rsidDel="00550517" w:rsidRDefault="00DC5FF1" w:rsidP="0010305C">
            <w:pPr>
              <w:pStyle w:val="Compact"/>
              <w:jc w:val="right"/>
              <w:rPr>
                <w:del w:id="930" w:author="Lucien Baumgartner2" w:date="2021-02-10T15:58:00Z"/>
              </w:rPr>
            </w:pPr>
            <w:del w:id="931" w:author="Lucien Baumgartner2" w:date="2021-02-10T15:58:00Z">
              <w:r w:rsidDel="00550517">
                <w:delText>42.669</w:delText>
              </w:r>
            </w:del>
          </w:p>
        </w:tc>
        <w:tc>
          <w:tcPr>
            <w:tcW w:w="0" w:type="auto"/>
          </w:tcPr>
          <w:p w14:paraId="73B0AF32" w14:textId="503FAADE" w:rsidR="00DC5FF1" w:rsidDel="00550517" w:rsidRDefault="00DC5FF1" w:rsidP="0010305C">
            <w:pPr>
              <w:pStyle w:val="Compact"/>
              <w:rPr>
                <w:del w:id="932" w:author="Lucien Baumgartner2" w:date="2021-02-10T15:58:00Z"/>
              </w:rPr>
            </w:pPr>
            <m:oMath>
              <m:r>
                <w:del w:id="933" w:author="Lucien Baumgartner2" w:date="2021-02-10T15:58:00Z">
                  <m:rPr>
                    <m:sty m:val="p"/>
                  </m:rPr>
                  <w:rPr>
                    <w:rFonts w:ascii="Cambria Math" w:hAnsi="Cambria Math"/>
                  </w:rPr>
                  <m:t>&lt;</m:t>
                </w:del>
              </m:r>
            </m:oMath>
            <w:del w:id="934" w:author="Lucien Baumgartner2" w:date="2021-02-10T15:58:00Z">
              <w:r w:rsidDel="00550517">
                <w:delText>.0001</w:delText>
              </w:r>
            </w:del>
          </w:p>
        </w:tc>
      </w:tr>
      <w:tr w:rsidR="00DC5FF1" w:rsidDel="00550517" w14:paraId="44759B3C" w14:textId="4BCC7E59" w:rsidTr="00DC5FF1">
        <w:trPr>
          <w:del w:id="935" w:author="Lucien Baumgartner2" w:date="2021-02-10T15:58:00Z"/>
        </w:trPr>
        <w:tc>
          <w:tcPr>
            <w:tcW w:w="0" w:type="auto"/>
          </w:tcPr>
          <w:p w14:paraId="5044C1E6" w14:textId="2A1E00BE" w:rsidR="00DC5FF1" w:rsidDel="00550517" w:rsidRDefault="00DC5FF1" w:rsidP="0010305C">
            <w:pPr>
              <w:rPr>
                <w:del w:id="936" w:author="Lucien Baumgartner2" w:date="2021-02-10T15:58:00Z"/>
              </w:rPr>
            </w:pPr>
          </w:p>
        </w:tc>
        <w:tc>
          <w:tcPr>
            <w:tcW w:w="0" w:type="auto"/>
          </w:tcPr>
          <w:p w14:paraId="78CF8398" w14:textId="5C0F38A3" w:rsidR="00DC5FF1" w:rsidDel="00550517" w:rsidRDefault="00DC5FF1" w:rsidP="0010305C">
            <w:pPr>
              <w:rPr>
                <w:del w:id="937" w:author="Lucien Baumgartner2" w:date="2021-02-10T15:58:00Z"/>
              </w:rPr>
            </w:pPr>
          </w:p>
        </w:tc>
        <w:tc>
          <w:tcPr>
            <w:tcW w:w="0" w:type="auto"/>
          </w:tcPr>
          <w:p w14:paraId="4BF865C3" w14:textId="4EFCA738" w:rsidR="00DC5FF1" w:rsidDel="00550517" w:rsidRDefault="00DC5FF1" w:rsidP="0010305C">
            <w:pPr>
              <w:rPr>
                <w:del w:id="938" w:author="Lucien Baumgartner2" w:date="2021-02-10T15:58:00Z"/>
              </w:rPr>
            </w:pPr>
          </w:p>
        </w:tc>
        <w:tc>
          <w:tcPr>
            <w:tcW w:w="0" w:type="auto"/>
          </w:tcPr>
          <w:p w14:paraId="1364DA4F" w14:textId="4DA7FFA9" w:rsidR="00DC5FF1" w:rsidDel="00550517" w:rsidRDefault="00DC5FF1" w:rsidP="0010305C">
            <w:pPr>
              <w:rPr>
                <w:del w:id="939" w:author="Lucien Baumgartner2" w:date="2021-02-10T15:58:00Z"/>
              </w:rPr>
            </w:pPr>
          </w:p>
        </w:tc>
        <w:tc>
          <w:tcPr>
            <w:tcW w:w="0" w:type="auto"/>
          </w:tcPr>
          <w:p w14:paraId="1F17D4D4" w14:textId="4107DAF3" w:rsidR="00DC5FF1" w:rsidDel="00550517" w:rsidRDefault="00DC5FF1" w:rsidP="0010305C">
            <w:pPr>
              <w:rPr>
                <w:del w:id="940" w:author="Lucien Baumgartner2" w:date="2021-02-10T15:58:00Z"/>
              </w:rPr>
            </w:pPr>
          </w:p>
        </w:tc>
        <w:tc>
          <w:tcPr>
            <w:tcW w:w="0" w:type="auto"/>
          </w:tcPr>
          <w:p w14:paraId="704C9178" w14:textId="65676CF9" w:rsidR="00DC5FF1" w:rsidDel="00550517" w:rsidRDefault="00DC5FF1" w:rsidP="0010305C">
            <w:pPr>
              <w:rPr>
                <w:del w:id="941" w:author="Lucien Baumgartner2" w:date="2021-02-10T15:58:00Z"/>
              </w:rPr>
            </w:pPr>
          </w:p>
        </w:tc>
      </w:tr>
      <w:tr w:rsidR="00DC5FF1" w:rsidDel="00550517" w14:paraId="4A03E61B" w14:textId="185A270F" w:rsidTr="00DC5FF1">
        <w:trPr>
          <w:del w:id="942" w:author="Lucien Baumgartner2" w:date="2021-02-10T15:58:00Z"/>
        </w:trPr>
        <w:tc>
          <w:tcPr>
            <w:tcW w:w="0" w:type="auto"/>
          </w:tcPr>
          <w:p w14:paraId="6ED12356" w14:textId="55D5C173" w:rsidR="00DC5FF1" w:rsidDel="00550517" w:rsidRDefault="00DC5FF1" w:rsidP="0010305C">
            <w:pPr>
              <w:pStyle w:val="Compact"/>
              <w:rPr>
                <w:del w:id="943" w:author="Lucien Baumgartner2" w:date="2021-02-10T15:58:00Z"/>
              </w:rPr>
            </w:pPr>
            <w:del w:id="944" w:author="Lucien Baumgartner2" w:date="2021-02-10T15:58:00Z">
              <w:r w:rsidDel="00550517">
                <w:delText>RC - LC</w:delText>
              </w:r>
            </w:del>
          </w:p>
        </w:tc>
        <w:tc>
          <w:tcPr>
            <w:tcW w:w="0" w:type="auto"/>
          </w:tcPr>
          <w:p w14:paraId="68459293" w14:textId="1E9033F0" w:rsidR="00DC5FF1" w:rsidDel="00550517" w:rsidRDefault="00DC5FF1" w:rsidP="0010305C">
            <w:pPr>
              <w:pStyle w:val="Compact"/>
              <w:jc w:val="right"/>
              <w:rPr>
                <w:del w:id="945" w:author="Lucien Baumgartner2" w:date="2021-02-10T15:58:00Z"/>
              </w:rPr>
            </w:pPr>
            <w:del w:id="946" w:author="Lucien Baumgartner2" w:date="2021-02-10T15:58:00Z">
              <w:r w:rsidDel="00550517">
                <w:delText>0.1153</w:delText>
              </w:r>
            </w:del>
          </w:p>
        </w:tc>
        <w:tc>
          <w:tcPr>
            <w:tcW w:w="0" w:type="auto"/>
          </w:tcPr>
          <w:p w14:paraId="501506D0" w14:textId="370057A8" w:rsidR="00DC5FF1" w:rsidDel="00550517" w:rsidRDefault="00DC5FF1" w:rsidP="0010305C">
            <w:pPr>
              <w:pStyle w:val="Compact"/>
              <w:jc w:val="right"/>
              <w:rPr>
                <w:del w:id="947" w:author="Lucien Baumgartner2" w:date="2021-02-10T15:58:00Z"/>
              </w:rPr>
            </w:pPr>
            <w:del w:id="948" w:author="Lucien Baumgartner2" w:date="2021-02-10T15:58:00Z">
              <w:r w:rsidDel="00550517">
                <w:delText>0.0024</w:delText>
              </w:r>
            </w:del>
          </w:p>
        </w:tc>
        <w:tc>
          <w:tcPr>
            <w:tcW w:w="0" w:type="auto"/>
          </w:tcPr>
          <w:p w14:paraId="51B34B9A" w14:textId="719BE522" w:rsidR="00DC5FF1" w:rsidDel="00550517" w:rsidRDefault="00DC5FF1" w:rsidP="0010305C">
            <w:pPr>
              <w:pStyle w:val="Compact"/>
              <w:jc w:val="right"/>
              <w:rPr>
                <w:del w:id="949" w:author="Lucien Baumgartner2" w:date="2021-02-10T15:58:00Z"/>
              </w:rPr>
            </w:pPr>
            <w:del w:id="950" w:author="Lucien Baumgartner2" w:date="2021-02-10T15:58:00Z">
              <w:r w:rsidDel="00550517">
                <w:delText>109916</w:delText>
              </w:r>
            </w:del>
          </w:p>
        </w:tc>
        <w:tc>
          <w:tcPr>
            <w:tcW w:w="0" w:type="auto"/>
          </w:tcPr>
          <w:p w14:paraId="66683E51" w14:textId="473558E7" w:rsidR="00DC5FF1" w:rsidDel="00550517" w:rsidRDefault="00DC5FF1" w:rsidP="0010305C">
            <w:pPr>
              <w:pStyle w:val="Compact"/>
              <w:jc w:val="right"/>
              <w:rPr>
                <w:del w:id="951" w:author="Lucien Baumgartner2" w:date="2021-02-10T15:58:00Z"/>
              </w:rPr>
            </w:pPr>
            <w:del w:id="952" w:author="Lucien Baumgartner2" w:date="2021-02-10T15:58:00Z">
              <w:r w:rsidDel="00550517">
                <w:delText>48.231</w:delText>
              </w:r>
            </w:del>
          </w:p>
        </w:tc>
        <w:tc>
          <w:tcPr>
            <w:tcW w:w="0" w:type="auto"/>
          </w:tcPr>
          <w:p w14:paraId="482B8E6E" w14:textId="13EA2355" w:rsidR="00DC5FF1" w:rsidDel="00550517" w:rsidRDefault="00DC5FF1" w:rsidP="0010305C">
            <w:pPr>
              <w:pStyle w:val="Compact"/>
              <w:rPr>
                <w:del w:id="953" w:author="Lucien Baumgartner2" w:date="2021-02-10T15:58:00Z"/>
              </w:rPr>
            </w:pPr>
            <m:oMath>
              <m:r>
                <w:del w:id="954" w:author="Lucien Baumgartner2" w:date="2021-02-10T15:58:00Z">
                  <m:rPr>
                    <m:sty m:val="p"/>
                  </m:rPr>
                  <w:rPr>
                    <w:rFonts w:ascii="Cambria Math" w:hAnsi="Cambria Math"/>
                  </w:rPr>
                  <m:t>&lt;</m:t>
                </w:del>
              </m:r>
            </m:oMath>
            <w:del w:id="955" w:author="Lucien Baumgartner2" w:date="2021-02-10T15:58:00Z">
              <w:r w:rsidDel="00550517">
                <w:delText>.0001</w:delText>
              </w:r>
            </w:del>
          </w:p>
        </w:tc>
      </w:tr>
      <w:tr w:rsidR="00DC5FF1" w:rsidDel="00550517" w14:paraId="14DF7212" w14:textId="2221B577" w:rsidTr="00DC5FF1">
        <w:trPr>
          <w:del w:id="956" w:author="Lucien Baumgartner2" w:date="2021-02-10T15:58:00Z"/>
        </w:trPr>
        <w:tc>
          <w:tcPr>
            <w:tcW w:w="0" w:type="auto"/>
          </w:tcPr>
          <w:p w14:paraId="129F72FA" w14:textId="6E76FAC2" w:rsidR="00DC5FF1" w:rsidDel="00550517" w:rsidRDefault="00DC5FF1" w:rsidP="0010305C">
            <w:pPr>
              <w:pStyle w:val="Compact"/>
              <w:rPr>
                <w:del w:id="957" w:author="Lucien Baumgartner2" w:date="2021-02-10T15:58:00Z"/>
              </w:rPr>
            </w:pPr>
            <w:del w:id="958" w:author="Lucien Baumgartner2" w:date="2021-02-10T15:58:00Z">
              <w:r w:rsidDel="00550517">
                <w:delText>Note: contrasts are still on the abs scale</w:delText>
              </w:r>
            </w:del>
          </w:p>
        </w:tc>
        <w:tc>
          <w:tcPr>
            <w:tcW w:w="0" w:type="auto"/>
          </w:tcPr>
          <w:p w14:paraId="0A0A9A25" w14:textId="657ED791" w:rsidR="00DC5FF1" w:rsidDel="00550517" w:rsidRDefault="00DC5FF1" w:rsidP="0010305C">
            <w:pPr>
              <w:rPr>
                <w:del w:id="959" w:author="Lucien Baumgartner2" w:date="2021-02-10T15:58:00Z"/>
              </w:rPr>
            </w:pPr>
          </w:p>
        </w:tc>
        <w:tc>
          <w:tcPr>
            <w:tcW w:w="0" w:type="auto"/>
          </w:tcPr>
          <w:p w14:paraId="53C82F31" w14:textId="4E20AF84" w:rsidR="00DC5FF1" w:rsidDel="00550517" w:rsidRDefault="00DC5FF1" w:rsidP="0010305C">
            <w:pPr>
              <w:rPr>
                <w:del w:id="960" w:author="Lucien Baumgartner2" w:date="2021-02-10T15:58:00Z"/>
              </w:rPr>
            </w:pPr>
          </w:p>
        </w:tc>
        <w:tc>
          <w:tcPr>
            <w:tcW w:w="0" w:type="auto"/>
          </w:tcPr>
          <w:p w14:paraId="41C75C05" w14:textId="56FA2CA0" w:rsidR="00DC5FF1" w:rsidDel="00550517" w:rsidRDefault="00DC5FF1" w:rsidP="0010305C">
            <w:pPr>
              <w:rPr>
                <w:del w:id="961" w:author="Lucien Baumgartner2" w:date="2021-02-10T15:58:00Z"/>
              </w:rPr>
            </w:pPr>
          </w:p>
        </w:tc>
        <w:tc>
          <w:tcPr>
            <w:tcW w:w="0" w:type="auto"/>
          </w:tcPr>
          <w:p w14:paraId="1821F0E7" w14:textId="568ECF83" w:rsidR="00DC5FF1" w:rsidDel="00550517" w:rsidRDefault="00DC5FF1" w:rsidP="0010305C">
            <w:pPr>
              <w:rPr>
                <w:del w:id="962" w:author="Lucien Baumgartner2" w:date="2021-02-10T15:58:00Z"/>
              </w:rPr>
            </w:pPr>
          </w:p>
        </w:tc>
        <w:tc>
          <w:tcPr>
            <w:tcW w:w="0" w:type="auto"/>
          </w:tcPr>
          <w:p w14:paraId="69239386" w14:textId="3FBBC92E" w:rsidR="00DC5FF1" w:rsidDel="00550517" w:rsidRDefault="00DC5FF1" w:rsidP="0010305C">
            <w:pPr>
              <w:rPr>
                <w:del w:id="963" w:author="Lucien Baumgartner2" w:date="2021-02-10T15:58:00Z"/>
              </w:rPr>
            </w:pPr>
          </w:p>
        </w:tc>
      </w:tr>
    </w:tbl>
    <w:p w14:paraId="767743EF" w14:textId="5CC30528" w:rsidR="00DC5FF1" w:rsidRDefault="00DC5FF1" w:rsidP="00DC5FF1">
      <w:pPr>
        <w:ind w:firstLine="0"/>
      </w:pPr>
    </w:p>
    <w:p w14:paraId="5093B94D" w14:textId="11F7B87C" w:rsidR="00DC5FF1" w:rsidRPr="00E27296" w:rsidDel="00550517" w:rsidRDefault="00DC5FF1" w:rsidP="00DC5FF1">
      <w:pPr>
        <w:pStyle w:val="TableCaption"/>
        <w:rPr>
          <w:del w:id="964" w:author="Lucien Baumgartner2" w:date="2021-02-10T15:59:00Z"/>
          <w:rFonts w:ascii="Garamond" w:hAnsi="Garamond"/>
          <w:rPrChange w:id="965" w:author="Lucien Baumgartner2" w:date="2021-02-22T09:43:00Z">
            <w:rPr>
              <w:del w:id="966" w:author="Lucien Baumgartner2" w:date="2021-02-10T15:59:00Z"/>
              <w:rFonts w:ascii="Garamond" w:hAnsi="Garamond"/>
            </w:rPr>
          </w:rPrChange>
        </w:rPr>
      </w:pPr>
      <w:del w:id="967" w:author="Lucien Baumgartner2" w:date="2021-02-10T15:59:00Z">
        <w:r w:rsidRPr="00682003" w:rsidDel="00550517">
          <w:rPr>
            <w:rFonts w:ascii="Garamond" w:hAnsi="Garamond"/>
          </w:rPr>
          <w:delText xml:space="preserve">Table </w:delText>
        </w:r>
        <w:r w:rsidRPr="00DC5FF1" w:rsidDel="00550517">
          <w:rPr>
            <w:i w:val="0"/>
          </w:rPr>
          <w:fldChar w:fldCharType="begin"/>
        </w:r>
        <w:r w:rsidRPr="00E27296" w:rsidDel="00550517">
          <w:rPr>
            <w:rFonts w:ascii="Garamond" w:hAnsi="Garamond"/>
            <w:rPrChange w:id="968" w:author="Lucien Baumgartner2" w:date="2021-02-22T09:43:00Z">
              <w:rPr>
                <w:rFonts w:ascii="Garamond" w:hAnsi="Garamond"/>
              </w:rPr>
            </w:rPrChange>
          </w:rPr>
          <w:delInstrText xml:space="preserve"> SEQ Table \* ARABIC </w:delInstrText>
        </w:r>
        <w:r w:rsidRPr="00DC5FF1" w:rsidDel="00550517">
          <w:rPr>
            <w:i w:val="0"/>
          </w:rPr>
          <w:fldChar w:fldCharType="separate"/>
        </w:r>
        <w:r w:rsidR="00B50F00" w:rsidRPr="00E27296" w:rsidDel="00550517">
          <w:rPr>
            <w:rFonts w:ascii="Garamond" w:hAnsi="Garamond"/>
            <w:noProof/>
            <w:rPrChange w:id="969" w:author="Lucien Baumgartner2" w:date="2021-02-22T09:43:00Z">
              <w:rPr>
                <w:rFonts w:ascii="Garamond" w:hAnsi="Garamond"/>
                <w:noProof/>
              </w:rPr>
            </w:rPrChange>
          </w:rPr>
          <w:delText>4</w:delText>
        </w:r>
        <w:r w:rsidRPr="00DC5FF1" w:rsidDel="00550517">
          <w:rPr>
            <w:i w:val="0"/>
          </w:rPr>
          <w:fldChar w:fldCharType="end"/>
        </w:r>
        <w:r w:rsidRPr="00E27296" w:rsidDel="00550517">
          <w:rPr>
            <w:rFonts w:ascii="Garamond" w:hAnsi="Garamond"/>
            <w:rPrChange w:id="970" w:author="Lucien Baumgartner2" w:date="2021-02-22T09:43:00Z">
              <w:rPr>
                <w:rFonts w:ascii="Garamond" w:hAnsi="Garamond"/>
              </w:rPr>
            </w:rPrChange>
          </w:rPr>
          <w:delText>: Planned Absolute Contrasts by Corpus.</w:delText>
        </w:r>
      </w:del>
    </w:p>
    <w:tbl>
      <w:tblPr>
        <w:tblStyle w:val="TableGridLight"/>
        <w:tblW w:w="5000" w:type="pct"/>
        <w:tblLook w:val="0020" w:firstRow="1" w:lastRow="0" w:firstColumn="0" w:lastColumn="0" w:noHBand="0" w:noVBand="0"/>
        <w:tblCaption w:val="Planned Absolute Contrasts by Corpus"/>
      </w:tblPr>
      <w:tblGrid>
        <w:gridCol w:w="4045"/>
        <w:gridCol w:w="1121"/>
        <w:gridCol w:w="930"/>
        <w:gridCol w:w="1014"/>
        <w:gridCol w:w="963"/>
        <w:gridCol w:w="981"/>
      </w:tblGrid>
      <w:tr w:rsidR="00DC5FF1" w:rsidRPr="00E27296" w:rsidDel="00550517" w14:paraId="4B9500BD" w14:textId="415C638A" w:rsidTr="00DC5FF1">
        <w:trPr>
          <w:del w:id="971" w:author="Lucien Baumgartner2" w:date="2021-02-10T15:59:00Z"/>
        </w:trPr>
        <w:tc>
          <w:tcPr>
            <w:tcW w:w="0" w:type="auto"/>
          </w:tcPr>
          <w:p w14:paraId="482F6F0C" w14:textId="5F4F1451" w:rsidR="00DC5FF1" w:rsidRPr="00E27296" w:rsidDel="00550517" w:rsidRDefault="00DC5FF1" w:rsidP="0010305C">
            <w:pPr>
              <w:pStyle w:val="Compact"/>
              <w:rPr>
                <w:del w:id="972" w:author="Lucien Baumgartner2" w:date="2021-02-10T15:59:00Z"/>
                <w:rPrChange w:id="973" w:author="Lucien Baumgartner2" w:date="2021-02-22T09:43:00Z">
                  <w:rPr>
                    <w:del w:id="974" w:author="Lucien Baumgartner2" w:date="2021-02-10T15:59:00Z"/>
                  </w:rPr>
                </w:rPrChange>
              </w:rPr>
            </w:pPr>
            <w:del w:id="975" w:author="Lucien Baumgartner2" w:date="2021-02-10T15:59:00Z">
              <w:r w:rsidRPr="00E27296" w:rsidDel="00550517">
                <w:rPr>
                  <w:rPrChange w:id="976" w:author="Lucien Baumgartner2" w:date="2021-02-22T09:43:00Z">
                    <w:rPr/>
                  </w:rPrChange>
                </w:rPr>
                <w:delText>Contrast</w:delText>
              </w:r>
            </w:del>
          </w:p>
        </w:tc>
        <w:tc>
          <w:tcPr>
            <w:tcW w:w="0" w:type="auto"/>
          </w:tcPr>
          <w:p w14:paraId="5EC3E7F7" w14:textId="4EF7B851" w:rsidR="00DC5FF1" w:rsidRPr="00E27296" w:rsidDel="00550517" w:rsidRDefault="00DC5FF1" w:rsidP="0010305C">
            <w:pPr>
              <w:pStyle w:val="Compact"/>
              <w:jc w:val="right"/>
              <w:rPr>
                <w:del w:id="977" w:author="Lucien Baumgartner2" w:date="2021-02-10T15:59:00Z"/>
                <w:rPrChange w:id="978" w:author="Lucien Baumgartner2" w:date="2021-02-22T09:43:00Z">
                  <w:rPr>
                    <w:del w:id="979" w:author="Lucien Baumgartner2" w:date="2021-02-10T15:59:00Z"/>
                  </w:rPr>
                </w:rPrChange>
              </w:rPr>
            </w:pPr>
            <w:del w:id="980" w:author="Lucien Baumgartner2" w:date="2021-02-10T15:59:00Z">
              <w:r w:rsidRPr="00E27296" w:rsidDel="00550517">
                <w:rPr>
                  <w:rPrChange w:id="981" w:author="Lucien Baumgartner2" w:date="2021-02-22T09:43:00Z">
                    <w:rPr/>
                  </w:rPrChange>
                </w:rPr>
                <w:delText>Estimate</w:delText>
              </w:r>
            </w:del>
          </w:p>
        </w:tc>
        <w:tc>
          <w:tcPr>
            <w:tcW w:w="0" w:type="auto"/>
          </w:tcPr>
          <w:p w14:paraId="1CA6C8F2" w14:textId="57353F2A" w:rsidR="00DC5FF1" w:rsidRPr="00E27296" w:rsidDel="00550517" w:rsidRDefault="00DC5FF1" w:rsidP="0010305C">
            <w:pPr>
              <w:pStyle w:val="Compact"/>
              <w:jc w:val="right"/>
              <w:rPr>
                <w:del w:id="982" w:author="Lucien Baumgartner2" w:date="2021-02-10T15:59:00Z"/>
                <w:rPrChange w:id="983" w:author="Lucien Baumgartner2" w:date="2021-02-22T09:43:00Z">
                  <w:rPr>
                    <w:del w:id="984" w:author="Lucien Baumgartner2" w:date="2021-02-10T15:59:00Z"/>
                  </w:rPr>
                </w:rPrChange>
              </w:rPr>
            </w:pPr>
            <w:del w:id="985" w:author="Lucien Baumgartner2" w:date="2021-02-10T15:59:00Z">
              <w:r w:rsidRPr="00E27296" w:rsidDel="00550517">
                <w:rPr>
                  <w:rPrChange w:id="986" w:author="Lucien Baumgartner2" w:date="2021-02-22T09:43:00Z">
                    <w:rPr/>
                  </w:rPrChange>
                </w:rPr>
                <w:delText>SE</w:delText>
              </w:r>
            </w:del>
          </w:p>
        </w:tc>
        <w:tc>
          <w:tcPr>
            <w:tcW w:w="0" w:type="auto"/>
          </w:tcPr>
          <w:p w14:paraId="4577BA10" w14:textId="11503EB5" w:rsidR="00DC5FF1" w:rsidRPr="00E27296" w:rsidDel="00550517" w:rsidRDefault="00DC5FF1" w:rsidP="0010305C">
            <w:pPr>
              <w:pStyle w:val="Compact"/>
              <w:jc w:val="right"/>
              <w:rPr>
                <w:del w:id="987" w:author="Lucien Baumgartner2" w:date="2021-02-10T15:59:00Z"/>
                <w:rPrChange w:id="988" w:author="Lucien Baumgartner2" w:date="2021-02-22T09:43:00Z">
                  <w:rPr>
                    <w:del w:id="989" w:author="Lucien Baumgartner2" w:date="2021-02-10T15:59:00Z"/>
                  </w:rPr>
                </w:rPrChange>
              </w:rPr>
            </w:pPr>
            <w:del w:id="990" w:author="Lucien Baumgartner2" w:date="2021-02-10T15:59:00Z">
              <w:r w:rsidRPr="00E27296" w:rsidDel="00550517">
                <w:rPr>
                  <w:rPrChange w:id="991" w:author="Lucien Baumgartner2" w:date="2021-02-22T09:43:00Z">
                    <w:rPr/>
                  </w:rPrChange>
                </w:rPr>
                <w:delText>df</w:delText>
              </w:r>
            </w:del>
          </w:p>
        </w:tc>
        <w:tc>
          <w:tcPr>
            <w:tcW w:w="0" w:type="auto"/>
          </w:tcPr>
          <w:p w14:paraId="1D29E2F6" w14:textId="6E2B4722" w:rsidR="00DC5FF1" w:rsidRPr="00E27296" w:rsidDel="00550517" w:rsidRDefault="00DC5FF1" w:rsidP="0010305C">
            <w:pPr>
              <w:pStyle w:val="Compact"/>
              <w:jc w:val="right"/>
              <w:rPr>
                <w:del w:id="992" w:author="Lucien Baumgartner2" w:date="2021-02-10T15:59:00Z"/>
                <w:rPrChange w:id="993" w:author="Lucien Baumgartner2" w:date="2021-02-22T09:43:00Z">
                  <w:rPr>
                    <w:del w:id="994" w:author="Lucien Baumgartner2" w:date="2021-02-10T15:59:00Z"/>
                  </w:rPr>
                </w:rPrChange>
              </w:rPr>
            </w:pPr>
            <m:oMath>
              <m:r>
                <w:del w:id="995" w:author="Lucien Baumgartner2" w:date="2021-02-10T15:59:00Z">
                  <w:rPr>
                    <w:rFonts w:ascii="Cambria Math" w:hAnsi="Cambria Math"/>
                  </w:rPr>
                  <m:t>t</m:t>
                </w:del>
              </m:r>
            </m:oMath>
            <w:del w:id="996" w:author="Lucien Baumgartner2" w:date="2021-02-10T15:59:00Z">
              <w:r w:rsidRPr="00E27296" w:rsidDel="00550517">
                <w:rPr>
                  <w:rPrChange w:id="997" w:author="Lucien Baumgartner2" w:date="2021-02-22T09:43:00Z">
                    <w:rPr/>
                  </w:rPrChange>
                </w:rPr>
                <w:delText>-ratio</w:delText>
              </w:r>
            </w:del>
          </w:p>
        </w:tc>
        <w:tc>
          <w:tcPr>
            <w:tcW w:w="0" w:type="auto"/>
          </w:tcPr>
          <w:p w14:paraId="6AF4C777" w14:textId="2691C5C2" w:rsidR="00DC5FF1" w:rsidRPr="00E27296" w:rsidDel="00550517" w:rsidRDefault="00DC5FF1" w:rsidP="0010305C">
            <w:pPr>
              <w:pStyle w:val="Compact"/>
              <w:rPr>
                <w:del w:id="998" w:author="Lucien Baumgartner2" w:date="2021-02-10T15:59:00Z"/>
                <w:rPrChange w:id="999" w:author="Lucien Baumgartner2" w:date="2021-02-22T09:43:00Z">
                  <w:rPr>
                    <w:del w:id="1000" w:author="Lucien Baumgartner2" w:date="2021-02-10T15:59:00Z"/>
                  </w:rPr>
                </w:rPrChange>
              </w:rPr>
            </w:pPr>
            <m:oMath>
              <m:r>
                <w:del w:id="1001" w:author="Lucien Baumgartner2" w:date="2021-02-10T15:59:00Z">
                  <w:rPr>
                    <w:rFonts w:ascii="Cambria Math" w:hAnsi="Cambria Math"/>
                  </w:rPr>
                  <m:t>p</m:t>
                </w:del>
              </m:r>
            </m:oMath>
            <w:del w:id="1002" w:author="Lucien Baumgartner2" w:date="2021-02-10T15:59:00Z">
              <w:r w:rsidRPr="00E27296" w:rsidDel="00550517">
                <w:rPr>
                  <w:rPrChange w:id="1003" w:author="Lucien Baumgartner2" w:date="2021-02-22T09:43:00Z">
                    <w:rPr/>
                  </w:rPrChange>
                </w:rPr>
                <w:delText>-value</w:delText>
              </w:r>
            </w:del>
          </w:p>
        </w:tc>
      </w:tr>
      <w:tr w:rsidR="00DC5FF1" w:rsidRPr="00E27296" w:rsidDel="00550517" w14:paraId="0D13AD52" w14:textId="189EF9F3" w:rsidTr="00DC5FF1">
        <w:trPr>
          <w:del w:id="1004" w:author="Lucien Baumgartner2" w:date="2021-02-10T15:59:00Z"/>
        </w:trPr>
        <w:tc>
          <w:tcPr>
            <w:tcW w:w="0" w:type="auto"/>
          </w:tcPr>
          <w:p w14:paraId="2E4A2AB4" w14:textId="35C0CDE5" w:rsidR="00DC5FF1" w:rsidRPr="00E27296" w:rsidDel="00550517" w:rsidRDefault="00DC5FF1" w:rsidP="0010305C">
            <w:pPr>
              <w:pStyle w:val="Compact"/>
              <w:rPr>
                <w:del w:id="1005" w:author="Lucien Baumgartner2" w:date="2021-02-10T15:59:00Z"/>
                <w:rPrChange w:id="1006" w:author="Lucien Baumgartner2" w:date="2021-02-22T09:43:00Z">
                  <w:rPr>
                    <w:del w:id="1007" w:author="Lucien Baumgartner2" w:date="2021-02-10T15:59:00Z"/>
                  </w:rPr>
                </w:rPrChange>
              </w:rPr>
            </w:pPr>
            <w:del w:id="1008" w:author="Lucien Baumgartner2" w:date="2021-02-10T15:59:00Z">
              <w:r w:rsidRPr="00E27296" w:rsidDel="00550517">
                <w:rPr>
                  <w:rPrChange w:id="1009" w:author="Lucien Baumgartner2" w:date="2021-02-22T09:43:00Z">
                    <w:rPr/>
                  </w:rPrChange>
                </w:rPr>
                <w:delText>Corpus = RC</w:delText>
              </w:r>
            </w:del>
          </w:p>
        </w:tc>
        <w:tc>
          <w:tcPr>
            <w:tcW w:w="0" w:type="auto"/>
          </w:tcPr>
          <w:p w14:paraId="6E54FF46" w14:textId="40A78D2D" w:rsidR="00DC5FF1" w:rsidRPr="00E27296" w:rsidDel="00550517" w:rsidRDefault="00DC5FF1" w:rsidP="0010305C">
            <w:pPr>
              <w:rPr>
                <w:del w:id="1010" w:author="Lucien Baumgartner2" w:date="2021-02-10T15:59:00Z"/>
                <w:lang w:val="en-US"/>
                <w:rPrChange w:id="1011" w:author="Lucien Baumgartner2" w:date="2021-02-22T09:43:00Z">
                  <w:rPr>
                    <w:del w:id="1012" w:author="Lucien Baumgartner2" w:date="2021-02-10T15:59:00Z"/>
                  </w:rPr>
                </w:rPrChange>
              </w:rPr>
            </w:pPr>
          </w:p>
        </w:tc>
        <w:tc>
          <w:tcPr>
            <w:tcW w:w="0" w:type="auto"/>
          </w:tcPr>
          <w:p w14:paraId="4DD20FFF" w14:textId="76DFE005" w:rsidR="00DC5FF1" w:rsidRPr="00E27296" w:rsidDel="00550517" w:rsidRDefault="00DC5FF1" w:rsidP="0010305C">
            <w:pPr>
              <w:rPr>
                <w:del w:id="1013" w:author="Lucien Baumgartner2" w:date="2021-02-10T15:59:00Z"/>
                <w:lang w:val="en-US"/>
                <w:rPrChange w:id="1014" w:author="Lucien Baumgartner2" w:date="2021-02-22T09:43:00Z">
                  <w:rPr>
                    <w:del w:id="1015" w:author="Lucien Baumgartner2" w:date="2021-02-10T15:59:00Z"/>
                  </w:rPr>
                </w:rPrChange>
              </w:rPr>
            </w:pPr>
          </w:p>
        </w:tc>
        <w:tc>
          <w:tcPr>
            <w:tcW w:w="0" w:type="auto"/>
          </w:tcPr>
          <w:p w14:paraId="0EBC9550" w14:textId="05A21682" w:rsidR="00DC5FF1" w:rsidRPr="00E27296" w:rsidDel="00550517" w:rsidRDefault="00DC5FF1" w:rsidP="0010305C">
            <w:pPr>
              <w:rPr>
                <w:del w:id="1016" w:author="Lucien Baumgartner2" w:date="2021-02-10T15:59:00Z"/>
                <w:lang w:val="en-US"/>
                <w:rPrChange w:id="1017" w:author="Lucien Baumgartner2" w:date="2021-02-22T09:43:00Z">
                  <w:rPr>
                    <w:del w:id="1018" w:author="Lucien Baumgartner2" w:date="2021-02-10T15:59:00Z"/>
                  </w:rPr>
                </w:rPrChange>
              </w:rPr>
            </w:pPr>
          </w:p>
        </w:tc>
        <w:tc>
          <w:tcPr>
            <w:tcW w:w="0" w:type="auto"/>
          </w:tcPr>
          <w:p w14:paraId="73B8D236" w14:textId="364621EA" w:rsidR="00DC5FF1" w:rsidRPr="00E27296" w:rsidDel="00550517" w:rsidRDefault="00DC5FF1" w:rsidP="0010305C">
            <w:pPr>
              <w:rPr>
                <w:del w:id="1019" w:author="Lucien Baumgartner2" w:date="2021-02-10T15:59:00Z"/>
                <w:lang w:val="en-US"/>
                <w:rPrChange w:id="1020" w:author="Lucien Baumgartner2" w:date="2021-02-22T09:43:00Z">
                  <w:rPr>
                    <w:del w:id="1021" w:author="Lucien Baumgartner2" w:date="2021-02-10T15:59:00Z"/>
                  </w:rPr>
                </w:rPrChange>
              </w:rPr>
            </w:pPr>
          </w:p>
        </w:tc>
        <w:tc>
          <w:tcPr>
            <w:tcW w:w="0" w:type="auto"/>
          </w:tcPr>
          <w:p w14:paraId="14654BA5" w14:textId="3B8FD9B0" w:rsidR="00DC5FF1" w:rsidRPr="00E27296" w:rsidDel="00550517" w:rsidRDefault="00DC5FF1" w:rsidP="0010305C">
            <w:pPr>
              <w:rPr>
                <w:del w:id="1022" w:author="Lucien Baumgartner2" w:date="2021-02-10T15:59:00Z"/>
                <w:lang w:val="en-US"/>
                <w:rPrChange w:id="1023" w:author="Lucien Baumgartner2" w:date="2021-02-22T09:43:00Z">
                  <w:rPr>
                    <w:del w:id="1024" w:author="Lucien Baumgartner2" w:date="2021-02-10T15:59:00Z"/>
                  </w:rPr>
                </w:rPrChange>
              </w:rPr>
            </w:pPr>
          </w:p>
        </w:tc>
      </w:tr>
      <w:tr w:rsidR="00DC5FF1" w:rsidRPr="00E27296" w:rsidDel="00550517" w14:paraId="5BFE7242" w14:textId="7D0D86EF" w:rsidTr="00DC5FF1">
        <w:trPr>
          <w:del w:id="1025" w:author="Lucien Baumgartner2" w:date="2021-02-10T15:59:00Z"/>
        </w:trPr>
        <w:tc>
          <w:tcPr>
            <w:tcW w:w="0" w:type="auto"/>
          </w:tcPr>
          <w:p w14:paraId="46ECD4FE" w14:textId="6AD78F94" w:rsidR="00DC5FF1" w:rsidRPr="00E27296" w:rsidDel="00550517" w:rsidRDefault="00DC5FF1" w:rsidP="0010305C">
            <w:pPr>
              <w:pStyle w:val="Compact"/>
              <w:rPr>
                <w:del w:id="1026" w:author="Lucien Baumgartner2" w:date="2021-02-10T15:59:00Z"/>
                <w:rPrChange w:id="1027" w:author="Lucien Baumgartner2" w:date="2021-02-22T09:43:00Z">
                  <w:rPr>
                    <w:del w:id="1028" w:author="Lucien Baumgartner2" w:date="2021-02-10T15:59:00Z"/>
                  </w:rPr>
                </w:rPrChange>
              </w:rPr>
            </w:pPr>
            <w:del w:id="1029" w:author="Lucien Baumgartner2" w:date="2021-02-10T15:59:00Z">
              <w:r w:rsidRPr="00E27296" w:rsidDel="00550517">
                <w:rPr>
                  <w:rPrChange w:id="1030" w:author="Lucien Baumgartner2" w:date="2021-02-22T09:43:00Z">
                    <w:rPr/>
                  </w:rPrChange>
                </w:rPr>
                <w:delText>Epistemic - Legal</w:delText>
              </w:r>
            </w:del>
          </w:p>
        </w:tc>
        <w:tc>
          <w:tcPr>
            <w:tcW w:w="0" w:type="auto"/>
          </w:tcPr>
          <w:p w14:paraId="06B3E294" w14:textId="683795D1" w:rsidR="00DC5FF1" w:rsidRPr="00E27296" w:rsidDel="00550517" w:rsidRDefault="00DC5FF1" w:rsidP="0010305C">
            <w:pPr>
              <w:pStyle w:val="Compact"/>
              <w:jc w:val="right"/>
              <w:rPr>
                <w:del w:id="1031" w:author="Lucien Baumgartner2" w:date="2021-02-10T15:59:00Z"/>
                <w:rPrChange w:id="1032" w:author="Lucien Baumgartner2" w:date="2021-02-22T09:43:00Z">
                  <w:rPr>
                    <w:del w:id="1033" w:author="Lucien Baumgartner2" w:date="2021-02-10T15:59:00Z"/>
                  </w:rPr>
                </w:rPrChange>
              </w:rPr>
            </w:pPr>
            <w:del w:id="1034" w:author="Lucien Baumgartner2" w:date="2021-02-10T15:59:00Z">
              <w:r w:rsidRPr="00E27296" w:rsidDel="00550517">
                <w:rPr>
                  <w:rPrChange w:id="1035" w:author="Lucien Baumgartner2" w:date="2021-02-22T09:43:00Z">
                    <w:rPr/>
                  </w:rPrChange>
                </w:rPr>
                <w:delText>0.0314</w:delText>
              </w:r>
            </w:del>
          </w:p>
        </w:tc>
        <w:tc>
          <w:tcPr>
            <w:tcW w:w="0" w:type="auto"/>
          </w:tcPr>
          <w:p w14:paraId="3E07F420" w14:textId="128FD21C" w:rsidR="00DC5FF1" w:rsidRPr="00E27296" w:rsidDel="00550517" w:rsidRDefault="00DC5FF1" w:rsidP="0010305C">
            <w:pPr>
              <w:pStyle w:val="Compact"/>
              <w:jc w:val="right"/>
              <w:rPr>
                <w:del w:id="1036" w:author="Lucien Baumgartner2" w:date="2021-02-10T15:59:00Z"/>
                <w:rPrChange w:id="1037" w:author="Lucien Baumgartner2" w:date="2021-02-22T09:43:00Z">
                  <w:rPr>
                    <w:del w:id="1038" w:author="Lucien Baumgartner2" w:date="2021-02-10T15:59:00Z"/>
                  </w:rPr>
                </w:rPrChange>
              </w:rPr>
            </w:pPr>
            <w:del w:id="1039" w:author="Lucien Baumgartner2" w:date="2021-02-10T15:59:00Z">
              <w:r w:rsidRPr="00E27296" w:rsidDel="00550517">
                <w:rPr>
                  <w:rPrChange w:id="1040" w:author="Lucien Baumgartner2" w:date="2021-02-22T09:43:00Z">
                    <w:rPr/>
                  </w:rPrChange>
                </w:rPr>
                <w:delText>0.0020</w:delText>
              </w:r>
            </w:del>
          </w:p>
        </w:tc>
        <w:tc>
          <w:tcPr>
            <w:tcW w:w="0" w:type="auto"/>
          </w:tcPr>
          <w:p w14:paraId="522D377B" w14:textId="5FCFB566" w:rsidR="00DC5FF1" w:rsidRPr="00E27296" w:rsidDel="00550517" w:rsidRDefault="00DC5FF1" w:rsidP="0010305C">
            <w:pPr>
              <w:pStyle w:val="Compact"/>
              <w:jc w:val="right"/>
              <w:rPr>
                <w:del w:id="1041" w:author="Lucien Baumgartner2" w:date="2021-02-10T15:59:00Z"/>
                <w:rPrChange w:id="1042" w:author="Lucien Baumgartner2" w:date="2021-02-22T09:43:00Z">
                  <w:rPr>
                    <w:del w:id="1043" w:author="Lucien Baumgartner2" w:date="2021-02-10T15:59:00Z"/>
                  </w:rPr>
                </w:rPrChange>
              </w:rPr>
            </w:pPr>
            <w:del w:id="1044" w:author="Lucien Baumgartner2" w:date="2021-02-10T15:59:00Z">
              <w:r w:rsidRPr="00E27296" w:rsidDel="00550517">
                <w:rPr>
                  <w:rPrChange w:id="1045" w:author="Lucien Baumgartner2" w:date="2021-02-22T09:43:00Z">
                    <w:rPr/>
                  </w:rPrChange>
                </w:rPr>
                <w:delText>109916</w:delText>
              </w:r>
            </w:del>
          </w:p>
        </w:tc>
        <w:tc>
          <w:tcPr>
            <w:tcW w:w="0" w:type="auto"/>
          </w:tcPr>
          <w:p w14:paraId="2BB64AF1" w14:textId="42CA1017" w:rsidR="00DC5FF1" w:rsidRPr="00E27296" w:rsidDel="00550517" w:rsidRDefault="00DC5FF1" w:rsidP="0010305C">
            <w:pPr>
              <w:pStyle w:val="Compact"/>
              <w:jc w:val="right"/>
              <w:rPr>
                <w:del w:id="1046" w:author="Lucien Baumgartner2" w:date="2021-02-10T15:59:00Z"/>
                <w:rPrChange w:id="1047" w:author="Lucien Baumgartner2" w:date="2021-02-22T09:43:00Z">
                  <w:rPr>
                    <w:del w:id="1048" w:author="Lucien Baumgartner2" w:date="2021-02-10T15:59:00Z"/>
                  </w:rPr>
                </w:rPrChange>
              </w:rPr>
            </w:pPr>
            <w:del w:id="1049" w:author="Lucien Baumgartner2" w:date="2021-02-10T15:59:00Z">
              <w:r w:rsidRPr="00E27296" w:rsidDel="00550517">
                <w:rPr>
                  <w:rPrChange w:id="1050" w:author="Lucien Baumgartner2" w:date="2021-02-22T09:43:00Z">
                    <w:rPr/>
                  </w:rPrChange>
                </w:rPr>
                <w:delText>15.798</w:delText>
              </w:r>
            </w:del>
          </w:p>
        </w:tc>
        <w:tc>
          <w:tcPr>
            <w:tcW w:w="0" w:type="auto"/>
          </w:tcPr>
          <w:p w14:paraId="0B65D08D" w14:textId="7A9D3BD6" w:rsidR="00DC5FF1" w:rsidRPr="00E27296" w:rsidDel="00550517" w:rsidRDefault="00DC5FF1" w:rsidP="0010305C">
            <w:pPr>
              <w:pStyle w:val="Compact"/>
              <w:rPr>
                <w:del w:id="1051" w:author="Lucien Baumgartner2" w:date="2021-02-10T15:59:00Z"/>
                <w:rPrChange w:id="1052" w:author="Lucien Baumgartner2" w:date="2021-02-22T09:43:00Z">
                  <w:rPr>
                    <w:del w:id="1053" w:author="Lucien Baumgartner2" w:date="2021-02-10T15:59:00Z"/>
                  </w:rPr>
                </w:rPrChange>
              </w:rPr>
            </w:pPr>
            <m:oMath>
              <m:r>
                <w:del w:id="1054" w:author="Lucien Baumgartner2" w:date="2021-02-10T15:59:00Z">
                  <m:rPr>
                    <m:sty m:val="p"/>
                  </m:rPr>
                  <w:rPr>
                    <w:rFonts w:ascii="Cambria Math" w:hAnsi="Cambria Math"/>
                    <w:rPrChange w:id="1055" w:author="Lucien Baumgartner2" w:date="2021-02-22T09:43:00Z">
                      <w:rPr>
                        <w:rFonts w:ascii="Cambria Math" w:hAnsi="Cambria Math"/>
                      </w:rPr>
                    </w:rPrChange>
                  </w:rPr>
                  <m:t>&lt;</m:t>
                </w:del>
              </m:r>
            </m:oMath>
            <w:del w:id="1056" w:author="Lucien Baumgartner2" w:date="2021-02-10T15:59:00Z">
              <w:r w:rsidRPr="00E27296" w:rsidDel="00550517">
                <w:rPr>
                  <w:rPrChange w:id="1057" w:author="Lucien Baumgartner2" w:date="2021-02-22T09:43:00Z">
                    <w:rPr/>
                  </w:rPrChange>
                </w:rPr>
                <w:delText>.0001</w:delText>
              </w:r>
            </w:del>
          </w:p>
        </w:tc>
      </w:tr>
      <w:tr w:rsidR="00DC5FF1" w:rsidRPr="00E27296" w:rsidDel="00550517" w14:paraId="00C34074" w14:textId="3160EE0D" w:rsidTr="00DC5FF1">
        <w:trPr>
          <w:del w:id="1058" w:author="Lucien Baumgartner2" w:date="2021-02-10T15:59:00Z"/>
        </w:trPr>
        <w:tc>
          <w:tcPr>
            <w:tcW w:w="0" w:type="auto"/>
          </w:tcPr>
          <w:p w14:paraId="4B72414A" w14:textId="7251F9E1" w:rsidR="00DC5FF1" w:rsidRPr="00E27296" w:rsidDel="00550517" w:rsidRDefault="00DC5FF1" w:rsidP="0010305C">
            <w:pPr>
              <w:pStyle w:val="Compact"/>
              <w:rPr>
                <w:del w:id="1059" w:author="Lucien Baumgartner2" w:date="2021-02-10T15:59:00Z"/>
                <w:rPrChange w:id="1060" w:author="Lucien Baumgartner2" w:date="2021-02-22T09:43:00Z">
                  <w:rPr>
                    <w:del w:id="1061" w:author="Lucien Baumgartner2" w:date="2021-02-10T15:59:00Z"/>
                  </w:rPr>
                </w:rPrChange>
              </w:rPr>
            </w:pPr>
            <w:del w:id="1062" w:author="Lucien Baumgartner2" w:date="2021-02-10T15:59:00Z">
              <w:r w:rsidRPr="00E27296" w:rsidDel="00550517">
                <w:rPr>
                  <w:rPrChange w:id="1063" w:author="Lucien Baumgartner2" w:date="2021-02-22T09:43:00Z">
                    <w:rPr/>
                  </w:rPrChange>
                </w:rPr>
                <w:delText>Epistemic - TC</w:delText>
              </w:r>
            </w:del>
          </w:p>
        </w:tc>
        <w:tc>
          <w:tcPr>
            <w:tcW w:w="0" w:type="auto"/>
          </w:tcPr>
          <w:p w14:paraId="793FA2A0" w14:textId="76266682" w:rsidR="00DC5FF1" w:rsidRPr="00E27296" w:rsidDel="00550517" w:rsidRDefault="00DC5FF1" w:rsidP="0010305C">
            <w:pPr>
              <w:pStyle w:val="Compact"/>
              <w:jc w:val="right"/>
              <w:rPr>
                <w:del w:id="1064" w:author="Lucien Baumgartner2" w:date="2021-02-10T15:59:00Z"/>
                <w:rPrChange w:id="1065" w:author="Lucien Baumgartner2" w:date="2021-02-22T09:43:00Z">
                  <w:rPr>
                    <w:del w:id="1066" w:author="Lucien Baumgartner2" w:date="2021-02-10T15:59:00Z"/>
                  </w:rPr>
                </w:rPrChange>
              </w:rPr>
            </w:pPr>
            <w:del w:id="1067" w:author="Lucien Baumgartner2" w:date="2021-02-10T15:59:00Z">
              <w:r w:rsidRPr="00E27296" w:rsidDel="00550517">
                <w:rPr>
                  <w:rPrChange w:id="1068" w:author="Lucien Baumgartner2" w:date="2021-02-22T09:43:00Z">
                    <w:rPr/>
                  </w:rPrChange>
                </w:rPr>
                <w:delText>-0.0261</w:delText>
              </w:r>
            </w:del>
          </w:p>
        </w:tc>
        <w:tc>
          <w:tcPr>
            <w:tcW w:w="0" w:type="auto"/>
          </w:tcPr>
          <w:p w14:paraId="194EBFCD" w14:textId="7DA349AB" w:rsidR="00DC5FF1" w:rsidRPr="00E27296" w:rsidDel="00550517" w:rsidRDefault="00DC5FF1" w:rsidP="0010305C">
            <w:pPr>
              <w:pStyle w:val="Compact"/>
              <w:jc w:val="right"/>
              <w:rPr>
                <w:del w:id="1069" w:author="Lucien Baumgartner2" w:date="2021-02-10T15:59:00Z"/>
                <w:rPrChange w:id="1070" w:author="Lucien Baumgartner2" w:date="2021-02-22T09:43:00Z">
                  <w:rPr>
                    <w:del w:id="1071" w:author="Lucien Baumgartner2" w:date="2021-02-10T15:59:00Z"/>
                  </w:rPr>
                </w:rPrChange>
              </w:rPr>
            </w:pPr>
            <w:del w:id="1072" w:author="Lucien Baumgartner2" w:date="2021-02-10T15:59:00Z">
              <w:r w:rsidRPr="00E27296" w:rsidDel="00550517">
                <w:rPr>
                  <w:rPrChange w:id="1073" w:author="Lucien Baumgartner2" w:date="2021-02-22T09:43:00Z">
                    <w:rPr/>
                  </w:rPrChange>
                </w:rPr>
                <w:delText>0.0018</w:delText>
              </w:r>
            </w:del>
          </w:p>
        </w:tc>
        <w:tc>
          <w:tcPr>
            <w:tcW w:w="0" w:type="auto"/>
          </w:tcPr>
          <w:p w14:paraId="7D20CFB2" w14:textId="5F143ACA" w:rsidR="00DC5FF1" w:rsidRPr="00E27296" w:rsidDel="00550517" w:rsidRDefault="00DC5FF1" w:rsidP="0010305C">
            <w:pPr>
              <w:pStyle w:val="Compact"/>
              <w:jc w:val="right"/>
              <w:rPr>
                <w:del w:id="1074" w:author="Lucien Baumgartner2" w:date="2021-02-10T15:59:00Z"/>
                <w:rPrChange w:id="1075" w:author="Lucien Baumgartner2" w:date="2021-02-22T09:43:00Z">
                  <w:rPr>
                    <w:del w:id="1076" w:author="Lucien Baumgartner2" w:date="2021-02-10T15:59:00Z"/>
                  </w:rPr>
                </w:rPrChange>
              </w:rPr>
            </w:pPr>
            <w:del w:id="1077" w:author="Lucien Baumgartner2" w:date="2021-02-10T15:59:00Z">
              <w:r w:rsidRPr="00E27296" w:rsidDel="00550517">
                <w:rPr>
                  <w:rPrChange w:id="1078" w:author="Lucien Baumgartner2" w:date="2021-02-22T09:43:00Z">
                    <w:rPr/>
                  </w:rPrChange>
                </w:rPr>
                <w:delText>109916</w:delText>
              </w:r>
            </w:del>
          </w:p>
        </w:tc>
        <w:tc>
          <w:tcPr>
            <w:tcW w:w="0" w:type="auto"/>
          </w:tcPr>
          <w:p w14:paraId="6ECCD0A7" w14:textId="3D9417CB" w:rsidR="00DC5FF1" w:rsidRPr="00E27296" w:rsidDel="00550517" w:rsidRDefault="00DC5FF1" w:rsidP="0010305C">
            <w:pPr>
              <w:pStyle w:val="Compact"/>
              <w:jc w:val="right"/>
              <w:rPr>
                <w:del w:id="1079" w:author="Lucien Baumgartner2" w:date="2021-02-10T15:59:00Z"/>
                <w:rPrChange w:id="1080" w:author="Lucien Baumgartner2" w:date="2021-02-22T09:43:00Z">
                  <w:rPr>
                    <w:del w:id="1081" w:author="Lucien Baumgartner2" w:date="2021-02-10T15:59:00Z"/>
                  </w:rPr>
                </w:rPrChange>
              </w:rPr>
            </w:pPr>
            <w:del w:id="1082" w:author="Lucien Baumgartner2" w:date="2021-02-10T15:59:00Z">
              <w:r w:rsidRPr="00E27296" w:rsidDel="00550517">
                <w:rPr>
                  <w:rPrChange w:id="1083" w:author="Lucien Baumgartner2" w:date="2021-02-22T09:43:00Z">
                    <w:rPr/>
                  </w:rPrChange>
                </w:rPr>
                <w:delText>-14.854</w:delText>
              </w:r>
            </w:del>
          </w:p>
        </w:tc>
        <w:tc>
          <w:tcPr>
            <w:tcW w:w="0" w:type="auto"/>
          </w:tcPr>
          <w:p w14:paraId="426D9393" w14:textId="557CD76A" w:rsidR="00DC5FF1" w:rsidRPr="00E27296" w:rsidDel="00550517" w:rsidRDefault="00DC5FF1" w:rsidP="0010305C">
            <w:pPr>
              <w:pStyle w:val="Compact"/>
              <w:rPr>
                <w:del w:id="1084" w:author="Lucien Baumgartner2" w:date="2021-02-10T15:59:00Z"/>
                <w:rPrChange w:id="1085" w:author="Lucien Baumgartner2" w:date="2021-02-22T09:43:00Z">
                  <w:rPr>
                    <w:del w:id="1086" w:author="Lucien Baumgartner2" w:date="2021-02-10T15:59:00Z"/>
                  </w:rPr>
                </w:rPrChange>
              </w:rPr>
            </w:pPr>
            <m:oMath>
              <m:r>
                <w:del w:id="1087" w:author="Lucien Baumgartner2" w:date="2021-02-10T15:59:00Z">
                  <m:rPr>
                    <m:sty m:val="p"/>
                  </m:rPr>
                  <w:rPr>
                    <w:rFonts w:ascii="Cambria Math" w:hAnsi="Cambria Math"/>
                    <w:rPrChange w:id="1088" w:author="Lucien Baumgartner2" w:date="2021-02-22T09:43:00Z">
                      <w:rPr>
                        <w:rFonts w:ascii="Cambria Math" w:hAnsi="Cambria Math"/>
                      </w:rPr>
                    </w:rPrChange>
                  </w:rPr>
                  <m:t>&lt;</m:t>
                </w:del>
              </m:r>
            </m:oMath>
            <w:del w:id="1089" w:author="Lucien Baumgartner2" w:date="2021-02-10T15:59:00Z">
              <w:r w:rsidRPr="00E27296" w:rsidDel="00550517">
                <w:rPr>
                  <w:rPrChange w:id="1090" w:author="Lucien Baumgartner2" w:date="2021-02-22T09:43:00Z">
                    <w:rPr/>
                  </w:rPrChange>
                </w:rPr>
                <w:delText>.0001</w:delText>
              </w:r>
            </w:del>
          </w:p>
        </w:tc>
      </w:tr>
      <w:tr w:rsidR="00DC5FF1" w:rsidRPr="00E27296" w:rsidDel="00550517" w14:paraId="354F0426" w14:textId="77D62133" w:rsidTr="00DC5FF1">
        <w:trPr>
          <w:del w:id="1091" w:author="Lucien Baumgartner2" w:date="2021-02-10T15:59:00Z"/>
        </w:trPr>
        <w:tc>
          <w:tcPr>
            <w:tcW w:w="0" w:type="auto"/>
          </w:tcPr>
          <w:p w14:paraId="5D8C51A5" w14:textId="2F07D62A" w:rsidR="00DC5FF1" w:rsidRPr="00E27296" w:rsidDel="00550517" w:rsidRDefault="00DC5FF1" w:rsidP="0010305C">
            <w:pPr>
              <w:pStyle w:val="Compact"/>
              <w:rPr>
                <w:del w:id="1092" w:author="Lucien Baumgartner2" w:date="2021-02-10T15:59:00Z"/>
                <w:rPrChange w:id="1093" w:author="Lucien Baumgartner2" w:date="2021-02-22T09:43:00Z">
                  <w:rPr>
                    <w:del w:id="1094" w:author="Lucien Baumgartner2" w:date="2021-02-10T15:59:00Z"/>
                  </w:rPr>
                </w:rPrChange>
              </w:rPr>
            </w:pPr>
            <w:del w:id="1095" w:author="Lucien Baumgartner2" w:date="2021-02-10T15:59:00Z">
              <w:r w:rsidRPr="00E27296" w:rsidDel="00550517">
                <w:rPr>
                  <w:rPrChange w:id="1096" w:author="Lucien Baumgartner2" w:date="2021-02-22T09:43:00Z">
                    <w:rPr/>
                  </w:rPrChange>
                </w:rPr>
                <w:delText>Legal - TC</w:delText>
              </w:r>
            </w:del>
          </w:p>
        </w:tc>
        <w:tc>
          <w:tcPr>
            <w:tcW w:w="0" w:type="auto"/>
          </w:tcPr>
          <w:p w14:paraId="6B2506EC" w14:textId="280CCEBD" w:rsidR="00DC5FF1" w:rsidRPr="00E27296" w:rsidDel="00550517" w:rsidRDefault="00DC5FF1" w:rsidP="0010305C">
            <w:pPr>
              <w:pStyle w:val="Compact"/>
              <w:jc w:val="right"/>
              <w:rPr>
                <w:del w:id="1097" w:author="Lucien Baumgartner2" w:date="2021-02-10T15:59:00Z"/>
                <w:rPrChange w:id="1098" w:author="Lucien Baumgartner2" w:date="2021-02-22T09:43:00Z">
                  <w:rPr>
                    <w:del w:id="1099" w:author="Lucien Baumgartner2" w:date="2021-02-10T15:59:00Z"/>
                  </w:rPr>
                </w:rPrChange>
              </w:rPr>
            </w:pPr>
            <w:del w:id="1100" w:author="Lucien Baumgartner2" w:date="2021-02-10T15:59:00Z">
              <w:r w:rsidRPr="00E27296" w:rsidDel="00550517">
                <w:rPr>
                  <w:rPrChange w:id="1101" w:author="Lucien Baumgartner2" w:date="2021-02-22T09:43:00Z">
                    <w:rPr/>
                  </w:rPrChange>
                </w:rPr>
                <w:delText>-0.0575</w:delText>
              </w:r>
            </w:del>
          </w:p>
        </w:tc>
        <w:tc>
          <w:tcPr>
            <w:tcW w:w="0" w:type="auto"/>
          </w:tcPr>
          <w:p w14:paraId="06878B31" w14:textId="2C8A4824" w:rsidR="00DC5FF1" w:rsidRPr="00E27296" w:rsidDel="00550517" w:rsidRDefault="00DC5FF1" w:rsidP="0010305C">
            <w:pPr>
              <w:pStyle w:val="Compact"/>
              <w:jc w:val="right"/>
              <w:rPr>
                <w:del w:id="1102" w:author="Lucien Baumgartner2" w:date="2021-02-10T15:59:00Z"/>
                <w:rPrChange w:id="1103" w:author="Lucien Baumgartner2" w:date="2021-02-22T09:43:00Z">
                  <w:rPr>
                    <w:del w:id="1104" w:author="Lucien Baumgartner2" w:date="2021-02-10T15:59:00Z"/>
                  </w:rPr>
                </w:rPrChange>
              </w:rPr>
            </w:pPr>
            <w:del w:id="1105" w:author="Lucien Baumgartner2" w:date="2021-02-10T15:59:00Z">
              <w:r w:rsidRPr="00E27296" w:rsidDel="00550517">
                <w:rPr>
                  <w:rPrChange w:id="1106" w:author="Lucien Baumgartner2" w:date="2021-02-22T09:43:00Z">
                    <w:rPr/>
                  </w:rPrChange>
                </w:rPr>
                <w:delText>0.0021</w:delText>
              </w:r>
            </w:del>
          </w:p>
        </w:tc>
        <w:tc>
          <w:tcPr>
            <w:tcW w:w="0" w:type="auto"/>
          </w:tcPr>
          <w:p w14:paraId="18F3893B" w14:textId="6B637233" w:rsidR="00DC5FF1" w:rsidRPr="00E27296" w:rsidDel="00550517" w:rsidRDefault="00DC5FF1" w:rsidP="0010305C">
            <w:pPr>
              <w:pStyle w:val="Compact"/>
              <w:jc w:val="right"/>
              <w:rPr>
                <w:del w:id="1107" w:author="Lucien Baumgartner2" w:date="2021-02-10T15:59:00Z"/>
                <w:rPrChange w:id="1108" w:author="Lucien Baumgartner2" w:date="2021-02-22T09:43:00Z">
                  <w:rPr>
                    <w:del w:id="1109" w:author="Lucien Baumgartner2" w:date="2021-02-10T15:59:00Z"/>
                  </w:rPr>
                </w:rPrChange>
              </w:rPr>
            </w:pPr>
            <w:del w:id="1110" w:author="Lucien Baumgartner2" w:date="2021-02-10T15:59:00Z">
              <w:r w:rsidRPr="00E27296" w:rsidDel="00550517">
                <w:rPr>
                  <w:rPrChange w:id="1111" w:author="Lucien Baumgartner2" w:date="2021-02-22T09:43:00Z">
                    <w:rPr/>
                  </w:rPrChange>
                </w:rPr>
                <w:delText>109916</w:delText>
              </w:r>
            </w:del>
          </w:p>
        </w:tc>
        <w:tc>
          <w:tcPr>
            <w:tcW w:w="0" w:type="auto"/>
          </w:tcPr>
          <w:p w14:paraId="51E45946" w14:textId="49A40BAF" w:rsidR="00DC5FF1" w:rsidRPr="00E27296" w:rsidDel="00550517" w:rsidRDefault="00DC5FF1" w:rsidP="0010305C">
            <w:pPr>
              <w:pStyle w:val="Compact"/>
              <w:jc w:val="right"/>
              <w:rPr>
                <w:del w:id="1112" w:author="Lucien Baumgartner2" w:date="2021-02-10T15:59:00Z"/>
                <w:rPrChange w:id="1113" w:author="Lucien Baumgartner2" w:date="2021-02-22T09:43:00Z">
                  <w:rPr>
                    <w:del w:id="1114" w:author="Lucien Baumgartner2" w:date="2021-02-10T15:59:00Z"/>
                  </w:rPr>
                </w:rPrChange>
              </w:rPr>
            </w:pPr>
            <w:del w:id="1115" w:author="Lucien Baumgartner2" w:date="2021-02-10T15:59:00Z">
              <w:r w:rsidRPr="00E27296" w:rsidDel="00550517">
                <w:rPr>
                  <w:rPrChange w:id="1116" w:author="Lucien Baumgartner2" w:date="2021-02-22T09:43:00Z">
                    <w:rPr/>
                  </w:rPrChange>
                </w:rPr>
                <w:delText>-27.550</w:delText>
              </w:r>
            </w:del>
          </w:p>
        </w:tc>
        <w:tc>
          <w:tcPr>
            <w:tcW w:w="0" w:type="auto"/>
          </w:tcPr>
          <w:p w14:paraId="4041BF27" w14:textId="77A7B4F5" w:rsidR="00DC5FF1" w:rsidRPr="00E27296" w:rsidDel="00550517" w:rsidRDefault="00DC5FF1" w:rsidP="0010305C">
            <w:pPr>
              <w:pStyle w:val="Compact"/>
              <w:rPr>
                <w:del w:id="1117" w:author="Lucien Baumgartner2" w:date="2021-02-10T15:59:00Z"/>
                <w:rPrChange w:id="1118" w:author="Lucien Baumgartner2" w:date="2021-02-22T09:43:00Z">
                  <w:rPr>
                    <w:del w:id="1119" w:author="Lucien Baumgartner2" w:date="2021-02-10T15:59:00Z"/>
                  </w:rPr>
                </w:rPrChange>
              </w:rPr>
            </w:pPr>
            <m:oMath>
              <m:r>
                <w:del w:id="1120" w:author="Lucien Baumgartner2" w:date="2021-02-10T15:59:00Z">
                  <m:rPr>
                    <m:sty m:val="p"/>
                  </m:rPr>
                  <w:rPr>
                    <w:rFonts w:ascii="Cambria Math" w:hAnsi="Cambria Math"/>
                    <w:rPrChange w:id="1121" w:author="Lucien Baumgartner2" w:date="2021-02-22T09:43:00Z">
                      <w:rPr>
                        <w:rFonts w:ascii="Cambria Math" w:hAnsi="Cambria Math"/>
                      </w:rPr>
                    </w:rPrChange>
                  </w:rPr>
                  <m:t>&lt;</m:t>
                </w:del>
              </m:r>
            </m:oMath>
            <w:del w:id="1122" w:author="Lucien Baumgartner2" w:date="2021-02-10T15:59:00Z">
              <w:r w:rsidRPr="00E27296" w:rsidDel="00550517">
                <w:rPr>
                  <w:rPrChange w:id="1123" w:author="Lucien Baumgartner2" w:date="2021-02-22T09:43:00Z">
                    <w:rPr/>
                  </w:rPrChange>
                </w:rPr>
                <w:delText>.0001</w:delText>
              </w:r>
            </w:del>
          </w:p>
        </w:tc>
      </w:tr>
      <w:tr w:rsidR="00DC5FF1" w:rsidRPr="00E27296" w:rsidDel="00550517" w14:paraId="7B2468D0" w14:textId="7F5A5C4D" w:rsidTr="00DC5FF1">
        <w:trPr>
          <w:del w:id="1124" w:author="Lucien Baumgartner2" w:date="2021-02-10T15:59:00Z"/>
        </w:trPr>
        <w:tc>
          <w:tcPr>
            <w:tcW w:w="0" w:type="auto"/>
          </w:tcPr>
          <w:p w14:paraId="335EFC7F" w14:textId="180BBF74" w:rsidR="00DC5FF1" w:rsidRPr="00E27296" w:rsidDel="00550517" w:rsidRDefault="00DC5FF1" w:rsidP="0010305C">
            <w:pPr>
              <w:pStyle w:val="Compact"/>
              <w:rPr>
                <w:del w:id="1125" w:author="Lucien Baumgartner2" w:date="2021-02-10T15:59:00Z"/>
                <w:rPrChange w:id="1126" w:author="Lucien Baumgartner2" w:date="2021-02-22T09:43:00Z">
                  <w:rPr>
                    <w:del w:id="1127" w:author="Lucien Baumgartner2" w:date="2021-02-10T15:59:00Z"/>
                  </w:rPr>
                </w:rPrChange>
              </w:rPr>
            </w:pPr>
            <w:del w:id="1128" w:author="Lucien Baumgartner2" w:date="2021-02-10T15:59:00Z">
              <w:r w:rsidRPr="00E27296" w:rsidDel="00550517">
                <w:rPr>
                  <w:rPrChange w:id="1129" w:author="Lucien Baumgartner2" w:date="2021-02-22T09:43:00Z">
                    <w:rPr/>
                  </w:rPrChange>
                </w:rPr>
                <w:delText>Corpus = LC</w:delText>
              </w:r>
            </w:del>
          </w:p>
        </w:tc>
        <w:tc>
          <w:tcPr>
            <w:tcW w:w="0" w:type="auto"/>
          </w:tcPr>
          <w:p w14:paraId="5E09740B" w14:textId="15BC8B0D" w:rsidR="00DC5FF1" w:rsidRPr="00E27296" w:rsidDel="00550517" w:rsidRDefault="00DC5FF1" w:rsidP="0010305C">
            <w:pPr>
              <w:rPr>
                <w:del w:id="1130" w:author="Lucien Baumgartner2" w:date="2021-02-10T15:59:00Z"/>
                <w:lang w:val="en-US"/>
                <w:rPrChange w:id="1131" w:author="Lucien Baumgartner2" w:date="2021-02-22T09:43:00Z">
                  <w:rPr>
                    <w:del w:id="1132" w:author="Lucien Baumgartner2" w:date="2021-02-10T15:59:00Z"/>
                  </w:rPr>
                </w:rPrChange>
              </w:rPr>
            </w:pPr>
          </w:p>
        </w:tc>
        <w:tc>
          <w:tcPr>
            <w:tcW w:w="0" w:type="auto"/>
          </w:tcPr>
          <w:p w14:paraId="2BB5B705" w14:textId="7D2F3741" w:rsidR="00DC5FF1" w:rsidRPr="00E27296" w:rsidDel="00550517" w:rsidRDefault="00DC5FF1" w:rsidP="0010305C">
            <w:pPr>
              <w:rPr>
                <w:del w:id="1133" w:author="Lucien Baumgartner2" w:date="2021-02-10T15:59:00Z"/>
                <w:lang w:val="en-US"/>
                <w:rPrChange w:id="1134" w:author="Lucien Baumgartner2" w:date="2021-02-22T09:43:00Z">
                  <w:rPr>
                    <w:del w:id="1135" w:author="Lucien Baumgartner2" w:date="2021-02-10T15:59:00Z"/>
                  </w:rPr>
                </w:rPrChange>
              </w:rPr>
            </w:pPr>
          </w:p>
        </w:tc>
        <w:tc>
          <w:tcPr>
            <w:tcW w:w="0" w:type="auto"/>
          </w:tcPr>
          <w:p w14:paraId="753AF94E" w14:textId="1767A809" w:rsidR="00DC5FF1" w:rsidRPr="00E27296" w:rsidDel="00550517" w:rsidRDefault="00DC5FF1" w:rsidP="0010305C">
            <w:pPr>
              <w:rPr>
                <w:del w:id="1136" w:author="Lucien Baumgartner2" w:date="2021-02-10T15:59:00Z"/>
                <w:lang w:val="en-US"/>
                <w:rPrChange w:id="1137" w:author="Lucien Baumgartner2" w:date="2021-02-22T09:43:00Z">
                  <w:rPr>
                    <w:del w:id="1138" w:author="Lucien Baumgartner2" w:date="2021-02-10T15:59:00Z"/>
                  </w:rPr>
                </w:rPrChange>
              </w:rPr>
            </w:pPr>
          </w:p>
        </w:tc>
        <w:tc>
          <w:tcPr>
            <w:tcW w:w="0" w:type="auto"/>
          </w:tcPr>
          <w:p w14:paraId="727B11E7" w14:textId="7EA618A3" w:rsidR="00DC5FF1" w:rsidRPr="00E27296" w:rsidDel="00550517" w:rsidRDefault="00DC5FF1" w:rsidP="0010305C">
            <w:pPr>
              <w:rPr>
                <w:del w:id="1139" w:author="Lucien Baumgartner2" w:date="2021-02-10T15:59:00Z"/>
                <w:lang w:val="en-US"/>
                <w:rPrChange w:id="1140" w:author="Lucien Baumgartner2" w:date="2021-02-22T09:43:00Z">
                  <w:rPr>
                    <w:del w:id="1141" w:author="Lucien Baumgartner2" w:date="2021-02-10T15:59:00Z"/>
                  </w:rPr>
                </w:rPrChange>
              </w:rPr>
            </w:pPr>
          </w:p>
        </w:tc>
        <w:tc>
          <w:tcPr>
            <w:tcW w:w="0" w:type="auto"/>
          </w:tcPr>
          <w:p w14:paraId="766AD2C3" w14:textId="450C2E55" w:rsidR="00DC5FF1" w:rsidRPr="00E27296" w:rsidDel="00550517" w:rsidRDefault="00DC5FF1" w:rsidP="0010305C">
            <w:pPr>
              <w:rPr>
                <w:del w:id="1142" w:author="Lucien Baumgartner2" w:date="2021-02-10T15:59:00Z"/>
                <w:lang w:val="en-US"/>
                <w:rPrChange w:id="1143" w:author="Lucien Baumgartner2" w:date="2021-02-22T09:43:00Z">
                  <w:rPr>
                    <w:del w:id="1144" w:author="Lucien Baumgartner2" w:date="2021-02-10T15:59:00Z"/>
                  </w:rPr>
                </w:rPrChange>
              </w:rPr>
            </w:pPr>
          </w:p>
        </w:tc>
      </w:tr>
      <w:tr w:rsidR="00DC5FF1" w:rsidRPr="00E27296" w:rsidDel="00550517" w14:paraId="24EBEA49" w14:textId="38F30887" w:rsidTr="00DC5FF1">
        <w:trPr>
          <w:del w:id="1145" w:author="Lucien Baumgartner2" w:date="2021-02-10T15:59:00Z"/>
        </w:trPr>
        <w:tc>
          <w:tcPr>
            <w:tcW w:w="0" w:type="auto"/>
          </w:tcPr>
          <w:p w14:paraId="3ED5FC02" w14:textId="6026C999" w:rsidR="00DC5FF1" w:rsidRPr="00E27296" w:rsidDel="00550517" w:rsidRDefault="00DC5FF1" w:rsidP="0010305C">
            <w:pPr>
              <w:pStyle w:val="Compact"/>
              <w:rPr>
                <w:del w:id="1146" w:author="Lucien Baumgartner2" w:date="2021-02-10T15:59:00Z"/>
                <w:rPrChange w:id="1147" w:author="Lucien Baumgartner2" w:date="2021-02-22T09:43:00Z">
                  <w:rPr>
                    <w:del w:id="1148" w:author="Lucien Baumgartner2" w:date="2021-02-10T15:59:00Z"/>
                  </w:rPr>
                </w:rPrChange>
              </w:rPr>
            </w:pPr>
            <w:del w:id="1149" w:author="Lucien Baumgartner2" w:date="2021-02-10T15:59:00Z">
              <w:r w:rsidRPr="00E27296" w:rsidDel="00550517">
                <w:rPr>
                  <w:rPrChange w:id="1150" w:author="Lucien Baumgartner2" w:date="2021-02-22T09:43:00Z">
                    <w:rPr/>
                  </w:rPrChange>
                </w:rPr>
                <w:delText>Epistemic - Legal</w:delText>
              </w:r>
            </w:del>
          </w:p>
        </w:tc>
        <w:tc>
          <w:tcPr>
            <w:tcW w:w="0" w:type="auto"/>
          </w:tcPr>
          <w:p w14:paraId="3231A9BA" w14:textId="603CA8DC" w:rsidR="00DC5FF1" w:rsidRPr="00E27296" w:rsidDel="00550517" w:rsidRDefault="00DC5FF1" w:rsidP="0010305C">
            <w:pPr>
              <w:pStyle w:val="Compact"/>
              <w:jc w:val="right"/>
              <w:rPr>
                <w:del w:id="1151" w:author="Lucien Baumgartner2" w:date="2021-02-10T15:59:00Z"/>
                <w:rPrChange w:id="1152" w:author="Lucien Baumgartner2" w:date="2021-02-22T09:43:00Z">
                  <w:rPr>
                    <w:del w:id="1153" w:author="Lucien Baumgartner2" w:date="2021-02-10T15:59:00Z"/>
                  </w:rPr>
                </w:rPrChange>
              </w:rPr>
            </w:pPr>
            <w:del w:id="1154" w:author="Lucien Baumgartner2" w:date="2021-02-10T15:59:00Z">
              <w:r w:rsidRPr="00E27296" w:rsidDel="00550517">
                <w:rPr>
                  <w:rPrChange w:id="1155" w:author="Lucien Baumgartner2" w:date="2021-02-22T09:43:00Z">
                    <w:rPr/>
                  </w:rPrChange>
                </w:rPr>
                <w:delText>-0.0128</w:delText>
              </w:r>
            </w:del>
          </w:p>
        </w:tc>
        <w:tc>
          <w:tcPr>
            <w:tcW w:w="0" w:type="auto"/>
          </w:tcPr>
          <w:p w14:paraId="3649059C" w14:textId="796E2923" w:rsidR="00DC5FF1" w:rsidRPr="00E27296" w:rsidDel="00550517" w:rsidRDefault="00DC5FF1" w:rsidP="0010305C">
            <w:pPr>
              <w:pStyle w:val="Compact"/>
              <w:jc w:val="right"/>
              <w:rPr>
                <w:del w:id="1156" w:author="Lucien Baumgartner2" w:date="2021-02-10T15:59:00Z"/>
                <w:rPrChange w:id="1157" w:author="Lucien Baumgartner2" w:date="2021-02-22T09:43:00Z">
                  <w:rPr>
                    <w:del w:id="1158" w:author="Lucien Baumgartner2" w:date="2021-02-10T15:59:00Z"/>
                  </w:rPr>
                </w:rPrChange>
              </w:rPr>
            </w:pPr>
            <w:del w:id="1159" w:author="Lucien Baumgartner2" w:date="2021-02-10T15:59:00Z">
              <w:r w:rsidRPr="00E27296" w:rsidDel="00550517">
                <w:rPr>
                  <w:rPrChange w:id="1160" w:author="Lucien Baumgartner2" w:date="2021-02-22T09:43:00Z">
                    <w:rPr/>
                  </w:rPrChange>
                </w:rPr>
                <w:delText>0.0023</w:delText>
              </w:r>
            </w:del>
          </w:p>
        </w:tc>
        <w:tc>
          <w:tcPr>
            <w:tcW w:w="0" w:type="auto"/>
          </w:tcPr>
          <w:p w14:paraId="2A68FEA0" w14:textId="655B07A3" w:rsidR="00DC5FF1" w:rsidRPr="00E27296" w:rsidDel="00550517" w:rsidRDefault="00DC5FF1" w:rsidP="0010305C">
            <w:pPr>
              <w:pStyle w:val="Compact"/>
              <w:jc w:val="right"/>
              <w:rPr>
                <w:del w:id="1161" w:author="Lucien Baumgartner2" w:date="2021-02-10T15:59:00Z"/>
                <w:rPrChange w:id="1162" w:author="Lucien Baumgartner2" w:date="2021-02-22T09:43:00Z">
                  <w:rPr>
                    <w:del w:id="1163" w:author="Lucien Baumgartner2" w:date="2021-02-10T15:59:00Z"/>
                  </w:rPr>
                </w:rPrChange>
              </w:rPr>
            </w:pPr>
            <w:del w:id="1164" w:author="Lucien Baumgartner2" w:date="2021-02-10T15:59:00Z">
              <w:r w:rsidRPr="00E27296" w:rsidDel="00550517">
                <w:rPr>
                  <w:rPrChange w:id="1165" w:author="Lucien Baumgartner2" w:date="2021-02-22T09:43:00Z">
                    <w:rPr/>
                  </w:rPrChange>
                </w:rPr>
                <w:delText>109916</w:delText>
              </w:r>
            </w:del>
          </w:p>
        </w:tc>
        <w:tc>
          <w:tcPr>
            <w:tcW w:w="0" w:type="auto"/>
          </w:tcPr>
          <w:p w14:paraId="18FD0882" w14:textId="3C7A377E" w:rsidR="00DC5FF1" w:rsidRPr="00E27296" w:rsidDel="00550517" w:rsidRDefault="00DC5FF1" w:rsidP="0010305C">
            <w:pPr>
              <w:pStyle w:val="Compact"/>
              <w:jc w:val="right"/>
              <w:rPr>
                <w:del w:id="1166" w:author="Lucien Baumgartner2" w:date="2021-02-10T15:59:00Z"/>
                <w:rPrChange w:id="1167" w:author="Lucien Baumgartner2" w:date="2021-02-22T09:43:00Z">
                  <w:rPr>
                    <w:del w:id="1168" w:author="Lucien Baumgartner2" w:date="2021-02-10T15:59:00Z"/>
                  </w:rPr>
                </w:rPrChange>
              </w:rPr>
            </w:pPr>
            <w:del w:id="1169" w:author="Lucien Baumgartner2" w:date="2021-02-10T15:59:00Z">
              <w:r w:rsidRPr="00E27296" w:rsidDel="00550517">
                <w:rPr>
                  <w:rPrChange w:id="1170" w:author="Lucien Baumgartner2" w:date="2021-02-22T09:43:00Z">
                    <w:rPr/>
                  </w:rPrChange>
                </w:rPr>
                <w:delText>-5.530</w:delText>
              </w:r>
            </w:del>
          </w:p>
        </w:tc>
        <w:tc>
          <w:tcPr>
            <w:tcW w:w="0" w:type="auto"/>
          </w:tcPr>
          <w:p w14:paraId="3E3C2889" w14:textId="6D74E7F1" w:rsidR="00DC5FF1" w:rsidRPr="00E27296" w:rsidDel="00550517" w:rsidRDefault="00DC5FF1" w:rsidP="0010305C">
            <w:pPr>
              <w:pStyle w:val="Compact"/>
              <w:rPr>
                <w:del w:id="1171" w:author="Lucien Baumgartner2" w:date="2021-02-10T15:59:00Z"/>
                <w:rPrChange w:id="1172" w:author="Lucien Baumgartner2" w:date="2021-02-22T09:43:00Z">
                  <w:rPr>
                    <w:del w:id="1173" w:author="Lucien Baumgartner2" w:date="2021-02-10T15:59:00Z"/>
                  </w:rPr>
                </w:rPrChange>
              </w:rPr>
            </w:pPr>
            <m:oMath>
              <m:r>
                <w:del w:id="1174" w:author="Lucien Baumgartner2" w:date="2021-02-10T15:59:00Z">
                  <m:rPr>
                    <m:sty m:val="p"/>
                  </m:rPr>
                  <w:rPr>
                    <w:rFonts w:ascii="Cambria Math" w:hAnsi="Cambria Math"/>
                    <w:rPrChange w:id="1175" w:author="Lucien Baumgartner2" w:date="2021-02-22T09:43:00Z">
                      <w:rPr>
                        <w:rFonts w:ascii="Cambria Math" w:hAnsi="Cambria Math"/>
                      </w:rPr>
                    </w:rPrChange>
                  </w:rPr>
                  <m:t>&lt;</m:t>
                </w:del>
              </m:r>
            </m:oMath>
            <w:del w:id="1176" w:author="Lucien Baumgartner2" w:date="2021-02-10T15:59:00Z">
              <w:r w:rsidRPr="00E27296" w:rsidDel="00550517">
                <w:rPr>
                  <w:rPrChange w:id="1177" w:author="Lucien Baumgartner2" w:date="2021-02-22T09:43:00Z">
                    <w:rPr/>
                  </w:rPrChange>
                </w:rPr>
                <w:delText>.0001</w:delText>
              </w:r>
            </w:del>
          </w:p>
        </w:tc>
      </w:tr>
      <w:tr w:rsidR="00DC5FF1" w:rsidRPr="00E27296" w:rsidDel="00550517" w14:paraId="1BEE8F83" w14:textId="31C4E9AA" w:rsidTr="00DC5FF1">
        <w:trPr>
          <w:del w:id="1178" w:author="Lucien Baumgartner2" w:date="2021-02-10T15:59:00Z"/>
        </w:trPr>
        <w:tc>
          <w:tcPr>
            <w:tcW w:w="0" w:type="auto"/>
          </w:tcPr>
          <w:p w14:paraId="0987B62F" w14:textId="6401953B" w:rsidR="00DC5FF1" w:rsidRPr="00E27296" w:rsidDel="00550517" w:rsidRDefault="00DC5FF1" w:rsidP="0010305C">
            <w:pPr>
              <w:pStyle w:val="Compact"/>
              <w:rPr>
                <w:del w:id="1179" w:author="Lucien Baumgartner2" w:date="2021-02-10T15:59:00Z"/>
                <w:rPrChange w:id="1180" w:author="Lucien Baumgartner2" w:date="2021-02-22T09:43:00Z">
                  <w:rPr>
                    <w:del w:id="1181" w:author="Lucien Baumgartner2" w:date="2021-02-10T15:59:00Z"/>
                  </w:rPr>
                </w:rPrChange>
              </w:rPr>
            </w:pPr>
            <w:del w:id="1182" w:author="Lucien Baumgartner2" w:date="2021-02-10T15:59:00Z">
              <w:r w:rsidRPr="00E27296" w:rsidDel="00550517">
                <w:rPr>
                  <w:rPrChange w:id="1183" w:author="Lucien Baumgartner2" w:date="2021-02-22T09:43:00Z">
                    <w:rPr/>
                  </w:rPrChange>
                </w:rPr>
                <w:delText>Epistemic - TC</w:delText>
              </w:r>
            </w:del>
          </w:p>
        </w:tc>
        <w:tc>
          <w:tcPr>
            <w:tcW w:w="0" w:type="auto"/>
          </w:tcPr>
          <w:p w14:paraId="3664DD60" w14:textId="07F8DC86" w:rsidR="00DC5FF1" w:rsidRPr="00E27296" w:rsidDel="00550517" w:rsidRDefault="00DC5FF1" w:rsidP="0010305C">
            <w:pPr>
              <w:pStyle w:val="Compact"/>
              <w:jc w:val="right"/>
              <w:rPr>
                <w:del w:id="1184" w:author="Lucien Baumgartner2" w:date="2021-02-10T15:59:00Z"/>
                <w:rPrChange w:id="1185" w:author="Lucien Baumgartner2" w:date="2021-02-22T09:43:00Z">
                  <w:rPr>
                    <w:del w:id="1186" w:author="Lucien Baumgartner2" w:date="2021-02-10T15:59:00Z"/>
                  </w:rPr>
                </w:rPrChange>
              </w:rPr>
            </w:pPr>
            <w:del w:id="1187" w:author="Lucien Baumgartner2" w:date="2021-02-10T15:59:00Z">
              <w:r w:rsidRPr="00E27296" w:rsidDel="00550517">
                <w:rPr>
                  <w:rPrChange w:id="1188" w:author="Lucien Baumgartner2" w:date="2021-02-22T09:43:00Z">
                    <w:rPr/>
                  </w:rPrChange>
                </w:rPr>
                <w:delText>-0.0534</w:delText>
              </w:r>
            </w:del>
          </w:p>
        </w:tc>
        <w:tc>
          <w:tcPr>
            <w:tcW w:w="0" w:type="auto"/>
          </w:tcPr>
          <w:p w14:paraId="568D7D79" w14:textId="75E943C7" w:rsidR="00DC5FF1" w:rsidRPr="00E27296" w:rsidDel="00550517" w:rsidRDefault="00DC5FF1" w:rsidP="0010305C">
            <w:pPr>
              <w:pStyle w:val="Compact"/>
              <w:jc w:val="right"/>
              <w:rPr>
                <w:del w:id="1189" w:author="Lucien Baumgartner2" w:date="2021-02-10T15:59:00Z"/>
                <w:rPrChange w:id="1190" w:author="Lucien Baumgartner2" w:date="2021-02-22T09:43:00Z">
                  <w:rPr>
                    <w:del w:id="1191" w:author="Lucien Baumgartner2" w:date="2021-02-10T15:59:00Z"/>
                  </w:rPr>
                </w:rPrChange>
              </w:rPr>
            </w:pPr>
            <w:del w:id="1192" w:author="Lucien Baumgartner2" w:date="2021-02-10T15:59:00Z">
              <w:r w:rsidRPr="00E27296" w:rsidDel="00550517">
                <w:rPr>
                  <w:rPrChange w:id="1193" w:author="Lucien Baumgartner2" w:date="2021-02-22T09:43:00Z">
                    <w:rPr/>
                  </w:rPrChange>
                </w:rPr>
                <w:delText>0.0026</w:delText>
              </w:r>
            </w:del>
          </w:p>
        </w:tc>
        <w:tc>
          <w:tcPr>
            <w:tcW w:w="0" w:type="auto"/>
          </w:tcPr>
          <w:p w14:paraId="0D135D62" w14:textId="18B6AA15" w:rsidR="00DC5FF1" w:rsidRPr="00E27296" w:rsidDel="00550517" w:rsidRDefault="00DC5FF1" w:rsidP="0010305C">
            <w:pPr>
              <w:pStyle w:val="Compact"/>
              <w:jc w:val="right"/>
              <w:rPr>
                <w:del w:id="1194" w:author="Lucien Baumgartner2" w:date="2021-02-10T15:59:00Z"/>
                <w:rPrChange w:id="1195" w:author="Lucien Baumgartner2" w:date="2021-02-22T09:43:00Z">
                  <w:rPr>
                    <w:del w:id="1196" w:author="Lucien Baumgartner2" w:date="2021-02-10T15:59:00Z"/>
                  </w:rPr>
                </w:rPrChange>
              </w:rPr>
            </w:pPr>
            <w:del w:id="1197" w:author="Lucien Baumgartner2" w:date="2021-02-10T15:59:00Z">
              <w:r w:rsidRPr="00E27296" w:rsidDel="00550517">
                <w:rPr>
                  <w:rPrChange w:id="1198" w:author="Lucien Baumgartner2" w:date="2021-02-22T09:43:00Z">
                    <w:rPr/>
                  </w:rPrChange>
                </w:rPr>
                <w:delText>109916</w:delText>
              </w:r>
            </w:del>
          </w:p>
        </w:tc>
        <w:tc>
          <w:tcPr>
            <w:tcW w:w="0" w:type="auto"/>
          </w:tcPr>
          <w:p w14:paraId="3AF22496" w14:textId="633E093F" w:rsidR="00DC5FF1" w:rsidRPr="00E27296" w:rsidDel="00550517" w:rsidRDefault="00DC5FF1" w:rsidP="0010305C">
            <w:pPr>
              <w:pStyle w:val="Compact"/>
              <w:jc w:val="right"/>
              <w:rPr>
                <w:del w:id="1199" w:author="Lucien Baumgartner2" w:date="2021-02-10T15:59:00Z"/>
                <w:rPrChange w:id="1200" w:author="Lucien Baumgartner2" w:date="2021-02-22T09:43:00Z">
                  <w:rPr>
                    <w:del w:id="1201" w:author="Lucien Baumgartner2" w:date="2021-02-10T15:59:00Z"/>
                  </w:rPr>
                </w:rPrChange>
              </w:rPr>
            </w:pPr>
            <w:del w:id="1202" w:author="Lucien Baumgartner2" w:date="2021-02-10T15:59:00Z">
              <w:r w:rsidRPr="00E27296" w:rsidDel="00550517">
                <w:rPr>
                  <w:rPrChange w:id="1203" w:author="Lucien Baumgartner2" w:date="2021-02-22T09:43:00Z">
                    <w:rPr/>
                  </w:rPrChange>
                </w:rPr>
                <w:delText>-20.791</w:delText>
              </w:r>
            </w:del>
          </w:p>
        </w:tc>
        <w:tc>
          <w:tcPr>
            <w:tcW w:w="0" w:type="auto"/>
          </w:tcPr>
          <w:p w14:paraId="767259DE" w14:textId="0926D4F8" w:rsidR="00DC5FF1" w:rsidRPr="00E27296" w:rsidDel="00550517" w:rsidRDefault="00DC5FF1" w:rsidP="0010305C">
            <w:pPr>
              <w:pStyle w:val="Compact"/>
              <w:rPr>
                <w:del w:id="1204" w:author="Lucien Baumgartner2" w:date="2021-02-10T15:59:00Z"/>
                <w:rPrChange w:id="1205" w:author="Lucien Baumgartner2" w:date="2021-02-22T09:43:00Z">
                  <w:rPr>
                    <w:del w:id="1206" w:author="Lucien Baumgartner2" w:date="2021-02-10T15:59:00Z"/>
                  </w:rPr>
                </w:rPrChange>
              </w:rPr>
            </w:pPr>
            <m:oMath>
              <m:r>
                <w:del w:id="1207" w:author="Lucien Baumgartner2" w:date="2021-02-10T15:59:00Z">
                  <m:rPr>
                    <m:sty m:val="p"/>
                  </m:rPr>
                  <w:rPr>
                    <w:rFonts w:ascii="Cambria Math" w:hAnsi="Cambria Math"/>
                    <w:rPrChange w:id="1208" w:author="Lucien Baumgartner2" w:date="2021-02-22T09:43:00Z">
                      <w:rPr>
                        <w:rFonts w:ascii="Cambria Math" w:hAnsi="Cambria Math"/>
                      </w:rPr>
                    </w:rPrChange>
                  </w:rPr>
                  <m:t>&lt;</m:t>
                </w:del>
              </m:r>
            </m:oMath>
            <w:del w:id="1209" w:author="Lucien Baumgartner2" w:date="2021-02-10T15:59:00Z">
              <w:r w:rsidRPr="00E27296" w:rsidDel="00550517">
                <w:rPr>
                  <w:rPrChange w:id="1210" w:author="Lucien Baumgartner2" w:date="2021-02-22T09:43:00Z">
                    <w:rPr/>
                  </w:rPrChange>
                </w:rPr>
                <w:delText>.0001</w:delText>
              </w:r>
            </w:del>
          </w:p>
        </w:tc>
      </w:tr>
      <w:tr w:rsidR="00DC5FF1" w:rsidRPr="00E27296" w:rsidDel="00550517" w14:paraId="7E2E4EB4" w14:textId="5608320E" w:rsidTr="00DC5FF1">
        <w:trPr>
          <w:del w:id="1211" w:author="Lucien Baumgartner2" w:date="2021-02-10T15:59:00Z"/>
        </w:trPr>
        <w:tc>
          <w:tcPr>
            <w:tcW w:w="0" w:type="auto"/>
          </w:tcPr>
          <w:p w14:paraId="2A0463CA" w14:textId="6FED10BE" w:rsidR="00DC5FF1" w:rsidRPr="00E27296" w:rsidDel="00550517" w:rsidRDefault="00DC5FF1" w:rsidP="0010305C">
            <w:pPr>
              <w:pStyle w:val="Compact"/>
              <w:rPr>
                <w:del w:id="1212" w:author="Lucien Baumgartner2" w:date="2021-02-10T15:59:00Z"/>
                <w:rPrChange w:id="1213" w:author="Lucien Baumgartner2" w:date="2021-02-22T09:43:00Z">
                  <w:rPr>
                    <w:del w:id="1214" w:author="Lucien Baumgartner2" w:date="2021-02-10T15:59:00Z"/>
                  </w:rPr>
                </w:rPrChange>
              </w:rPr>
            </w:pPr>
            <w:del w:id="1215" w:author="Lucien Baumgartner2" w:date="2021-02-10T15:59:00Z">
              <w:r w:rsidRPr="00E27296" w:rsidDel="00550517">
                <w:rPr>
                  <w:rPrChange w:id="1216" w:author="Lucien Baumgartner2" w:date="2021-02-22T09:43:00Z">
                    <w:rPr/>
                  </w:rPrChange>
                </w:rPr>
                <w:delText>Legal - TC</w:delText>
              </w:r>
            </w:del>
          </w:p>
        </w:tc>
        <w:tc>
          <w:tcPr>
            <w:tcW w:w="0" w:type="auto"/>
          </w:tcPr>
          <w:p w14:paraId="05751600" w14:textId="74EEC055" w:rsidR="00DC5FF1" w:rsidRPr="00E27296" w:rsidDel="00550517" w:rsidRDefault="00DC5FF1" w:rsidP="0010305C">
            <w:pPr>
              <w:pStyle w:val="Compact"/>
              <w:jc w:val="right"/>
              <w:rPr>
                <w:del w:id="1217" w:author="Lucien Baumgartner2" w:date="2021-02-10T15:59:00Z"/>
                <w:rPrChange w:id="1218" w:author="Lucien Baumgartner2" w:date="2021-02-22T09:43:00Z">
                  <w:rPr>
                    <w:del w:id="1219" w:author="Lucien Baumgartner2" w:date="2021-02-10T15:59:00Z"/>
                  </w:rPr>
                </w:rPrChange>
              </w:rPr>
            </w:pPr>
            <w:del w:id="1220" w:author="Lucien Baumgartner2" w:date="2021-02-10T15:59:00Z">
              <w:r w:rsidRPr="00E27296" w:rsidDel="00550517">
                <w:rPr>
                  <w:rPrChange w:id="1221" w:author="Lucien Baumgartner2" w:date="2021-02-22T09:43:00Z">
                    <w:rPr/>
                  </w:rPrChange>
                </w:rPr>
                <w:delText>-0.0406</w:delText>
              </w:r>
            </w:del>
          </w:p>
        </w:tc>
        <w:tc>
          <w:tcPr>
            <w:tcW w:w="0" w:type="auto"/>
          </w:tcPr>
          <w:p w14:paraId="77D9BAC4" w14:textId="16B27724" w:rsidR="00DC5FF1" w:rsidRPr="00E27296" w:rsidDel="00550517" w:rsidRDefault="00DC5FF1" w:rsidP="0010305C">
            <w:pPr>
              <w:pStyle w:val="Compact"/>
              <w:jc w:val="right"/>
              <w:rPr>
                <w:del w:id="1222" w:author="Lucien Baumgartner2" w:date="2021-02-10T15:59:00Z"/>
                <w:rPrChange w:id="1223" w:author="Lucien Baumgartner2" w:date="2021-02-22T09:43:00Z">
                  <w:rPr>
                    <w:del w:id="1224" w:author="Lucien Baumgartner2" w:date="2021-02-10T15:59:00Z"/>
                  </w:rPr>
                </w:rPrChange>
              </w:rPr>
            </w:pPr>
            <w:del w:id="1225" w:author="Lucien Baumgartner2" w:date="2021-02-10T15:59:00Z">
              <w:r w:rsidRPr="00E27296" w:rsidDel="00550517">
                <w:rPr>
                  <w:rPrChange w:id="1226" w:author="Lucien Baumgartner2" w:date="2021-02-22T09:43:00Z">
                    <w:rPr/>
                  </w:rPrChange>
                </w:rPr>
                <w:delText>0.0026</w:delText>
              </w:r>
            </w:del>
          </w:p>
        </w:tc>
        <w:tc>
          <w:tcPr>
            <w:tcW w:w="0" w:type="auto"/>
          </w:tcPr>
          <w:p w14:paraId="76DED6F4" w14:textId="7DAF5B36" w:rsidR="00DC5FF1" w:rsidRPr="00E27296" w:rsidDel="00550517" w:rsidRDefault="00DC5FF1" w:rsidP="0010305C">
            <w:pPr>
              <w:pStyle w:val="Compact"/>
              <w:jc w:val="right"/>
              <w:rPr>
                <w:del w:id="1227" w:author="Lucien Baumgartner2" w:date="2021-02-10T15:59:00Z"/>
                <w:rPrChange w:id="1228" w:author="Lucien Baumgartner2" w:date="2021-02-22T09:43:00Z">
                  <w:rPr>
                    <w:del w:id="1229" w:author="Lucien Baumgartner2" w:date="2021-02-10T15:59:00Z"/>
                  </w:rPr>
                </w:rPrChange>
              </w:rPr>
            </w:pPr>
            <w:del w:id="1230" w:author="Lucien Baumgartner2" w:date="2021-02-10T15:59:00Z">
              <w:r w:rsidRPr="00E27296" w:rsidDel="00550517">
                <w:rPr>
                  <w:rPrChange w:id="1231" w:author="Lucien Baumgartner2" w:date="2021-02-22T09:43:00Z">
                    <w:rPr/>
                  </w:rPrChange>
                </w:rPr>
                <w:delText>109916</w:delText>
              </w:r>
            </w:del>
          </w:p>
        </w:tc>
        <w:tc>
          <w:tcPr>
            <w:tcW w:w="0" w:type="auto"/>
          </w:tcPr>
          <w:p w14:paraId="5DE94241" w14:textId="1BF50549" w:rsidR="00DC5FF1" w:rsidRPr="00E27296" w:rsidDel="00550517" w:rsidRDefault="00DC5FF1" w:rsidP="0010305C">
            <w:pPr>
              <w:pStyle w:val="Compact"/>
              <w:jc w:val="right"/>
              <w:rPr>
                <w:del w:id="1232" w:author="Lucien Baumgartner2" w:date="2021-02-10T15:59:00Z"/>
                <w:rPrChange w:id="1233" w:author="Lucien Baumgartner2" w:date="2021-02-22T09:43:00Z">
                  <w:rPr>
                    <w:del w:id="1234" w:author="Lucien Baumgartner2" w:date="2021-02-10T15:59:00Z"/>
                  </w:rPr>
                </w:rPrChange>
              </w:rPr>
            </w:pPr>
            <w:del w:id="1235" w:author="Lucien Baumgartner2" w:date="2021-02-10T15:59:00Z">
              <w:r w:rsidRPr="00E27296" w:rsidDel="00550517">
                <w:rPr>
                  <w:rPrChange w:id="1236" w:author="Lucien Baumgartner2" w:date="2021-02-22T09:43:00Z">
                    <w:rPr/>
                  </w:rPrChange>
                </w:rPr>
                <w:delText>-15.699</w:delText>
              </w:r>
            </w:del>
          </w:p>
        </w:tc>
        <w:tc>
          <w:tcPr>
            <w:tcW w:w="0" w:type="auto"/>
          </w:tcPr>
          <w:p w14:paraId="589F9BF1" w14:textId="1DD6D724" w:rsidR="00DC5FF1" w:rsidRPr="00E27296" w:rsidDel="00550517" w:rsidRDefault="00DC5FF1" w:rsidP="0010305C">
            <w:pPr>
              <w:pStyle w:val="Compact"/>
              <w:rPr>
                <w:del w:id="1237" w:author="Lucien Baumgartner2" w:date="2021-02-10T15:59:00Z"/>
                <w:rPrChange w:id="1238" w:author="Lucien Baumgartner2" w:date="2021-02-22T09:43:00Z">
                  <w:rPr>
                    <w:del w:id="1239" w:author="Lucien Baumgartner2" w:date="2021-02-10T15:59:00Z"/>
                  </w:rPr>
                </w:rPrChange>
              </w:rPr>
            </w:pPr>
            <m:oMath>
              <m:r>
                <w:del w:id="1240" w:author="Lucien Baumgartner2" w:date="2021-02-10T15:59:00Z">
                  <m:rPr>
                    <m:sty m:val="p"/>
                  </m:rPr>
                  <w:rPr>
                    <w:rFonts w:ascii="Cambria Math" w:hAnsi="Cambria Math"/>
                    <w:rPrChange w:id="1241" w:author="Lucien Baumgartner2" w:date="2021-02-22T09:43:00Z">
                      <w:rPr>
                        <w:rFonts w:ascii="Cambria Math" w:hAnsi="Cambria Math"/>
                      </w:rPr>
                    </w:rPrChange>
                  </w:rPr>
                  <m:t>&lt;</m:t>
                </w:del>
              </m:r>
            </m:oMath>
            <w:del w:id="1242" w:author="Lucien Baumgartner2" w:date="2021-02-10T15:59:00Z">
              <w:r w:rsidRPr="00E27296" w:rsidDel="00550517">
                <w:rPr>
                  <w:rPrChange w:id="1243" w:author="Lucien Baumgartner2" w:date="2021-02-22T09:43:00Z">
                    <w:rPr/>
                  </w:rPrChange>
                </w:rPr>
                <w:delText>.0001</w:delText>
              </w:r>
            </w:del>
          </w:p>
        </w:tc>
      </w:tr>
      <w:tr w:rsidR="00DC5FF1" w:rsidRPr="00E27296" w:rsidDel="00550517" w14:paraId="05ACCCBA" w14:textId="0089962A" w:rsidTr="00DC5FF1">
        <w:trPr>
          <w:del w:id="1244" w:author="Lucien Baumgartner2" w:date="2021-02-10T15:59:00Z"/>
        </w:trPr>
        <w:tc>
          <w:tcPr>
            <w:tcW w:w="0" w:type="auto"/>
          </w:tcPr>
          <w:p w14:paraId="518E4DA5" w14:textId="2DF3B440" w:rsidR="00DC5FF1" w:rsidRPr="00E27296" w:rsidDel="00550517" w:rsidRDefault="00DC5FF1" w:rsidP="0010305C">
            <w:pPr>
              <w:pStyle w:val="Compact"/>
              <w:rPr>
                <w:del w:id="1245" w:author="Lucien Baumgartner2" w:date="2021-02-10T15:59:00Z"/>
                <w:rPrChange w:id="1246" w:author="Lucien Baumgartner2" w:date="2021-02-22T09:43:00Z">
                  <w:rPr>
                    <w:del w:id="1247" w:author="Lucien Baumgartner2" w:date="2021-02-10T15:59:00Z"/>
                  </w:rPr>
                </w:rPrChange>
              </w:rPr>
            </w:pPr>
            <w:del w:id="1248" w:author="Lucien Baumgartner2" w:date="2021-02-10T15:59:00Z">
              <w:r w:rsidRPr="00E27296" w:rsidDel="00550517">
                <w:rPr>
                  <w:rPrChange w:id="1249" w:author="Lucien Baumgartner2" w:date="2021-02-22T09:43:00Z">
                    <w:rPr/>
                  </w:rPrChange>
                </w:rPr>
                <w:delText>Note: contrasts are still on the absolute scale. Confidence level used: 0.95</w:delText>
              </w:r>
            </w:del>
          </w:p>
        </w:tc>
        <w:tc>
          <w:tcPr>
            <w:tcW w:w="0" w:type="auto"/>
          </w:tcPr>
          <w:p w14:paraId="5B458F54" w14:textId="7956BD55" w:rsidR="00DC5FF1" w:rsidRPr="00E27296" w:rsidDel="00550517" w:rsidRDefault="00DC5FF1" w:rsidP="0010305C">
            <w:pPr>
              <w:rPr>
                <w:del w:id="1250" w:author="Lucien Baumgartner2" w:date="2021-02-10T15:59:00Z"/>
                <w:lang w:val="en-US"/>
                <w:rPrChange w:id="1251" w:author="Lucien Baumgartner2" w:date="2021-02-22T09:43:00Z">
                  <w:rPr>
                    <w:del w:id="1252" w:author="Lucien Baumgartner2" w:date="2021-02-10T15:59:00Z"/>
                  </w:rPr>
                </w:rPrChange>
              </w:rPr>
            </w:pPr>
          </w:p>
        </w:tc>
        <w:tc>
          <w:tcPr>
            <w:tcW w:w="0" w:type="auto"/>
          </w:tcPr>
          <w:p w14:paraId="169861EF" w14:textId="0FAA6E07" w:rsidR="00DC5FF1" w:rsidRPr="00E27296" w:rsidDel="00550517" w:rsidRDefault="00DC5FF1" w:rsidP="0010305C">
            <w:pPr>
              <w:rPr>
                <w:del w:id="1253" w:author="Lucien Baumgartner2" w:date="2021-02-10T15:59:00Z"/>
                <w:lang w:val="en-US"/>
                <w:rPrChange w:id="1254" w:author="Lucien Baumgartner2" w:date="2021-02-22T09:43:00Z">
                  <w:rPr>
                    <w:del w:id="1255" w:author="Lucien Baumgartner2" w:date="2021-02-10T15:59:00Z"/>
                  </w:rPr>
                </w:rPrChange>
              </w:rPr>
            </w:pPr>
          </w:p>
        </w:tc>
        <w:tc>
          <w:tcPr>
            <w:tcW w:w="0" w:type="auto"/>
          </w:tcPr>
          <w:p w14:paraId="6EF1CE2F" w14:textId="184BB7AB" w:rsidR="00DC5FF1" w:rsidRPr="00E27296" w:rsidDel="00550517" w:rsidRDefault="00DC5FF1" w:rsidP="0010305C">
            <w:pPr>
              <w:rPr>
                <w:del w:id="1256" w:author="Lucien Baumgartner2" w:date="2021-02-10T15:59:00Z"/>
                <w:lang w:val="en-US"/>
                <w:rPrChange w:id="1257" w:author="Lucien Baumgartner2" w:date="2021-02-22T09:43:00Z">
                  <w:rPr>
                    <w:del w:id="1258" w:author="Lucien Baumgartner2" w:date="2021-02-10T15:59:00Z"/>
                  </w:rPr>
                </w:rPrChange>
              </w:rPr>
            </w:pPr>
          </w:p>
        </w:tc>
        <w:tc>
          <w:tcPr>
            <w:tcW w:w="0" w:type="auto"/>
          </w:tcPr>
          <w:p w14:paraId="4D7FE266" w14:textId="2BD1ECA5" w:rsidR="00DC5FF1" w:rsidRPr="00E27296" w:rsidDel="00550517" w:rsidRDefault="00DC5FF1" w:rsidP="0010305C">
            <w:pPr>
              <w:rPr>
                <w:del w:id="1259" w:author="Lucien Baumgartner2" w:date="2021-02-10T15:59:00Z"/>
                <w:lang w:val="en-US"/>
                <w:rPrChange w:id="1260" w:author="Lucien Baumgartner2" w:date="2021-02-22T09:43:00Z">
                  <w:rPr>
                    <w:del w:id="1261" w:author="Lucien Baumgartner2" w:date="2021-02-10T15:59:00Z"/>
                  </w:rPr>
                </w:rPrChange>
              </w:rPr>
            </w:pPr>
          </w:p>
        </w:tc>
        <w:tc>
          <w:tcPr>
            <w:tcW w:w="0" w:type="auto"/>
          </w:tcPr>
          <w:p w14:paraId="3E1D50AD" w14:textId="2F704165" w:rsidR="00DC5FF1" w:rsidRPr="00E27296" w:rsidDel="00550517" w:rsidRDefault="00DC5FF1" w:rsidP="0010305C">
            <w:pPr>
              <w:rPr>
                <w:del w:id="1262" w:author="Lucien Baumgartner2" w:date="2021-02-10T15:59:00Z"/>
                <w:lang w:val="en-US"/>
                <w:rPrChange w:id="1263" w:author="Lucien Baumgartner2" w:date="2021-02-22T09:43:00Z">
                  <w:rPr>
                    <w:del w:id="1264" w:author="Lucien Baumgartner2" w:date="2021-02-10T15:59:00Z"/>
                  </w:rPr>
                </w:rPrChange>
              </w:rPr>
            </w:pPr>
          </w:p>
        </w:tc>
      </w:tr>
      <w:tr w:rsidR="00DC5FF1" w:rsidRPr="00E27296" w:rsidDel="00550517" w14:paraId="0CC616DB" w14:textId="7807152E" w:rsidTr="00DC5FF1">
        <w:trPr>
          <w:del w:id="1265" w:author="Lucien Baumgartner2" w:date="2021-02-10T15:59:00Z"/>
        </w:trPr>
        <w:tc>
          <w:tcPr>
            <w:tcW w:w="0" w:type="auto"/>
          </w:tcPr>
          <w:p w14:paraId="5136A0CF" w14:textId="7A0A7E64" w:rsidR="00DC5FF1" w:rsidRPr="00E27296" w:rsidDel="00550517" w:rsidRDefault="00DC5FF1" w:rsidP="0010305C">
            <w:pPr>
              <w:pStyle w:val="Compact"/>
              <w:rPr>
                <w:del w:id="1266" w:author="Lucien Baumgartner2" w:date="2021-02-10T15:59:00Z"/>
                <w:rPrChange w:id="1267" w:author="Lucien Baumgartner2" w:date="2021-02-22T09:43:00Z">
                  <w:rPr>
                    <w:del w:id="1268" w:author="Lucien Baumgartner2" w:date="2021-02-10T15:59:00Z"/>
                  </w:rPr>
                </w:rPrChange>
              </w:rPr>
            </w:pPr>
            <w:del w:id="1269" w:author="Lucien Baumgartner2" w:date="2021-02-10T15:59:00Z">
              <w:r w:rsidRPr="00E27296" w:rsidDel="00550517">
                <w:rPr>
                  <w:rPrChange w:id="1270" w:author="Lucien Baumgartner2" w:date="2021-02-22T09:43:00Z">
                    <w:rPr/>
                  </w:rPrChange>
                </w:rPr>
                <w:delText>P value adjustment: tukey method for comparing a family of 3 estimates</w:delText>
              </w:r>
            </w:del>
          </w:p>
        </w:tc>
        <w:tc>
          <w:tcPr>
            <w:tcW w:w="0" w:type="auto"/>
          </w:tcPr>
          <w:p w14:paraId="37C4099B" w14:textId="7F9FAEBF" w:rsidR="00DC5FF1" w:rsidRPr="00E27296" w:rsidDel="00550517" w:rsidRDefault="00DC5FF1" w:rsidP="0010305C">
            <w:pPr>
              <w:rPr>
                <w:del w:id="1271" w:author="Lucien Baumgartner2" w:date="2021-02-10T15:59:00Z"/>
                <w:lang w:val="en-US"/>
                <w:rPrChange w:id="1272" w:author="Lucien Baumgartner2" w:date="2021-02-22T09:43:00Z">
                  <w:rPr>
                    <w:del w:id="1273" w:author="Lucien Baumgartner2" w:date="2021-02-10T15:59:00Z"/>
                  </w:rPr>
                </w:rPrChange>
              </w:rPr>
            </w:pPr>
          </w:p>
        </w:tc>
        <w:tc>
          <w:tcPr>
            <w:tcW w:w="0" w:type="auto"/>
          </w:tcPr>
          <w:p w14:paraId="76B14211" w14:textId="2BFFCF4C" w:rsidR="00DC5FF1" w:rsidRPr="00E27296" w:rsidDel="00550517" w:rsidRDefault="00DC5FF1" w:rsidP="0010305C">
            <w:pPr>
              <w:rPr>
                <w:del w:id="1274" w:author="Lucien Baumgartner2" w:date="2021-02-10T15:59:00Z"/>
                <w:lang w:val="en-US"/>
                <w:rPrChange w:id="1275" w:author="Lucien Baumgartner2" w:date="2021-02-22T09:43:00Z">
                  <w:rPr>
                    <w:del w:id="1276" w:author="Lucien Baumgartner2" w:date="2021-02-10T15:59:00Z"/>
                  </w:rPr>
                </w:rPrChange>
              </w:rPr>
            </w:pPr>
          </w:p>
        </w:tc>
        <w:tc>
          <w:tcPr>
            <w:tcW w:w="0" w:type="auto"/>
          </w:tcPr>
          <w:p w14:paraId="09408050" w14:textId="0FC05E78" w:rsidR="00DC5FF1" w:rsidRPr="00E27296" w:rsidDel="00550517" w:rsidRDefault="00DC5FF1" w:rsidP="0010305C">
            <w:pPr>
              <w:rPr>
                <w:del w:id="1277" w:author="Lucien Baumgartner2" w:date="2021-02-10T15:59:00Z"/>
                <w:lang w:val="en-US"/>
                <w:rPrChange w:id="1278" w:author="Lucien Baumgartner2" w:date="2021-02-22T09:43:00Z">
                  <w:rPr>
                    <w:del w:id="1279" w:author="Lucien Baumgartner2" w:date="2021-02-10T15:59:00Z"/>
                  </w:rPr>
                </w:rPrChange>
              </w:rPr>
            </w:pPr>
          </w:p>
        </w:tc>
        <w:tc>
          <w:tcPr>
            <w:tcW w:w="0" w:type="auto"/>
          </w:tcPr>
          <w:p w14:paraId="0A87338A" w14:textId="61F4DC7C" w:rsidR="00DC5FF1" w:rsidRPr="00E27296" w:rsidDel="00550517" w:rsidRDefault="00DC5FF1" w:rsidP="0010305C">
            <w:pPr>
              <w:rPr>
                <w:del w:id="1280" w:author="Lucien Baumgartner2" w:date="2021-02-10T15:59:00Z"/>
                <w:lang w:val="en-US"/>
                <w:rPrChange w:id="1281" w:author="Lucien Baumgartner2" w:date="2021-02-22T09:43:00Z">
                  <w:rPr>
                    <w:del w:id="1282" w:author="Lucien Baumgartner2" w:date="2021-02-10T15:59:00Z"/>
                  </w:rPr>
                </w:rPrChange>
              </w:rPr>
            </w:pPr>
          </w:p>
        </w:tc>
        <w:tc>
          <w:tcPr>
            <w:tcW w:w="0" w:type="auto"/>
          </w:tcPr>
          <w:p w14:paraId="7FD0EAA1" w14:textId="09BB7869" w:rsidR="00DC5FF1" w:rsidRPr="00E27296" w:rsidDel="00550517" w:rsidRDefault="00DC5FF1" w:rsidP="0010305C">
            <w:pPr>
              <w:rPr>
                <w:del w:id="1283" w:author="Lucien Baumgartner2" w:date="2021-02-10T15:59:00Z"/>
                <w:lang w:val="en-US"/>
                <w:rPrChange w:id="1284" w:author="Lucien Baumgartner2" w:date="2021-02-22T09:43:00Z">
                  <w:rPr>
                    <w:del w:id="1285" w:author="Lucien Baumgartner2" w:date="2021-02-10T15:59:00Z"/>
                  </w:rPr>
                </w:rPrChange>
              </w:rPr>
            </w:pPr>
          </w:p>
        </w:tc>
      </w:tr>
    </w:tbl>
    <w:p w14:paraId="40A9ABC5" w14:textId="42C47907" w:rsidR="00DC5FF1" w:rsidRDefault="00934CBB" w:rsidP="00934CBB">
      <w:pPr>
        <w:pStyle w:val="Heading2"/>
        <w:rPr>
          <w:ins w:id="1286" w:author="Lucien Baumgartner2" w:date="2021-02-10T15:59:00Z"/>
        </w:rPr>
      </w:pPr>
      <w:proofErr w:type="spellStart"/>
      <w:r>
        <w:t>Discussion</w:t>
      </w:r>
      <w:proofErr w:type="spellEnd"/>
    </w:p>
    <w:p w14:paraId="0663CA01" w14:textId="5FFF7447" w:rsidR="00550517" w:rsidRPr="0084481D" w:rsidRDefault="0084481D">
      <w:pPr>
        <w:rPr>
          <w:lang w:val="en-US"/>
          <w:rPrChange w:id="1287" w:author="Lucien Baumgartner2" w:date="2021-02-12T14:06:00Z">
            <w:rPr>
              <w:lang w:val="en-GB"/>
            </w:rPr>
          </w:rPrChange>
        </w:rPr>
        <w:pPrChange w:id="1288" w:author="Lucien Baumgartner2" w:date="2021-02-10T15:59:00Z">
          <w:pPr>
            <w:pStyle w:val="Heading2"/>
          </w:pPr>
        </w:pPrChange>
      </w:pPr>
      <w:ins w:id="1289" w:author="Lucien Baumgartner2" w:date="2021-02-12T14:05:00Z">
        <w:r w:rsidRPr="0084481D">
          <w:rPr>
            <w:lang w:val="en-US"/>
            <w:rPrChange w:id="1290" w:author="Lucien Baumgartner2" w:date="2021-02-12T14:06:00Z">
              <w:rPr>
                <w:b w:val="0"/>
                <w:bCs w:val="0"/>
              </w:rPr>
            </w:rPrChange>
          </w:rPr>
          <w:t xml:space="preserve">Study 1 supports </w:t>
        </w:r>
      </w:ins>
      <w:ins w:id="1291" w:author="Lucien Baumgartner2" w:date="2021-02-12T14:06:00Z">
        <w:r w:rsidRPr="0084481D">
          <w:rPr>
            <w:lang w:val="en-US"/>
            <w:rPrChange w:id="1292" w:author="Lucien Baumgartner2" w:date="2021-02-12T14:06:00Z">
              <w:rPr>
                <w:b w:val="0"/>
                <w:bCs w:val="0"/>
              </w:rPr>
            </w:rPrChange>
          </w:rPr>
          <w:t xml:space="preserve">our intuition that </w:t>
        </w:r>
        <w:r>
          <w:rPr>
            <w:lang w:val="en-US"/>
          </w:rPr>
          <w:t>everyday language is more evaluative than legal language. All three concept classes</w:t>
        </w:r>
      </w:ins>
      <w:ins w:id="1293" w:author="Lucien Baumgartner2" w:date="2021-02-12T14:07:00Z">
        <w:r>
          <w:rPr>
            <w:lang w:val="en-US"/>
          </w:rPr>
          <w:t xml:space="preserve"> (ethical, epistemic and legal thick concepts) </w:t>
        </w:r>
      </w:ins>
      <w:ins w:id="1294" w:author="Lucien Baumgartner2" w:date="2021-02-12T14:11:00Z">
        <w:r w:rsidR="005E15DA">
          <w:rPr>
            <w:lang w:val="en-US"/>
          </w:rPr>
          <w:t xml:space="preserve">are used </w:t>
        </w:r>
      </w:ins>
      <w:ins w:id="1295" w:author="Lucien Baumgartner2" w:date="2021-02-12T14:12:00Z">
        <w:r w:rsidR="005E15DA">
          <w:rPr>
            <w:lang w:val="en-US"/>
          </w:rPr>
          <w:t xml:space="preserve">in conjunction with distinctly more extreme adjectives. </w:t>
        </w:r>
      </w:ins>
      <w:ins w:id="1296" w:author="Lucien Baumgartner2" w:date="2021-02-12T14:14:00Z">
        <w:r w:rsidR="005E15DA">
          <w:rPr>
            <w:lang w:val="en-US"/>
          </w:rPr>
          <w:t xml:space="preserve">These results should nonetheless be taken with a grain of salt. </w:t>
        </w:r>
      </w:ins>
      <w:ins w:id="1297" w:author="Lucien Baumgartner2" w:date="2021-02-12T14:43:00Z">
        <w:r w:rsidR="00DD02ED">
          <w:rPr>
            <w:lang w:val="en-US"/>
          </w:rPr>
          <w:t>It might be objected that l</w:t>
        </w:r>
      </w:ins>
      <w:ins w:id="1298" w:author="Lucien Baumgartner2" w:date="2021-02-12T14:16:00Z">
        <w:r w:rsidR="005E15DA">
          <w:rPr>
            <w:lang w:val="en-US"/>
          </w:rPr>
          <w:t xml:space="preserve">egal language is highly codified, and there probably are adjectives which signal </w:t>
        </w:r>
      </w:ins>
      <w:ins w:id="1299" w:author="Lucien Baumgartner2" w:date="2021-02-12T14:20:00Z">
        <w:r w:rsidR="005E15DA">
          <w:rPr>
            <w:lang w:val="en-US"/>
          </w:rPr>
          <w:t>the severity of</w:t>
        </w:r>
      </w:ins>
      <w:ins w:id="1300" w:author="Lucien Baumgartner2" w:date="2021-02-12T14:21:00Z">
        <w:r w:rsidR="00D7054B">
          <w:rPr>
            <w:lang w:val="en-US"/>
          </w:rPr>
          <w:t xml:space="preserve"> an accusation, even though </w:t>
        </w:r>
      </w:ins>
      <w:ins w:id="1301" w:author="Lucien Baumgartner2" w:date="2021-02-12T14:22:00Z">
        <w:r w:rsidR="00D7054B">
          <w:rPr>
            <w:lang w:val="en-US"/>
          </w:rPr>
          <w:t xml:space="preserve">it is perfectly neutral </w:t>
        </w:r>
      </w:ins>
      <w:ins w:id="1302" w:author="Lucien Baumgartner2" w:date="2021-02-12T14:23:00Z">
        <w:r w:rsidR="00D7054B">
          <w:rPr>
            <w:lang w:val="en-US"/>
          </w:rPr>
          <w:t xml:space="preserve">out of context. In that respect </w:t>
        </w:r>
        <w:r w:rsidR="00D7054B">
          <w:rPr>
            <w:lang w:val="en-US"/>
          </w:rPr>
          <w:lastRenderedPageBreak/>
          <w:t xml:space="preserve">legal </w:t>
        </w:r>
      </w:ins>
      <w:ins w:id="1303" w:author="Lucien Baumgartner2" w:date="2021-02-12T14:25:00Z">
        <w:r w:rsidR="00D7054B">
          <w:rPr>
            <w:lang w:val="en-US"/>
          </w:rPr>
          <w:t>jargon</w:t>
        </w:r>
      </w:ins>
      <w:ins w:id="1304" w:author="Lucien Baumgartner2" w:date="2021-02-12T14:23:00Z">
        <w:r w:rsidR="00D7054B">
          <w:rPr>
            <w:lang w:val="en-US"/>
          </w:rPr>
          <w:t xml:space="preserve"> is similar to</w:t>
        </w:r>
      </w:ins>
      <w:ins w:id="1305" w:author="Lucien Baumgartner2" w:date="2021-02-12T14:25:00Z">
        <w:r w:rsidR="00D7054B">
          <w:rPr>
            <w:lang w:val="en-US"/>
          </w:rPr>
          <w:t xml:space="preserve"> </w:t>
        </w:r>
      </w:ins>
      <w:ins w:id="1306" w:author="Lucien Baumgartner2" w:date="2021-02-12T14:28:00Z">
        <w:r w:rsidR="00D7054B">
          <w:rPr>
            <w:lang w:val="en-US"/>
          </w:rPr>
          <w:t>phrases</w:t>
        </w:r>
      </w:ins>
      <w:ins w:id="1307" w:author="Lucien Baumgartner2" w:date="2021-02-12T14:25:00Z">
        <w:r w:rsidR="00D7054B">
          <w:rPr>
            <w:lang w:val="en-US"/>
          </w:rPr>
          <w:t xml:space="preserve"> used in</w:t>
        </w:r>
      </w:ins>
      <w:ins w:id="1308" w:author="Lucien Baumgartner2" w:date="2021-02-12T14:23:00Z">
        <w:r w:rsidR="00D7054B">
          <w:rPr>
            <w:lang w:val="en-US"/>
          </w:rPr>
          <w:t xml:space="preserve"> </w:t>
        </w:r>
      </w:ins>
      <w:ins w:id="1309" w:author="Lucien Baumgartner2" w:date="2021-02-12T14:24:00Z">
        <w:r w:rsidR="00D7054B">
          <w:rPr>
            <w:lang w:val="en-US"/>
          </w:rPr>
          <w:t>reference letters</w:t>
        </w:r>
      </w:ins>
      <w:ins w:id="1310" w:author="Lucien Baumgartner2" w:date="2021-02-12T14:25:00Z">
        <w:r w:rsidR="00D7054B">
          <w:rPr>
            <w:lang w:val="en-US"/>
          </w:rPr>
          <w:t xml:space="preserve"> </w:t>
        </w:r>
      </w:ins>
      <w:ins w:id="1311" w:author="Lucien Baumgartner2" w:date="2021-02-12T14:26:00Z">
        <w:r w:rsidR="00D7054B">
          <w:rPr>
            <w:lang w:val="en-US"/>
          </w:rPr>
          <w:t>or testimonials.</w:t>
        </w:r>
      </w:ins>
      <w:ins w:id="1312" w:author="Lucien Baumgartner2" w:date="2021-02-12T14:32:00Z">
        <w:r w:rsidR="007000A5">
          <w:rPr>
            <w:lang w:val="en-US"/>
          </w:rPr>
          <w:t xml:space="preserve"> The </w:t>
        </w:r>
      </w:ins>
      <w:ins w:id="1313" w:author="Lucien Baumgartner2" w:date="2021-02-12T14:33:00Z">
        <w:r w:rsidR="007000A5">
          <w:rPr>
            <w:lang w:val="en-US"/>
          </w:rPr>
          <w:t xml:space="preserve">prior polarities from the </w:t>
        </w:r>
        <w:proofErr w:type="spellStart"/>
        <w:r w:rsidR="007000A5">
          <w:rPr>
            <w:lang w:val="en-US"/>
          </w:rPr>
          <w:t>sentiWords</w:t>
        </w:r>
        <w:proofErr w:type="spellEnd"/>
        <w:r w:rsidR="007000A5">
          <w:rPr>
            <w:lang w:val="en-US"/>
          </w:rPr>
          <w:t xml:space="preserve"> dictionary are not able to capture </w:t>
        </w:r>
      </w:ins>
      <w:ins w:id="1314" w:author="Lucien Baumgartner2" w:date="2021-02-12T14:34:00Z">
        <w:r w:rsidR="007000A5">
          <w:rPr>
            <w:lang w:val="en-US"/>
          </w:rPr>
          <w:t xml:space="preserve">such context-dependent form of </w:t>
        </w:r>
        <w:proofErr w:type="spellStart"/>
        <w:r w:rsidR="007000A5">
          <w:rPr>
            <w:lang w:val="en-US"/>
          </w:rPr>
          <w:t>evaluativeness</w:t>
        </w:r>
        <w:proofErr w:type="spellEnd"/>
        <w:r w:rsidR="007000A5">
          <w:rPr>
            <w:lang w:val="en-US"/>
          </w:rPr>
          <w:t>.</w:t>
        </w:r>
      </w:ins>
      <w:ins w:id="1315" w:author="Lucien Baumgartner2" w:date="2021-02-12T14:27:00Z">
        <w:r w:rsidR="00D7054B">
          <w:rPr>
            <w:lang w:val="en-US"/>
          </w:rPr>
          <w:t xml:space="preserve"> While we limited the phrasal use of adjectives</w:t>
        </w:r>
      </w:ins>
      <w:ins w:id="1316" w:author="Lucien Baumgartner2" w:date="2021-02-12T14:28:00Z">
        <w:r w:rsidR="00D7054B">
          <w:rPr>
            <w:lang w:val="en-US"/>
          </w:rPr>
          <w:t xml:space="preserve">, less frequent phrases might </w:t>
        </w:r>
      </w:ins>
      <w:ins w:id="1317" w:author="Lucien Baumgartner2" w:date="2021-02-12T14:30:00Z">
        <w:r w:rsidR="00D7054B">
          <w:rPr>
            <w:lang w:val="en-US"/>
          </w:rPr>
          <w:t>nonetheless</w:t>
        </w:r>
      </w:ins>
      <w:ins w:id="1318" w:author="Lucien Baumgartner2" w:date="2021-02-12T14:31:00Z">
        <w:r w:rsidR="007000A5">
          <w:rPr>
            <w:lang w:val="en-US"/>
          </w:rPr>
          <w:t xml:space="preserve"> </w:t>
        </w:r>
      </w:ins>
      <w:ins w:id="1319" w:author="Lucien Baumgartner2" w:date="2021-02-12T14:30:00Z">
        <w:r w:rsidR="00D7054B">
          <w:rPr>
            <w:lang w:val="en-US"/>
          </w:rPr>
          <w:t xml:space="preserve">attenuate </w:t>
        </w:r>
      </w:ins>
      <w:ins w:id="1320" w:author="Lucien Baumgartner2" w:date="2021-02-12T14:34:00Z">
        <w:r w:rsidR="007000A5">
          <w:rPr>
            <w:lang w:val="en-US"/>
          </w:rPr>
          <w:t xml:space="preserve">our results for LC. </w:t>
        </w:r>
      </w:ins>
      <w:ins w:id="1321" w:author="Lucien Baumgartner2" w:date="2021-02-12T14:37:00Z">
        <w:r w:rsidR="007000A5">
          <w:rPr>
            <w:lang w:val="en-US"/>
          </w:rPr>
          <w:t>Having</w:t>
        </w:r>
      </w:ins>
      <w:ins w:id="1322" w:author="Lucien Baumgartner2" w:date="2021-02-12T14:35:00Z">
        <w:r w:rsidR="007000A5">
          <w:rPr>
            <w:lang w:val="en-US"/>
          </w:rPr>
          <w:t xml:space="preserve"> said</w:t>
        </w:r>
      </w:ins>
      <w:ins w:id="1323" w:author="Lucien Baumgartner2" w:date="2021-02-12T14:37:00Z">
        <w:r w:rsidR="007000A5">
          <w:rPr>
            <w:lang w:val="en-US"/>
          </w:rPr>
          <w:t xml:space="preserve"> that</w:t>
        </w:r>
      </w:ins>
      <w:ins w:id="1324" w:author="Lucien Baumgartner2" w:date="2021-02-12T14:35:00Z">
        <w:r w:rsidR="007000A5">
          <w:rPr>
            <w:lang w:val="en-US"/>
          </w:rPr>
          <w:t xml:space="preserve">, </w:t>
        </w:r>
      </w:ins>
      <w:ins w:id="1325" w:author="Lucien Baumgartner2" w:date="2021-02-12T14:37:00Z">
        <w:r w:rsidR="004F4A6E">
          <w:rPr>
            <w:lang w:val="en-US"/>
          </w:rPr>
          <w:t>the</w:t>
        </w:r>
      </w:ins>
      <w:ins w:id="1326" w:author="Lucien Baumgartner2" w:date="2021-02-12T14:35:00Z">
        <w:r w:rsidR="007000A5">
          <w:rPr>
            <w:lang w:val="en-US"/>
          </w:rPr>
          <w:t xml:space="preserve"> high number of </w:t>
        </w:r>
      </w:ins>
      <w:ins w:id="1327" w:author="Lucien Baumgartner2" w:date="2021-02-12T14:37:00Z">
        <w:r w:rsidR="004F4A6E">
          <w:rPr>
            <w:lang w:val="en-US"/>
          </w:rPr>
          <w:t xml:space="preserve">observations </w:t>
        </w:r>
      </w:ins>
      <w:ins w:id="1328" w:author="Lucien Baumgartner2" w:date="2021-02-12T14:38:00Z">
        <w:r w:rsidR="004F4A6E">
          <w:rPr>
            <w:lang w:val="en-US"/>
          </w:rPr>
          <w:t xml:space="preserve">and diversity </w:t>
        </w:r>
      </w:ins>
      <w:ins w:id="1329" w:author="Lucien Baumgartner2" w:date="2021-02-12T14:42:00Z">
        <w:r w:rsidR="00DD02ED">
          <w:rPr>
            <w:lang w:val="en-US"/>
          </w:rPr>
          <w:t>certainly relativi</w:t>
        </w:r>
      </w:ins>
      <w:ins w:id="1330" w:author="Lucien Baumgartner2" w:date="2021-02-12T14:43:00Z">
        <w:r w:rsidR="00DD02ED">
          <w:rPr>
            <w:lang w:val="en-US"/>
          </w:rPr>
          <w:t xml:space="preserve">zes </w:t>
        </w:r>
      </w:ins>
      <w:ins w:id="1331" w:author="Lucien Baumgartner2" w:date="2021-02-12T14:44:00Z">
        <w:r w:rsidR="00DD02ED">
          <w:rPr>
            <w:lang w:val="en-US"/>
          </w:rPr>
          <w:t>the weight of such phrases</w:t>
        </w:r>
      </w:ins>
      <w:ins w:id="1332" w:author="Lucien Baumgartner2" w:date="2021-02-12T14:45:00Z">
        <w:r w:rsidR="00DD02ED">
          <w:rPr>
            <w:lang w:val="en-US"/>
          </w:rPr>
          <w:t xml:space="preserve"> for the analysis</w:t>
        </w:r>
      </w:ins>
      <w:ins w:id="1333" w:author="Lucien Baumgartner2" w:date="2021-02-12T14:44:00Z">
        <w:r w:rsidR="00DD02ED">
          <w:rPr>
            <w:lang w:val="en-US"/>
          </w:rPr>
          <w:t>.</w:t>
        </w:r>
      </w:ins>
    </w:p>
    <w:p w14:paraId="5D98E48B" w14:textId="648157FE" w:rsidR="0038591A" w:rsidRDefault="0038591A" w:rsidP="0038591A">
      <w:pPr>
        <w:pStyle w:val="Heading1"/>
        <w:rPr>
          <w:lang w:val="de-DE"/>
        </w:rPr>
      </w:pPr>
      <w:r>
        <w:rPr>
          <w:lang w:val="de-DE"/>
        </w:rPr>
        <w:t>Study 2 (Kevin und Lucien)</w:t>
      </w:r>
    </w:p>
    <w:p w14:paraId="5119A3AF" w14:textId="426FBE71" w:rsidR="0038591A" w:rsidRDefault="00934CBB" w:rsidP="00934CBB">
      <w:pPr>
        <w:pStyle w:val="Heading2"/>
      </w:pPr>
      <w:proofErr w:type="spellStart"/>
      <w:r>
        <w:t>Methods</w:t>
      </w:r>
      <w:proofErr w:type="spellEnd"/>
    </w:p>
    <w:p w14:paraId="53E9C945" w14:textId="592707A7" w:rsidR="00934CBB" w:rsidDel="00E00419" w:rsidRDefault="00934CBB" w:rsidP="00B2149D">
      <w:pPr>
        <w:rPr>
          <w:del w:id="1334" w:author="Lucien Baumgartner2" w:date="2021-02-10T14:43:00Z"/>
          <w:lang w:val="en-US"/>
        </w:rPr>
      </w:pPr>
      <w:r w:rsidRPr="00934CBB">
        <w:rPr>
          <w:lang w:val="en-US"/>
        </w:rPr>
        <w:t xml:space="preserve">In the </w:t>
      </w:r>
      <w:del w:id="1335" w:author="Lucien Baumgartner2" w:date="2021-02-10T14:25:00Z">
        <w:r w:rsidRPr="00934CBB" w:rsidDel="00EC3D30">
          <w:rPr>
            <w:lang w:val="en-US"/>
          </w:rPr>
          <w:delText xml:space="preserve">second </w:delText>
        </w:r>
      </w:del>
      <w:ins w:id="1336" w:author="Lucien Baumgartner2" w:date="2021-02-10T14:25:00Z">
        <w:r w:rsidR="00EC3D30">
          <w:rPr>
            <w:lang w:val="en-US"/>
          </w:rPr>
          <w:t>S</w:t>
        </w:r>
      </w:ins>
      <w:del w:id="1337" w:author="Lucien Baumgartner2" w:date="2021-02-10T14:25:00Z">
        <w:r w:rsidRPr="00934CBB" w:rsidDel="00EC3D30">
          <w:rPr>
            <w:lang w:val="en-US"/>
          </w:rPr>
          <w:delText>s</w:delText>
        </w:r>
      </w:del>
      <w:r w:rsidRPr="00934CBB">
        <w:rPr>
          <w:lang w:val="en-US"/>
        </w:rPr>
        <w:t>tudy</w:t>
      </w:r>
      <w:ins w:id="1338" w:author="Lucien Baumgartner2" w:date="2021-02-10T14:25:00Z">
        <w:r w:rsidR="00EC3D30">
          <w:rPr>
            <w:lang w:val="en-US"/>
          </w:rPr>
          <w:t xml:space="preserve"> 2</w:t>
        </w:r>
      </w:ins>
      <w:r w:rsidRPr="00934CBB">
        <w:rPr>
          <w:lang w:val="en-US"/>
        </w:rPr>
        <w:t>, we focus on LC only.</w:t>
      </w:r>
      <w:ins w:id="1339" w:author="Lucien Baumgartner2" w:date="2021-02-10T14:26:00Z">
        <w:r w:rsidR="00EC3D30">
          <w:rPr>
            <w:lang w:val="en-US"/>
          </w:rPr>
          <w:t xml:space="preserve"> Its aim is to measure whether our concept classes are distinguishable in legal language</w:t>
        </w:r>
      </w:ins>
      <w:ins w:id="1340" w:author="Lucien Baumgartner2" w:date="2021-02-10T14:27:00Z">
        <w:r w:rsidR="00EC3D30">
          <w:rPr>
            <w:lang w:val="en-US"/>
          </w:rPr>
          <w:t xml:space="preserve">, </w:t>
        </w:r>
        <w:proofErr w:type="gramStart"/>
        <w:r w:rsidR="00EC3D30">
          <w:rPr>
            <w:lang w:val="en-US"/>
          </w:rPr>
          <w:t>i.e.</w:t>
        </w:r>
        <w:proofErr w:type="gramEnd"/>
        <w:r w:rsidR="00EC3D30">
          <w:rPr>
            <w:lang w:val="en-US"/>
          </w:rPr>
          <w:t xml:space="preserve"> they form distinct strata along the evaluative sentiment continuum.</w:t>
        </w:r>
      </w:ins>
      <w:r w:rsidRPr="00934CBB">
        <w:rPr>
          <w:lang w:val="en-US"/>
        </w:rPr>
        <w:t xml:space="preserve"> </w:t>
      </w:r>
      <w:ins w:id="1341" w:author="Lucien Baumgartner2" w:date="2021-02-10T14:31:00Z">
        <w:r w:rsidR="00EC3D30">
          <w:rPr>
            <w:lang w:val="en-US"/>
          </w:rPr>
          <w:t xml:space="preserve">More specifically, we want to inquire whether </w:t>
        </w:r>
      </w:ins>
      <w:ins w:id="1342" w:author="Lucien Baumgartner2" w:date="2021-02-10T14:32:00Z">
        <w:r w:rsidR="00EC3D30">
          <w:rPr>
            <w:lang w:val="en-US"/>
          </w:rPr>
          <w:t xml:space="preserve">they are relatively distinct from each other </w:t>
        </w:r>
        <w:r w:rsidR="00EC3D30" w:rsidRPr="00EC3D30">
          <w:rPr>
            <w:i/>
            <w:iCs/>
            <w:lang w:val="en-US"/>
          </w:rPr>
          <w:t>and</w:t>
        </w:r>
        <w:r w:rsidR="00EC3D30">
          <w:rPr>
            <w:lang w:val="en-US"/>
          </w:rPr>
          <w:t xml:space="preserve"> </w:t>
        </w:r>
      </w:ins>
      <w:ins w:id="1343" w:author="Lucien Baumgartner2" w:date="2021-02-10T14:34:00Z">
        <w:r w:rsidR="00EC3D30">
          <w:rPr>
            <w:lang w:val="en-US"/>
          </w:rPr>
          <w:t xml:space="preserve">are </w:t>
        </w:r>
      </w:ins>
      <w:ins w:id="1344" w:author="Lucien Baumgartner2" w:date="2021-02-10T14:33:00Z">
        <w:r w:rsidR="00EC3D30">
          <w:rPr>
            <w:lang w:val="en-US"/>
          </w:rPr>
          <w:t xml:space="preserve">used more evaluatively than descriptive concepts. </w:t>
        </w:r>
      </w:ins>
      <w:ins w:id="1345" w:author="Lucien Baumgartner2" w:date="2021-02-10T14:34:00Z">
        <w:r w:rsidR="00EC3D30">
          <w:rPr>
            <w:lang w:val="en-US"/>
          </w:rPr>
          <w:t xml:space="preserve">For our </w:t>
        </w:r>
      </w:ins>
      <w:del w:id="1346" w:author="Lucien Baumgartner2" w:date="2021-02-10T14:33:00Z">
        <w:r w:rsidRPr="00EC3D30" w:rsidDel="00EC3D30">
          <w:rPr>
            <w:lang w:val="en-US"/>
          </w:rPr>
          <w:delText>In</w:delText>
        </w:r>
        <w:r w:rsidRPr="00934CBB" w:rsidDel="00EC3D30">
          <w:rPr>
            <w:lang w:val="en-US"/>
          </w:rPr>
          <w:delText xml:space="preserve"> order to be able to compare the results of the evaluative concepts classes to a </w:delText>
        </w:r>
      </w:del>
      <w:ins w:id="1347" w:author="Lucien Baumgartner2" w:date="2021-02-10T14:30:00Z">
        <w:r w:rsidR="00EC3D30">
          <w:rPr>
            <w:lang w:val="en-US"/>
          </w:rPr>
          <w:t xml:space="preserve">neutral </w:t>
        </w:r>
      </w:ins>
      <w:r w:rsidRPr="00934CBB">
        <w:rPr>
          <w:lang w:val="en-US"/>
        </w:rPr>
        <w:t>baseline, we</w:t>
      </w:r>
      <w:del w:id="1348" w:author="Lucien Baumgartner2" w:date="2021-02-10T14:35:00Z">
        <w:r w:rsidRPr="00934CBB" w:rsidDel="00EC3D30">
          <w:rPr>
            <w:lang w:val="en-US"/>
          </w:rPr>
          <w:delText xml:space="preserve"> </w:delText>
        </w:r>
      </w:del>
      <w:ins w:id="1349" w:author="Lucien Baumgartner2" w:date="2021-02-10T14:35:00Z">
        <w:r w:rsidR="00EC3D30">
          <w:rPr>
            <w:lang w:val="en-US"/>
          </w:rPr>
          <w:t xml:space="preserve"> use the following descriptive adjectives</w:t>
        </w:r>
      </w:ins>
      <w:del w:id="1350" w:author="Lucien Baumgartner2" w:date="2021-02-10T14:35:00Z">
        <w:r w:rsidRPr="00934CBB" w:rsidDel="00EC3D30">
          <w:rPr>
            <w:lang w:val="en-US"/>
          </w:rPr>
          <w:delText>added corpus entries for the following descriptive target adjectives</w:delText>
        </w:r>
      </w:del>
      <w:r w:rsidRPr="00934CBB">
        <w:rPr>
          <w:lang w:val="en-US"/>
        </w:rPr>
        <w:t xml:space="preserve">: </w:t>
      </w:r>
      <w:r w:rsidRPr="00EC3D30">
        <w:rPr>
          <w:i/>
          <w:iCs/>
          <w:lang w:val="en-US"/>
          <w:rPrChange w:id="1351" w:author="Lucien Baumgartner2" w:date="2021-02-10T14:35:00Z">
            <w:rPr>
              <w:lang w:val="en-US"/>
            </w:rPr>
          </w:rPrChange>
        </w:rPr>
        <w:t>active</w:t>
      </w:r>
      <w:r w:rsidRPr="00934CBB">
        <w:rPr>
          <w:lang w:val="en-US"/>
        </w:rPr>
        <w:t xml:space="preserve">, </w:t>
      </w:r>
      <w:r w:rsidRPr="00EC3D30">
        <w:rPr>
          <w:i/>
          <w:iCs/>
          <w:lang w:val="en-US"/>
          <w:rPrChange w:id="1352" w:author="Lucien Baumgartner2" w:date="2021-02-10T14:35:00Z">
            <w:rPr>
              <w:lang w:val="en-US"/>
            </w:rPr>
          </w:rPrChange>
        </w:rPr>
        <w:t>ambiguous</w:t>
      </w:r>
      <w:r w:rsidRPr="00934CBB">
        <w:rPr>
          <w:lang w:val="en-US"/>
        </w:rPr>
        <w:t xml:space="preserve">, </w:t>
      </w:r>
      <w:r w:rsidRPr="00EC3D30">
        <w:rPr>
          <w:i/>
          <w:iCs/>
          <w:lang w:val="en-US"/>
          <w:rPrChange w:id="1353" w:author="Lucien Baumgartner2" w:date="2021-02-10T14:35:00Z">
            <w:rPr>
              <w:lang w:val="en-US"/>
            </w:rPr>
          </w:rPrChange>
        </w:rPr>
        <w:t>complex</w:t>
      </w:r>
      <w:r w:rsidRPr="00934CBB">
        <w:rPr>
          <w:lang w:val="en-US"/>
        </w:rPr>
        <w:t xml:space="preserve">, </w:t>
      </w:r>
      <w:r w:rsidRPr="00EC3D30">
        <w:rPr>
          <w:i/>
          <w:iCs/>
          <w:lang w:val="en-US"/>
          <w:rPrChange w:id="1354" w:author="Lucien Baumgartner2" w:date="2021-02-10T14:35:00Z">
            <w:rPr>
              <w:lang w:val="en-US"/>
            </w:rPr>
          </w:rPrChange>
        </w:rPr>
        <w:t>explicit</w:t>
      </w:r>
      <w:r w:rsidRPr="00934CBB">
        <w:rPr>
          <w:lang w:val="en-US"/>
        </w:rPr>
        <w:t xml:space="preserve">, </w:t>
      </w:r>
      <w:r w:rsidRPr="00EC3D30">
        <w:rPr>
          <w:i/>
          <w:iCs/>
          <w:lang w:val="en-US"/>
          <w:rPrChange w:id="1355" w:author="Lucien Baumgartner2" w:date="2021-02-10T14:35:00Z">
            <w:rPr>
              <w:lang w:val="en-US"/>
            </w:rPr>
          </w:rPrChange>
        </w:rPr>
        <w:t>limited</w:t>
      </w:r>
      <w:r w:rsidRPr="00934CBB">
        <w:rPr>
          <w:lang w:val="en-US"/>
        </w:rPr>
        <w:t xml:space="preserve">, and </w:t>
      </w:r>
      <w:r w:rsidRPr="00EC3D30">
        <w:rPr>
          <w:i/>
          <w:iCs/>
          <w:lang w:val="en-US"/>
          <w:rPrChange w:id="1356" w:author="Lucien Baumgartner2" w:date="2021-02-10T14:35:00Z">
            <w:rPr>
              <w:lang w:val="en-US"/>
            </w:rPr>
          </w:rPrChange>
        </w:rPr>
        <w:t>practical</w:t>
      </w:r>
      <w:ins w:id="1357" w:author="Lucien Baumgartner2" w:date="2021-02-10T14:38:00Z">
        <w:r w:rsidR="00B2149D">
          <w:rPr>
            <w:i/>
            <w:iCs/>
            <w:lang w:val="en-US"/>
          </w:rPr>
          <w:t xml:space="preserve">. </w:t>
        </w:r>
      </w:ins>
      <w:del w:id="1358" w:author="Lucien Baumgartner2" w:date="2021-02-10T14:38:00Z">
        <w:r w:rsidRPr="00934CBB" w:rsidDel="00B2149D">
          <w:rPr>
            <w:lang w:val="en-US"/>
          </w:rPr>
          <w:delText xml:space="preserve">. </w:delText>
        </w:r>
      </w:del>
      <w:del w:id="1359" w:author="Lucien Baumgartner2" w:date="2021-02-10T14:36:00Z">
        <w:r w:rsidRPr="00934CBB" w:rsidDel="00B2149D">
          <w:rPr>
            <w:lang w:val="en-US"/>
          </w:rPr>
          <w:delText>Instead of comparing context effects (Study 1)</w:delText>
        </w:r>
      </w:del>
      <w:ins w:id="1360" w:author="Lucien Baumgartner2" w:date="2021-02-10T14:36:00Z">
        <w:r w:rsidR="00B2149D">
          <w:rPr>
            <w:lang w:val="en-US"/>
          </w:rPr>
          <w:t xml:space="preserve"> </w:t>
        </w:r>
      </w:ins>
      <w:ins w:id="1361" w:author="Lucien Baumgartner2" w:date="2021-02-10T14:37:00Z">
        <w:r w:rsidR="00B2149D">
          <w:rPr>
            <w:lang w:val="en-US"/>
          </w:rPr>
          <w:t xml:space="preserve">Study 2 </w:t>
        </w:r>
      </w:ins>
      <w:ins w:id="1362" w:author="Lucien Baumgartner2" w:date="2021-02-10T14:38:00Z">
        <w:r w:rsidR="00B2149D">
          <w:rPr>
            <w:lang w:val="en-US"/>
          </w:rPr>
          <w:t xml:space="preserve">thus </w:t>
        </w:r>
      </w:ins>
      <w:ins w:id="1363" w:author="Lucien Baumgartner2" w:date="2021-02-10T14:37:00Z">
        <w:r w:rsidR="00B2149D">
          <w:rPr>
            <w:lang w:val="en-US"/>
          </w:rPr>
          <w:t>has four</w:t>
        </w:r>
      </w:ins>
      <w:del w:id="1364" w:author="Lucien Baumgartner2" w:date="2021-02-10T14:36:00Z">
        <w:r w:rsidRPr="00934CBB" w:rsidDel="00B2149D">
          <w:rPr>
            <w:lang w:val="en-US"/>
          </w:rPr>
          <w:delText>, we want to inquire whether</w:delText>
        </w:r>
      </w:del>
      <w:r w:rsidRPr="00934CBB">
        <w:rPr>
          <w:lang w:val="en-US"/>
        </w:rPr>
        <w:t xml:space="preserve"> </w:t>
      </w:r>
      <w:del w:id="1365" w:author="Lucien Baumgartner2" w:date="2021-02-10T14:38:00Z">
        <w:r w:rsidRPr="00934CBB" w:rsidDel="00B2149D">
          <w:rPr>
            <w:lang w:val="en-US"/>
          </w:rPr>
          <w:delText xml:space="preserve">the </w:delText>
        </w:r>
      </w:del>
      <w:r w:rsidRPr="00934CBB">
        <w:rPr>
          <w:lang w:val="en-US"/>
        </w:rPr>
        <w:t>concept classes (Descriptive/</w:t>
      </w:r>
      <w:ins w:id="1366" w:author="Lucien Baumgartner2" w:date="2021-02-10T14:46:00Z">
        <w:r w:rsidR="00362FFC">
          <w:rPr>
            <w:lang w:val="en-US"/>
          </w:rPr>
          <w:t>Ethical/</w:t>
        </w:r>
      </w:ins>
      <w:r w:rsidRPr="00934CBB">
        <w:rPr>
          <w:lang w:val="en-US"/>
        </w:rPr>
        <w:t>Epistemic/Legal</w:t>
      </w:r>
      <w:del w:id="1367" w:author="Lucien Baumgartner2" w:date="2021-02-10T14:46:00Z">
        <w:r w:rsidRPr="00934CBB" w:rsidDel="00362FFC">
          <w:rPr>
            <w:lang w:val="en-US"/>
          </w:rPr>
          <w:delText>/TC</w:delText>
        </w:r>
      </w:del>
      <w:r w:rsidRPr="00934CBB">
        <w:rPr>
          <w:lang w:val="en-US"/>
        </w:rPr>
        <w:t>)</w:t>
      </w:r>
      <w:ins w:id="1368" w:author="Lucien Baumgartner2" w:date="2021-02-10T14:38:00Z">
        <w:r w:rsidR="00B2149D">
          <w:rPr>
            <w:lang w:val="en-US"/>
          </w:rPr>
          <w:t>, rather than the three in Study 1</w:t>
        </w:r>
      </w:ins>
      <w:del w:id="1369" w:author="Lucien Baumgartner2" w:date="2021-02-10T14:38:00Z">
        <w:r w:rsidRPr="00934CBB" w:rsidDel="00B2149D">
          <w:rPr>
            <w:lang w:val="en-US"/>
          </w:rPr>
          <w:delText xml:space="preserve"> can be distinguished from each other within the legal context</w:delText>
        </w:r>
      </w:del>
      <w:r w:rsidRPr="00934CBB">
        <w:rPr>
          <w:lang w:val="en-US"/>
        </w:rPr>
        <w:t xml:space="preserve">. </w:t>
      </w:r>
      <w:ins w:id="1370" w:author="Lucien Baumgartner2" w:date="2021-02-10T14:42:00Z">
        <w:r w:rsidR="00B2149D">
          <w:rPr>
            <w:lang w:val="en-US"/>
          </w:rPr>
          <w:t>Accordingly, t</w:t>
        </w:r>
      </w:ins>
      <w:del w:id="1371" w:author="Lucien Baumgartner2" w:date="2021-02-10T14:42:00Z">
        <w:r w:rsidRPr="00934CBB" w:rsidDel="00B2149D">
          <w:rPr>
            <w:lang w:val="en-US"/>
          </w:rPr>
          <w:delText>T</w:delText>
        </w:r>
      </w:del>
      <w:r w:rsidRPr="00934CBB">
        <w:rPr>
          <w:lang w:val="en-US"/>
        </w:rPr>
        <w:t>he linear model</w:t>
      </w:r>
      <w:ins w:id="1372" w:author="Lucien Baumgartner2" w:date="2021-02-10T14:39:00Z">
        <w:r w:rsidR="00B2149D">
          <w:rPr>
            <w:lang w:val="en-US"/>
          </w:rPr>
          <w:t xml:space="preserve"> for H</w:t>
        </w:r>
        <w:r w:rsidR="00B2149D">
          <w:rPr>
            <w:vertAlign w:val="subscript"/>
            <w:lang w:val="en-US"/>
          </w:rPr>
          <w:t>4</w:t>
        </w:r>
      </w:ins>
      <w:r w:rsidRPr="00934CBB">
        <w:rPr>
          <w:lang w:val="en-US"/>
        </w:rPr>
        <w:t xml:space="preserve"> </w:t>
      </w:r>
      <w:ins w:id="1373" w:author="Lucien Baumgartner2" w:date="2021-02-10T14:42:00Z">
        <w:r w:rsidR="00B2149D">
          <w:rPr>
            <w:lang w:val="en-US"/>
          </w:rPr>
          <w:t xml:space="preserve">simply </w:t>
        </w:r>
      </w:ins>
      <w:r w:rsidRPr="00934CBB">
        <w:rPr>
          <w:lang w:val="en-US"/>
        </w:rPr>
        <w:t xml:space="preserve">includes </w:t>
      </w:r>
      <w:del w:id="1374" w:author="Lucien Baumgartner2" w:date="2021-02-10T14:40:00Z">
        <w:r w:rsidRPr="00934CBB" w:rsidDel="00B2149D">
          <w:rPr>
            <w:lang w:val="en-US"/>
          </w:rPr>
          <w:delText xml:space="preserve">the </w:delText>
        </w:r>
      </w:del>
      <w:r w:rsidRPr="00934CBB">
        <w:rPr>
          <w:lang w:val="en-US"/>
        </w:rPr>
        <w:t xml:space="preserve">absolute </w:t>
      </w:r>
      <w:del w:id="1375" w:author="Lucien Baumgartner2" w:date="2021-02-10T14:40:00Z">
        <w:r w:rsidRPr="00934CBB" w:rsidDel="00B2149D">
          <w:rPr>
            <w:lang w:val="en-US"/>
          </w:rPr>
          <w:delText xml:space="preserve">conjoined </w:delText>
        </w:r>
      </w:del>
      <w:r w:rsidRPr="00934CBB">
        <w:rPr>
          <w:lang w:val="en-US"/>
        </w:rPr>
        <w:t xml:space="preserve">sentiment as </w:t>
      </w:r>
      <w:del w:id="1376" w:author="Lucien Baumgartner2" w:date="2021-02-10T14:40:00Z">
        <w:r w:rsidRPr="00934CBB" w:rsidDel="00B2149D">
          <w:rPr>
            <w:lang w:val="en-US"/>
          </w:rPr>
          <w:delText>dependent variable</w:delText>
        </w:r>
      </w:del>
      <w:ins w:id="1377" w:author="Lucien Baumgartner2" w:date="2021-02-10T14:40:00Z">
        <w:r w:rsidR="00B2149D">
          <w:rPr>
            <w:lang w:val="en-US"/>
          </w:rPr>
          <w:t>DP</w:t>
        </w:r>
      </w:ins>
      <w:r w:rsidRPr="00934CBB">
        <w:rPr>
          <w:lang w:val="en-US"/>
        </w:rPr>
        <w:t xml:space="preserve"> and the concept classes as </w:t>
      </w:r>
      <w:del w:id="1378" w:author="Lucien Baumgartner2" w:date="2021-02-10T14:40:00Z">
        <w:r w:rsidRPr="00934CBB" w:rsidDel="00B2149D">
          <w:rPr>
            <w:lang w:val="en-US"/>
          </w:rPr>
          <w:delText>independent variable</w:delText>
        </w:r>
      </w:del>
      <w:ins w:id="1379" w:author="Lucien Baumgartner2" w:date="2021-02-10T14:40:00Z">
        <w:r w:rsidR="00B2149D">
          <w:rPr>
            <w:lang w:val="en-US"/>
          </w:rPr>
          <w:t>IV</w:t>
        </w:r>
      </w:ins>
      <w:r w:rsidRPr="00934CBB">
        <w:rPr>
          <w:lang w:val="en-US"/>
        </w:rPr>
        <w:t>, followed by pairwise contrasts between the EMMs for the concept classes.</w:t>
      </w:r>
      <w:ins w:id="1380" w:author="Lucien Baumgartner2" w:date="2021-02-10T14:43:00Z">
        <w:r w:rsidR="00B2149D">
          <w:rPr>
            <w:lang w:val="en-US"/>
          </w:rPr>
          <w:t xml:space="preserve"> While it would be interesting to perform planned contrasts by polarity, this is not possible,</w:t>
        </w:r>
      </w:ins>
      <w:ins w:id="1381" w:author="Lucien Baumgartner2" w:date="2021-02-10T14:44:00Z">
        <w:r w:rsidR="00B2149D" w:rsidRPr="00B2149D">
          <w:rPr>
            <w:lang w:val="en-US"/>
          </w:rPr>
          <w:t xml:space="preserve"> </w:t>
        </w:r>
        <w:r w:rsidR="00B2149D" w:rsidRPr="00934CBB">
          <w:rPr>
            <w:lang w:val="en-US"/>
          </w:rPr>
          <w:t>because the descriptive concepts only have a neutral polarity, which leads to empty interaction levels and contrasts.</w:t>
        </w:r>
      </w:ins>
      <w:ins w:id="1382" w:author="Lucien Baumgartner2" w:date="2021-02-10T14:43:00Z">
        <w:r w:rsidR="00B2149D">
          <w:rPr>
            <w:lang w:val="en-US"/>
          </w:rPr>
          <w:t xml:space="preserve"> </w:t>
        </w:r>
      </w:ins>
      <w:r w:rsidRPr="00934CBB">
        <w:rPr>
          <w:lang w:val="en-US"/>
        </w:rPr>
        <w:t xml:space="preserve"> </w:t>
      </w:r>
      <w:ins w:id="1383" w:author="Lucien Baumgartner2" w:date="2021-02-10T14:44:00Z">
        <w:r w:rsidR="00B2149D">
          <w:rPr>
            <w:lang w:val="en-US"/>
          </w:rPr>
          <w:t>Hence, our model only</w:t>
        </w:r>
      </w:ins>
      <w:del w:id="1384" w:author="Lucien Baumgartner2" w:date="2021-02-10T14:44:00Z">
        <w:r w:rsidRPr="00934CBB" w:rsidDel="00B2149D">
          <w:rPr>
            <w:lang w:val="en-US"/>
          </w:rPr>
          <w:delText>This</w:delText>
        </w:r>
      </w:del>
      <w:r w:rsidRPr="00934CBB">
        <w:rPr>
          <w:lang w:val="en-US"/>
        </w:rPr>
        <w:t xml:space="preserve"> </w:t>
      </w:r>
      <w:del w:id="1385" w:author="Lucien Baumgartner2" w:date="2021-02-10T14:41:00Z">
        <w:r w:rsidRPr="00934CBB" w:rsidDel="00B2149D">
          <w:rPr>
            <w:lang w:val="en-US"/>
          </w:rPr>
          <w:delText xml:space="preserve">will </w:delText>
        </w:r>
      </w:del>
      <w:r w:rsidRPr="00934CBB">
        <w:rPr>
          <w:lang w:val="en-US"/>
        </w:rPr>
        <w:t>allow</w:t>
      </w:r>
      <w:ins w:id="1386" w:author="Lucien Baumgartner2" w:date="2021-02-10T14:41:00Z">
        <w:r w:rsidR="00B2149D">
          <w:rPr>
            <w:lang w:val="en-US"/>
          </w:rPr>
          <w:t>s</w:t>
        </w:r>
      </w:ins>
      <w:r w:rsidRPr="00934CBB">
        <w:rPr>
          <w:lang w:val="en-US"/>
        </w:rPr>
        <w:t xml:space="preserve"> us to asses</w:t>
      </w:r>
      <w:ins w:id="1387" w:author="Lucien Baumgartner2" w:date="2021-02-10T10:42:00Z">
        <w:r w:rsidR="0080585D">
          <w:rPr>
            <w:lang w:val="en-US"/>
          </w:rPr>
          <w:t>s</w:t>
        </w:r>
      </w:ins>
      <w:r w:rsidRPr="00934CBB">
        <w:rPr>
          <w:lang w:val="en-US"/>
        </w:rPr>
        <w:t xml:space="preserve"> differences in sentiment </w:t>
      </w:r>
      <w:r w:rsidRPr="00B2149D">
        <w:rPr>
          <w:i/>
          <w:iCs/>
          <w:lang w:val="en-US"/>
          <w:rPrChange w:id="1388" w:author="Lucien Baumgartner2" w:date="2021-02-10T14:44:00Z">
            <w:rPr>
              <w:lang w:val="en-US"/>
            </w:rPr>
          </w:rPrChange>
        </w:rPr>
        <w:t>intensity</w:t>
      </w:r>
      <w:r w:rsidRPr="00934CBB">
        <w:rPr>
          <w:lang w:val="en-US"/>
        </w:rPr>
        <w:t xml:space="preserve"> between </w:t>
      </w:r>
      <w:del w:id="1389" w:author="Lucien Baumgartner2" w:date="2021-02-10T14:45:00Z">
        <w:r w:rsidRPr="00934CBB" w:rsidDel="00B2149D">
          <w:rPr>
            <w:lang w:val="en-US"/>
          </w:rPr>
          <w:delText xml:space="preserve">the </w:delText>
        </w:r>
      </w:del>
      <w:ins w:id="1390" w:author="Lucien Baumgartner2" w:date="2021-02-10T14:45:00Z">
        <w:r w:rsidR="00B2149D">
          <w:rPr>
            <w:lang w:val="en-US"/>
          </w:rPr>
          <w:t>our</w:t>
        </w:r>
        <w:r w:rsidR="00B2149D" w:rsidRPr="00934CBB">
          <w:rPr>
            <w:lang w:val="en-US"/>
          </w:rPr>
          <w:t xml:space="preserve"> </w:t>
        </w:r>
      </w:ins>
      <w:r w:rsidRPr="00934CBB">
        <w:rPr>
          <w:lang w:val="en-US"/>
        </w:rPr>
        <w:t>concept classes.</w:t>
      </w:r>
      <w:del w:id="1391" w:author="Lucien Baumgartner2" w:date="2021-02-10T14:45:00Z">
        <w:r w:rsidRPr="00934CBB" w:rsidDel="00B2149D">
          <w:rPr>
            <w:lang w:val="en-US"/>
          </w:rPr>
          <w:delText xml:space="preserve"> We cannot perform planned contrasts by target polarity, </w:delText>
        </w:r>
      </w:del>
      <w:del w:id="1392" w:author="Lucien Baumgartner2" w:date="2021-02-10T14:43:00Z">
        <w:r w:rsidRPr="00934CBB" w:rsidDel="00B2149D">
          <w:rPr>
            <w:lang w:val="en-US"/>
          </w:rPr>
          <w:delText>because the descriptive concepts only have a neutral polarity, which leads to empty interaction levels and contrasts.</w:delText>
        </w:r>
      </w:del>
    </w:p>
    <w:p w14:paraId="495D6750" w14:textId="77777777" w:rsidR="00E00419" w:rsidRDefault="00E00419" w:rsidP="00B2149D">
      <w:pPr>
        <w:ind w:firstLine="0"/>
        <w:rPr>
          <w:ins w:id="1393" w:author="Lucien Baumgartner2" w:date="2021-02-11T12:21:00Z"/>
          <w:lang w:val="en-US"/>
        </w:rPr>
      </w:pPr>
    </w:p>
    <w:p w14:paraId="619BFB9D" w14:textId="5931D53F" w:rsidR="00B2149D" w:rsidRDefault="00E00419" w:rsidP="00B2149D">
      <w:pPr>
        <w:rPr>
          <w:ins w:id="1394" w:author="Lucien Baumgartner2" w:date="2021-02-10T14:45:00Z"/>
          <w:lang w:val="en-US"/>
        </w:rPr>
      </w:pPr>
      <w:ins w:id="1395" w:author="Lucien Baumgartner2" w:date="2021-02-11T12:21:00Z">
        <w:r>
          <w:rPr>
            <w:lang w:val="en-US"/>
          </w:rPr>
          <w:t>W</w:t>
        </w:r>
      </w:ins>
      <w:ins w:id="1396" w:author="Lucien Baumgartner2" w:date="2021-02-11T12:22:00Z">
        <w:r>
          <w:rPr>
            <w:lang w:val="en-US"/>
          </w:rPr>
          <w:t xml:space="preserve">hile it is not possible to perform polarity contrasts as long as descriptive concepts are involved, </w:t>
        </w:r>
      </w:ins>
      <w:ins w:id="1397" w:author="Lucien Baumgartner2" w:date="2021-02-11T12:24:00Z">
        <w:r>
          <w:rPr>
            <w:lang w:val="en-US"/>
          </w:rPr>
          <w:t xml:space="preserve">we are still able to </w:t>
        </w:r>
        <w:r>
          <w:rPr>
            <w:color w:val="839496"/>
          </w:rPr>
          <w:t>control that the remaining classes are distinct for negative and positive concepts respectively</w:t>
        </w:r>
      </w:ins>
      <w:ins w:id="1398" w:author="Lucien Baumgartner2" w:date="2021-02-11T12:25:00Z">
        <w:r>
          <w:rPr>
            <w:color w:val="839496"/>
          </w:rPr>
          <w:t>. For that, we simply focus on a subset of data without descriptive concepts.</w:t>
        </w:r>
      </w:ins>
      <w:ins w:id="1399" w:author="Lucien Baumgartner2" w:date="2021-02-11T12:26:00Z">
        <w:r>
          <w:rPr>
            <w:color w:val="839496"/>
          </w:rPr>
          <w:t xml:space="preserve"> The </w:t>
        </w:r>
      </w:ins>
      <w:ins w:id="1400" w:author="Lucien Baumgartner2" w:date="2021-02-11T12:28:00Z">
        <w:r w:rsidR="00A84C3F">
          <w:rPr>
            <w:color w:val="839496"/>
          </w:rPr>
          <w:t xml:space="preserve">linear </w:t>
        </w:r>
      </w:ins>
      <w:ins w:id="1401" w:author="Lucien Baumgartner2" w:date="2021-02-11T12:26:00Z">
        <w:r>
          <w:rPr>
            <w:color w:val="839496"/>
          </w:rPr>
          <w:t>model for H</w:t>
        </w:r>
        <w:r>
          <w:rPr>
            <w:color w:val="839496"/>
            <w:vertAlign w:val="subscript"/>
          </w:rPr>
          <w:t>5</w:t>
        </w:r>
        <w:r>
          <w:rPr>
            <w:color w:val="839496"/>
          </w:rPr>
          <w:t xml:space="preserve"> contains </w:t>
        </w:r>
        <w:r>
          <w:rPr>
            <w:color w:val="839496"/>
            <w:u w:val="single"/>
          </w:rPr>
          <w:t>untransformed</w:t>
        </w:r>
        <w:r>
          <w:rPr>
            <w:color w:val="839496"/>
          </w:rPr>
          <w:t xml:space="preserve"> sentiment values as DP, and an interaction of polarity </w:t>
        </w:r>
      </w:ins>
      <w:ins w:id="1402" w:author="Lucien Baumgartner2" w:date="2021-02-11T12:27:00Z">
        <w:r>
          <w:rPr>
            <w:color w:val="839496"/>
          </w:rPr>
          <w:t>(</w:t>
        </w:r>
        <w:proofErr w:type="spellStart"/>
        <w:r>
          <w:rPr>
            <w:color w:val="839496"/>
          </w:rPr>
          <w:t>pos</w:t>
        </w:r>
        <w:proofErr w:type="spellEnd"/>
        <w:r>
          <w:rPr>
            <w:color w:val="839496"/>
          </w:rPr>
          <w:t xml:space="preserve">/neg) </w:t>
        </w:r>
      </w:ins>
      <w:ins w:id="1403" w:author="Lucien Baumgartner2" w:date="2021-02-11T12:26:00Z">
        <w:r>
          <w:rPr>
            <w:color w:val="839496"/>
          </w:rPr>
          <w:t>and concept class (</w:t>
        </w:r>
        <w:r>
          <w:rPr>
            <w:lang w:val="en-US"/>
          </w:rPr>
          <w:t>Ethical/</w:t>
        </w:r>
        <w:r w:rsidRPr="00934CBB">
          <w:rPr>
            <w:lang w:val="en-US"/>
          </w:rPr>
          <w:t>Epistemic/Legal</w:t>
        </w:r>
        <w:r>
          <w:rPr>
            <w:color w:val="839496"/>
          </w:rPr>
          <w:t xml:space="preserve">) as </w:t>
        </w:r>
        <w:proofErr w:type="gramStart"/>
        <w:r>
          <w:rPr>
            <w:color w:val="839496"/>
          </w:rPr>
          <w:t>IV</w:t>
        </w:r>
      </w:ins>
      <w:ins w:id="1404" w:author="Lucien Baumgartner2" w:date="2021-02-11T12:30:00Z">
        <w:r w:rsidR="00A84C3F">
          <w:rPr>
            <w:color w:val="839496"/>
          </w:rPr>
          <w:t>, and</w:t>
        </w:r>
        <w:proofErr w:type="gramEnd"/>
        <w:r w:rsidR="00A84C3F">
          <w:rPr>
            <w:color w:val="839496"/>
          </w:rPr>
          <w:t xml:space="preserve"> is followed up by pairwise contrast between concept class</w:t>
        </w:r>
      </w:ins>
      <w:ins w:id="1405" w:author="Lucien Baumgartner2" w:date="2021-02-11T12:31:00Z">
        <w:r w:rsidR="00A84C3F">
          <w:rPr>
            <w:color w:val="839496"/>
          </w:rPr>
          <w:t>es of the same polarity</w:t>
        </w:r>
      </w:ins>
      <w:ins w:id="1406" w:author="Lucien Baumgartner2" w:date="2021-02-11T12:27:00Z">
        <w:r>
          <w:rPr>
            <w:color w:val="839496"/>
          </w:rPr>
          <w:t>.</w:t>
        </w:r>
      </w:ins>
      <w:ins w:id="1407" w:author="Lucien Baumgartner2" w:date="2021-02-11T12:28:00Z">
        <w:r w:rsidR="00A84C3F">
          <w:rPr>
            <w:color w:val="839496"/>
          </w:rPr>
          <w:t xml:space="preserve"> This allows us to measure whether </w:t>
        </w:r>
        <w:r w:rsidR="00A84C3F" w:rsidRPr="00A84C3F">
          <w:rPr>
            <w:i/>
            <w:iCs/>
            <w:color w:val="839496"/>
            <w:rPrChange w:id="1408" w:author="Lucien Baumgartner2" w:date="2021-02-11T12:28:00Z">
              <w:rPr>
                <w:color w:val="839496"/>
              </w:rPr>
            </w:rPrChange>
          </w:rPr>
          <w:t>positive</w:t>
        </w:r>
        <w:r w:rsidR="00A84C3F">
          <w:rPr>
            <w:color w:val="839496"/>
          </w:rPr>
          <w:t xml:space="preserve"> ethical, </w:t>
        </w:r>
        <w:r w:rsidR="00A84C3F">
          <w:rPr>
            <w:color w:val="839496"/>
            <w:u w:val="single"/>
          </w:rPr>
          <w:t>epistemic</w:t>
        </w:r>
        <w:r w:rsidR="00A84C3F">
          <w:rPr>
            <w:color w:val="839496"/>
          </w:rPr>
          <w:t xml:space="preserve"> and legal thick concepts have significantly different sentiment averages, and the </w:t>
        </w:r>
        <w:r w:rsidR="00A84C3F" w:rsidRPr="00A84C3F">
          <w:rPr>
            <w:i/>
            <w:iCs/>
            <w:color w:val="839496"/>
            <w:rPrChange w:id="1409" w:author="Lucien Baumgartner2" w:date="2021-02-11T12:29:00Z">
              <w:rPr>
                <w:color w:val="839496"/>
              </w:rPr>
            </w:rPrChange>
          </w:rPr>
          <w:t>negative</w:t>
        </w:r>
        <w:r w:rsidR="00A84C3F">
          <w:rPr>
            <w:color w:val="839496"/>
          </w:rPr>
          <w:t xml:space="preserve"> ones do so as well among each other.</w:t>
        </w:r>
      </w:ins>
    </w:p>
    <w:p w14:paraId="609DC2FB" w14:textId="3204988F" w:rsidR="00934CBB" w:rsidRDefault="00934CBB" w:rsidP="00B2149D">
      <w:pPr>
        <w:pStyle w:val="Heading2"/>
      </w:pPr>
      <w:r>
        <w:t>Results</w:t>
      </w:r>
    </w:p>
    <w:p w14:paraId="755D7239" w14:textId="06DA5CE6" w:rsidR="00934CBB" w:rsidDel="00550517" w:rsidRDefault="00934CBB" w:rsidP="00934CBB">
      <w:pPr>
        <w:rPr>
          <w:del w:id="1410" w:author="Lucien Baumgartner2" w:date="2021-02-10T16:00:00Z"/>
          <w:lang w:val="en-US"/>
        </w:rPr>
      </w:pPr>
      <w:r w:rsidRPr="00934CBB">
        <w:rPr>
          <w:lang w:val="en-US"/>
        </w:rPr>
        <w:t xml:space="preserve">Table 7 presents the pairwise </w:t>
      </w:r>
      <w:del w:id="1411" w:author="Lucien Baumgartner2" w:date="2021-02-10T14:51:00Z">
        <w:r w:rsidRPr="00934CBB" w:rsidDel="000008C0">
          <w:rPr>
            <w:lang w:val="en-US"/>
          </w:rPr>
          <w:delText xml:space="preserve">absolute </w:delText>
        </w:r>
      </w:del>
      <w:r w:rsidRPr="00934CBB">
        <w:rPr>
          <w:lang w:val="en-US"/>
        </w:rPr>
        <w:t>contrasts between the concept classes in LC</w:t>
      </w:r>
      <w:ins w:id="1412" w:author="Lucien Baumgartner2" w:date="2021-02-10T14:51:00Z">
        <w:r w:rsidR="000008C0">
          <w:rPr>
            <w:lang w:val="en-US"/>
          </w:rPr>
          <w:t xml:space="preserve"> (on absolute scale)</w:t>
        </w:r>
      </w:ins>
      <w:r w:rsidRPr="00934CBB">
        <w:rPr>
          <w:lang w:val="en-US"/>
        </w:rPr>
        <w:t>. As we can see, all concept classes have significantly different sentiment intensities (on a 0.05 alpha-level)</w:t>
      </w:r>
      <w:ins w:id="1413" w:author="Lucien Baumgartner2" w:date="2021-02-10T14:53:00Z">
        <w:r w:rsidR="000008C0">
          <w:rPr>
            <w:lang w:val="en-US"/>
          </w:rPr>
          <w:t>.</w:t>
        </w:r>
      </w:ins>
      <w:ins w:id="1414" w:author="Lucien Baumgartner2" w:date="2021-02-10T14:56:00Z">
        <w:r w:rsidR="000008C0">
          <w:rPr>
            <w:lang w:val="en-US"/>
          </w:rPr>
          <w:t xml:space="preserve"> </w:t>
        </w:r>
      </w:ins>
      <w:del w:id="1415" w:author="Lucien Baumgartner2" w:date="2021-02-10T14:53:00Z">
        <w:r w:rsidRPr="00934CBB" w:rsidDel="000008C0">
          <w:rPr>
            <w:lang w:val="en-US"/>
          </w:rPr>
          <w:delText xml:space="preserve">, which indicates, that a </w:delText>
        </w:r>
      </w:del>
      <w:del w:id="1416" w:author="Lucien Baumgartner2" w:date="2021-02-10T14:56:00Z">
        <w:r w:rsidRPr="00934CBB" w:rsidDel="000008C0">
          <w:rPr>
            <w:lang w:val="en-US"/>
          </w:rPr>
          <w:delText xml:space="preserve">there is no need to further discriminate by polarity in order to distinguish the classes from each other. </w:delText>
        </w:r>
      </w:del>
      <w:r w:rsidRPr="00934CBB">
        <w:rPr>
          <w:lang w:val="en-US"/>
        </w:rPr>
        <w:t>The smallest differences are between epistemic and legal concepts (</w:t>
      </w:r>
      <w:proofErr w:type="spellStart"/>
      <w:r w:rsidRPr="00934CBB">
        <w:rPr>
          <w:lang w:val="en-US"/>
        </w:rPr>
        <w:t>Δy</w:t>
      </w:r>
      <w:proofErr w:type="spellEnd"/>
      <w:r w:rsidRPr="00934CBB">
        <w:rPr>
          <w:lang w:val="en-US"/>
        </w:rPr>
        <w:t xml:space="preserve"> </w:t>
      </w:r>
      <w:del w:id="1417" w:author="Lucien Baumgartner2" w:date="2021-02-11T12:20:00Z">
        <w:r w:rsidRPr="00934CBB" w:rsidDel="00CC4B50">
          <w:rPr>
            <w:lang w:val="en-US"/>
          </w:rPr>
          <w:delText>‾</w:delText>
        </w:r>
      </w:del>
      <w:r w:rsidRPr="00934CBB">
        <w:rPr>
          <w:lang w:val="en-US"/>
        </w:rPr>
        <w:t>=</w:t>
      </w:r>
      <w:ins w:id="1418" w:author="Lucien Baumgartner2" w:date="2021-02-11T12:20:00Z">
        <w:r w:rsidR="00CC4B50">
          <w:rPr>
            <w:lang w:val="en-US"/>
          </w:rPr>
          <w:t>-</w:t>
        </w:r>
      </w:ins>
      <w:del w:id="1419" w:author="Lucien Baumgartner2" w:date="2021-02-11T12:20:00Z">
        <w:r w:rsidRPr="00934CBB" w:rsidDel="00CC4B50">
          <w:rPr>
            <w:lang w:val="en-US"/>
          </w:rPr>
          <w:delText>-</w:delText>
        </w:r>
      </w:del>
      <w:r w:rsidRPr="00934CBB">
        <w:rPr>
          <w:lang w:val="en-US"/>
        </w:rPr>
        <w:t>0.0128), descriptive and epistemic concepts (</w:t>
      </w:r>
      <w:proofErr w:type="spellStart"/>
      <w:r w:rsidRPr="00934CBB">
        <w:rPr>
          <w:lang w:val="en-US"/>
        </w:rPr>
        <w:t>Δy</w:t>
      </w:r>
      <w:proofErr w:type="spellEnd"/>
      <w:r w:rsidRPr="00934CBB">
        <w:rPr>
          <w:lang w:val="en-US"/>
        </w:rPr>
        <w:t xml:space="preserve"> </w:t>
      </w:r>
      <w:del w:id="1420" w:author="Lucien Baumgartner2" w:date="2021-02-11T12:20:00Z">
        <w:r w:rsidRPr="00934CBB" w:rsidDel="00CC4B50">
          <w:rPr>
            <w:lang w:val="en-US"/>
          </w:rPr>
          <w:delText>‾</w:delText>
        </w:r>
      </w:del>
      <w:r w:rsidRPr="00934CBB">
        <w:rPr>
          <w:lang w:val="en-US"/>
        </w:rPr>
        <w:t>=-0.0140), as well as descriptive and legal concepts (</w:t>
      </w:r>
      <w:proofErr w:type="spellStart"/>
      <w:r w:rsidRPr="00934CBB">
        <w:rPr>
          <w:lang w:val="en-US"/>
        </w:rPr>
        <w:t>Δy</w:t>
      </w:r>
      <w:proofErr w:type="spellEnd"/>
      <w:r w:rsidRPr="00934CBB">
        <w:rPr>
          <w:lang w:val="en-US"/>
        </w:rPr>
        <w:t xml:space="preserve"> ‾=-0.0268). The contrasts involving </w:t>
      </w:r>
      <w:del w:id="1421" w:author="Lucien Baumgartner2" w:date="2021-02-10T14:52:00Z">
        <w:r w:rsidRPr="00934CBB" w:rsidDel="000008C0">
          <w:rPr>
            <w:lang w:val="en-US"/>
          </w:rPr>
          <w:delText>TC</w:delText>
        </w:r>
      </w:del>
      <w:ins w:id="1422" w:author="Lucien Baumgartner2" w:date="2021-02-10T14:52:00Z">
        <w:r w:rsidR="000008C0">
          <w:rPr>
            <w:lang w:val="en-US"/>
          </w:rPr>
          <w:t>ethical thick concepts</w:t>
        </w:r>
      </w:ins>
      <w:r w:rsidRPr="00934CBB">
        <w:rPr>
          <w:lang w:val="en-US"/>
        </w:rPr>
        <w:t xml:space="preserve">, on the other hand, have a much wider spread, </w:t>
      </w:r>
      <w:r w:rsidRPr="00934CBB">
        <w:rPr>
          <w:lang w:val="en-US"/>
        </w:rPr>
        <w:lastRenderedPageBreak/>
        <w:t xml:space="preserve">indicating that </w:t>
      </w:r>
      <w:del w:id="1423" w:author="Lucien Baumgartner2" w:date="2021-02-10T14:52:00Z">
        <w:r w:rsidRPr="00934CBB" w:rsidDel="000008C0">
          <w:rPr>
            <w:lang w:val="en-US"/>
          </w:rPr>
          <w:delText xml:space="preserve">TC </w:delText>
        </w:r>
      </w:del>
      <w:ins w:id="1424" w:author="Lucien Baumgartner2" w:date="2021-02-10T14:52:00Z">
        <w:r w:rsidR="000008C0">
          <w:rPr>
            <w:lang w:val="en-US"/>
          </w:rPr>
          <w:t>they</w:t>
        </w:r>
        <w:r w:rsidR="000008C0" w:rsidRPr="00934CBB">
          <w:rPr>
            <w:lang w:val="en-US"/>
          </w:rPr>
          <w:t xml:space="preserve"> </w:t>
        </w:r>
        <w:r w:rsidR="000008C0">
          <w:rPr>
            <w:lang w:val="en-US"/>
          </w:rPr>
          <w:t>are</w:t>
        </w:r>
      </w:ins>
      <w:del w:id="1425" w:author="Lucien Baumgartner2" w:date="2021-02-10T14:52:00Z">
        <w:r w:rsidRPr="00934CBB" w:rsidDel="000008C0">
          <w:rPr>
            <w:lang w:val="en-US"/>
          </w:rPr>
          <w:delText>is</w:delText>
        </w:r>
      </w:del>
      <w:r w:rsidRPr="00934CBB">
        <w:rPr>
          <w:lang w:val="en-US"/>
        </w:rPr>
        <w:t xml:space="preserve"> a</w:t>
      </w:r>
      <w:ins w:id="1426" w:author="Lucien Baumgartner2" w:date="2021-02-10T14:52:00Z">
        <w:r w:rsidR="000008C0">
          <w:rPr>
            <w:lang w:val="en-US"/>
          </w:rPr>
          <w:t xml:space="preserve"> much</w:t>
        </w:r>
      </w:ins>
      <w:r w:rsidRPr="00934CBB">
        <w:rPr>
          <w:lang w:val="en-US"/>
        </w:rPr>
        <w:t xml:space="preserve"> more distinct concept class.</w:t>
      </w:r>
      <w:ins w:id="1427" w:author="Lucien Baumgartner2" w:date="2021-02-10T14:56:00Z">
        <w:r w:rsidR="000008C0">
          <w:rPr>
            <w:lang w:val="en-US"/>
          </w:rPr>
          <w:t xml:space="preserve"> </w:t>
        </w:r>
        <w:r w:rsidR="00C77828">
          <w:rPr>
            <w:lang w:val="en-US"/>
          </w:rPr>
          <w:t>This is an</w:t>
        </w:r>
      </w:ins>
      <w:ins w:id="1428" w:author="Lucien Baumgartner2" w:date="2021-02-11T13:38:00Z">
        <w:r w:rsidR="006C1C1A">
          <w:rPr>
            <w:lang w:val="en-US"/>
          </w:rPr>
          <w:t xml:space="preserve"> </w:t>
        </w:r>
      </w:ins>
      <w:ins w:id="1429" w:author="Lucien Baumgartner2" w:date="2021-02-10T14:56:00Z">
        <w:r w:rsidR="00C77828">
          <w:rPr>
            <w:lang w:val="en-US"/>
          </w:rPr>
          <w:t>interesting finding, because it raises the q</w:t>
        </w:r>
      </w:ins>
      <w:ins w:id="1430" w:author="Lucien Baumgartner2" w:date="2021-02-10T14:57:00Z">
        <w:r w:rsidR="00C77828">
          <w:rPr>
            <w:lang w:val="en-US"/>
          </w:rPr>
          <w:t xml:space="preserve">uestion whether sentiment polarity is actually a meaningful </w:t>
        </w:r>
      </w:ins>
      <w:ins w:id="1431" w:author="Lucien Baumgartner2" w:date="2021-02-10T14:58:00Z">
        <w:r w:rsidR="00C77828">
          <w:rPr>
            <w:lang w:val="en-US"/>
          </w:rPr>
          <w:t>discriminator for concept classes or not</w:t>
        </w:r>
      </w:ins>
      <w:ins w:id="1432" w:author="Lucien Baumgartner2" w:date="2021-02-10T15:49:00Z">
        <w:r w:rsidR="00B54DFF">
          <w:rPr>
            <w:lang w:val="en-US"/>
          </w:rPr>
          <w:t>, especially regarding future classification tasks</w:t>
        </w:r>
      </w:ins>
      <w:ins w:id="1433" w:author="Lucien Baumgartner2" w:date="2021-02-10T14:58:00Z">
        <w:r w:rsidR="00C77828">
          <w:rPr>
            <w:lang w:val="en-US"/>
          </w:rPr>
          <w:t>.</w:t>
        </w:r>
      </w:ins>
    </w:p>
    <w:p w14:paraId="563E85DC" w14:textId="5331A7EB" w:rsidR="00934CBB" w:rsidRPr="00934CBB" w:rsidRDefault="00934CBB">
      <w:pPr>
        <w:pPrChange w:id="1434" w:author="Lucien Baumgartner2" w:date="2021-02-10T16:00:00Z">
          <w:pPr>
            <w:pStyle w:val="TableCaption"/>
          </w:pPr>
        </w:pPrChange>
      </w:pPr>
      <w:del w:id="1435" w:author="Lucien Baumgartner2" w:date="2021-02-10T16:00:00Z">
        <w:r w:rsidRPr="00934CBB" w:rsidDel="00550517">
          <w:delText xml:space="preserve">Table </w:delText>
        </w:r>
        <w:r w:rsidRPr="00934CBB" w:rsidDel="00550517">
          <w:fldChar w:fldCharType="begin"/>
        </w:r>
        <w:r w:rsidRPr="00934CBB" w:rsidDel="00550517">
          <w:delInstrText xml:space="preserve"> SEQ Table \* ARABIC </w:delInstrText>
        </w:r>
        <w:r w:rsidRPr="00934CBB" w:rsidDel="00550517">
          <w:fldChar w:fldCharType="separate"/>
        </w:r>
        <w:r w:rsidR="00B50F00" w:rsidDel="00550517">
          <w:rPr>
            <w:noProof/>
          </w:rPr>
          <w:delText>5</w:delText>
        </w:r>
        <w:r w:rsidRPr="00934CBB" w:rsidDel="00550517">
          <w:fldChar w:fldCharType="end"/>
        </w:r>
        <w:r w:rsidRPr="00934CBB" w:rsidDel="00550517">
          <w:delText>: Pairwise Contrasts between EMMs of the Concept Classes within LC.</w:delText>
        </w:r>
      </w:del>
    </w:p>
    <w:tbl>
      <w:tblPr>
        <w:tblStyle w:val="TableGridLight"/>
        <w:tblW w:w="5000" w:type="pct"/>
        <w:tblLook w:val="0020" w:firstRow="1" w:lastRow="0" w:firstColumn="0" w:lastColumn="0" w:noHBand="0" w:noVBand="0"/>
        <w:tblCaption w:val="Pairwise Contrasts between EMMs of the Concept Classes within LC"/>
      </w:tblPr>
      <w:tblGrid>
        <w:gridCol w:w="4175"/>
        <w:gridCol w:w="1121"/>
        <w:gridCol w:w="930"/>
        <w:gridCol w:w="881"/>
        <w:gridCol w:w="966"/>
        <w:gridCol w:w="981"/>
      </w:tblGrid>
      <w:tr w:rsidR="00934CBB" w:rsidDel="00550517" w14:paraId="4126D40C" w14:textId="7E5419CE" w:rsidTr="00934CBB">
        <w:trPr>
          <w:del w:id="1436" w:author="Lucien Baumgartner2" w:date="2021-02-10T16:00:00Z"/>
        </w:trPr>
        <w:tc>
          <w:tcPr>
            <w:tcW w:w="0" w:type="auto"/>
          </w:tcPr>
          <w:p w14:paraId="315A010A" w14:textId="42D70BE8" w:rsidR="00934CBB" w:rsidDel="00550517" w:rsidRDefault="00934CBB" w:rsidP="0010305C">
            <w:pPr>
              <w:pStyle w:val="Compact"/>
              <w:rPr>
                <w:del w:id="1437" w:author="Lucien Baumgartner2" w:date="2021-02-10T16:00:00Z"/>
              </w:rPr>
            </w:pPr>
            <w:del w:id="1438" w:author="Lucien Baumgartner2" w:date="2021-02-10T16:00:00Z">
              <w:r w:rsidDel="00550517">
                <w:delText>Contrast</w:delText>
              </w:r>
            </w:del>
          </w:p>
        </w:tc>
        <w:tc>
          <w:tcPr>
            <w:tcW w:w="0" w:type="auto"/>
          </w:tcPr>
          <w:p w14:paraId="64E6B293" w14:textId="00105CB4" w:rsidR="00934CBB" w:rsidDel="00550517" w:rsidRDefault="00934CBB" w:rsidP="0010305C">
            <w:pPr>
              <w:pStyle w:val="Compact"/>
              <w:jc w:val="right"/>
              <w:rPr>
                <w:del w:id="1439" w:author="Lucien Baumgartner2" w:date="2021-02-10T16:00:00Z"/>
              </w:rPr>
            </w:pPr>
            <w:del w:id="1440" w:author="Lucien Baumgartner2" w:date="2021-02-10T16:00:00Z">
              <w:r w:rsidDel="00550517">
                <w:delText>Estimate</w:delText>
              </w:r>
            </w:del>
          </w:p>
        </w:tc>
        <w:tc>
          <w:tcPr>
            <w:tcW w:w="0" w:type="auto"/>
          </w:tcPr>
          <w:p w14:paraId="015D985C" w14:textId="22A15A47" w:rsidR="00934CBB" w:rsidDel="00550517" w:rsidRDefault="00934CBB" w:rsidP="0010305C">
            <w:pPr>
              <w:pStyle w:val="Compact"/>
              <w:jc w:val="right"/>
              <w:rPr>
                <w:del w:id="1441" w:author="Lucien Baumgartner2" w:date="2021-02-10T16:00:00Z"/>
              </w:rPr>
            </w:pPr>
            <w:del w:id="1442" w:author="Lucien Baumgartner2" w:date="2021-02-10T16:00:00Z">
              <w:r w:rsidDel="00550517">
                <w:delText>SE</w:delText>
              </w:r>
            </w:del>
          </w:p>
        </w:tc>
        <w:tc>
          <w:tcPr>
            <w:tcW w:w="0" w:type="auto"/>
          </w:tcPr>
          <w:p w14:paraId="7EAAA48F" w14:textId="639A97C6" w:rsidR="00934CBB" w:rsidDel="00550517" w:rsidRDefault="00934CBB" w:rsidP="0010305C">
            <w:pPr>
              <w:pStyle w:val="Compact"/>
              <w:jc w:val="right"/>
              <w:rPr>
                <w:del w:id="1443" w:author="Lucien Baumgartner2" w:date="2021-02-10T16:00:00Z"/>
              </w:rPr>
            </w:pPr>
            <w:del w:id="1444" w:author="Lucien Baumgartner2" w:date="2021-02-10T16:00:00Z">
              <w:r w:rsidDel="00550517">
                <w:delText>df</w:delText>
              </w:r>
            </w:del>
          </w:p>
        </w:tc>
        <w:tc>
          <w:tcPr>
            <w:tcW w:w="0" w:type="auto"/>
          </w:tcPr>
          <w:p w14:paraId="7378096B" w14:textId="30F76CD1" w:rsidR="00934CBB" w:rsidDel="00550517" w:rsidRDefault="00934CBB" w:rsidP="0010305C">
            <w:pPr>
              <w:pStyle w:val="Compact"/>
              <w:jc w:val="right"/>
              <w:rPr>
                <w:del w:id="1445" w:author="Lucien Baumgartner2" w:date="2021-02-10T16:00:00Z"/>
              </w:rPr>
            </w:pPr>
            <m:oMath>
              <m:r>
                <w:del w:id="1446" w:author="Lucien Baumgartner2" w:date="2021-02-10T16:00:00Z">
                  <w:rPr>
                    <w:rFonts w:ascii="Cambria Math" w:hAnsi="Cambria Math"/>
                  </w:rPr>
                  <m:t>t</m:t>
                </w:del>
              </m:r>
            </m:oMath>
            <w:del w:id="1447" w:author="Lucien Baumgartner2" w:date="2021-02-10T16:00:00Z">
              <w:r w:rsidDel="00550517">
                <w:delText>-ratio</w:delText>
              </w:r>
            </w:del>
          </w:p>
        </w:tc>
        <w:tc>
          <w:tcPr>
            <w:tcW w:w="0" w:type="auto"/>
          </w:tcPr>
          <w:p w14:paraId="5F0E42D5" w14:textId="0BB6C945" w:rsidR="00934CBB" w:rsidDel="00550517" w:rsidRDefault="00934CBB" w:rsidP="0010305C">
            <w:pPr>
              <w:pStyle w:val="Compact"/>
              <w:rPr>
                <w:del w:id="1448" w:author="Lucien Baumgartner2" w:date="2021-02-10T16:00:00Z"/>
              </w:rPr>
            </w:pPr>
            <m:oMath>
              <m:r>
                <w:del w:id="1449" w:author="Lucien Baumgartner2" w:date="2021-02-10T16:00:00Z">
                  <w:rPr>
                    <w:rFonts w:ascii="Cambria Math" w:hAnsi="Cambria Math"/>
                  </w:rPr>
                  <m:t>p</m:t>
                </w:del>
              </m:r>
            </m:oMath>
            <w:del w:id="1450" w:author="Lucien Baumgartner2" w:date="2021-02-10T16:00:00Z">
              <w:r w:rsidDel="00550517">
                <w:delText>-value</w:delText>
              </w:r>
            </w:del>
          </w:p>
        </w:tc>
      </w:tr>
      <w:tr w:rsidR="00934CBB" w:rsidDel="00550517" w14:paraId="3E25EDB3" w14:textId="34D8A96F" w:rsidTr="00934CBB">
        <w:trPr>
          <w:del w:id="1451" w:author="Lucien Baumgartner2" w:date="2021-02-10T16:00:00Z"/>
        </w:trPr>
        <w:tc>
          <w:tcPr>
            <w:tcW w:w="0" w:type="auto"/>
          </w:tcPr>
          <w:p w14:paraId="09A1B511" w14:textId="4E72777E" w:rsidR="00934CBB" w:rsidDel="00550517" w:rsidRDefault="00934CBB" w:rsidP="0010305C">
            <w:pPr>
              <w:pStyle w:val="Compact"/>
              <w:rPr>
                <w:del w:id="1452" w:author="Lucien Baumgartner2" w:date="2021-02-10T16:00:00Z"/>
              </w:rPr>
            </w:pPr>
            <w:del w:id="1453" w:author="Lucien Baumgartner2" w:date="2021-02-10T16:00:00Z">
              <w:r w:rsidDel="00550517">
                <w:delText>Desc. - Epistemic</w:delText>
              </w:r>
            </w:del>
          </w:p>
        </w:tc>
        <w:tc>
          <w:tcPr>
            <w:tcW w:w="0" w:type="auto"/>
          </w:tcPr>
          <w:p w14:paraId="1BAC0573" w14:textId="0DE8798E" w:rsidR="00934CBB" w:rsidDel="00550517" w:rsidRDefault="00934CBB" w:rsidP="0010305C">
            <w:pPr>
              <w:pStyle w:val="Compact"/>
              <w:jc w:val="right"/>
              <w:rPr>
                <w:del w:id="1454" w:author="Lucien Baumgartner2" w:date="2021-02-10T16:00:00Z"/>
              </w:rPr>
            </w:pPr>
            <w:del w:id="1455" w:author="Lucien Baumgartner2" w:date="2021-02-10T16:00:00Z">
              <w:r w:rsidDel="00550517">
                <w:delText>-0.0140</w:delText>
              </w:r>
            </w:del>
          </w:p>
        </w:tc>
        <w:tc>
          <w:tcPr>
            <w:tcW w:w="0" w:type="auto"/>
          </w:tcPr>
          <w:p w14:paraId="3159D010" w14:textId="578AD034" w:rsidR="00934CBB" w:rsidDel="00550517" w:rsidRDefault="00934CBB" w:rsidP="0010305C">
            <w:pPr>
              <w:pStyle w:val="Compact"/>
              <w:jc w:val="right"/>
              <w:rPr>
                <w:del w:id="1456" w:author="Lucien Baumgartner2" w:date="2021-02-10T16:00:00Z"/>
              </w:rPr>
            </w:pPr>
            <w:del w:id="1457" w:author="Lucien Baumgartner2" w:date="2021-02-10T16:00:00Z">
              <w:r w:rsidDel="00550517">
                <w:delText>0.0024</w:delText>
              </w:r>
            </w:del>
          </w:p>
        </w:tc>
        <w:tc>
          <w:tcPr>
            <w:tcW w:w="0" w:type="auto"/>
          </w:tcPr>
          <w:p w14:paraId="5D8FD3FF" w14:textId="6D4DD068" w:rsidR="00934CBB" w:rsidDel="00550517" w:rsidRDefault="00934CBB" w:rsidP="0010305C">
            <w:pPr>
              <w:pStyle w:val="Compact"/>
              <w:jc w:val="right"/>
              <w:rPr>
                <w:del w:id="1458" w:author="Lucien Baumgartner2" w:date="2021-02-10T16:00:00Z"/>
              </w:rPr>
            </w:pPr>
            <w:del w:id="1459" w:author="Lucien Baumgartner2" w:date="2021-02-10T16:00:00Z">
              <w:r w:rsidDel="00550517">
                <w:delText>49195</w:delText>
              </w:r>
            </w:del>
          </w:p>
        </w:tc>
        <w:tc>
          <w:tcPr>
            <w:tcW w:w="0" w:type="auto"/>
          </w:tcPr>
          <w:p w14:paraId="71C4C3D6" w14:textId="27FBFF0E" w:rsidR="00934CBB" w:rsidDel="00550517" w:rsidRDefault="00934CBB" w:rsidP="0010305C">
            <w:pPr>
              <w:pStyle w:val="Compact"/>
              <w:jc w:val="right"/>
              <w:rPr>
                <w:del w:id="1460" w:author="Lucien Baumgartner2" w:date="2021-02-10T16:00:00Z"/>
              </w:rPr>
            </w:pPr>
            <w:del w:id="1461" w:author="Lucien Baumgartner2" w:date="2021-02-10T16:00:00Z">
              <w:r w:rsidDel="00550517">
                <w:delText>-5.873</w:delText>
              </w:r>
            </w:del>
          </w:p>
        </w:tc>
        <w:tc>
          <w:tcPr>
            <w:tcW w:w="0" w:type="auto"/>
          </w:tcPr>
          <w:p w14:paraId="2499DFA8" w14:textId="4CC8224C" w:rsidR="00934CBB" w:rsidDel="00550517" w:rsidRDefault="00934CBB" w:rsidP="0010305C">
            <w:pPr>
              <w:pStyle w:val="Compact"/>
              <w:rPr>
                <w:del w:id="1462" w:author="Lucien Baumgartner2" w:date="2021-02-10T16:00:00Z"/>
              </w:rPr>
            </w:pPr>
            <m:oMath>
              <m:r>
                <w:del w:id="1463" w:author="Lucien Baumgartner2" w:date="2021-02-10T16:00:00Z">
                  <m:rPr>
                    <m:sty m:val="p"/>
                  </m:rPr>
                  <w:rPr>
                    <w:rFonts w:ascii="Cambria Math" w:hAnsi="Cambria Math"/>
                  </w:rPr>
                  <m:t>&lt;</m:t>
                </w:del>
              </m:r>
            </m:oMath>
            <w:del w:id="1464" w:author="Lucien Baumgartner2" w:date="2021-02-10T16:00:00Z">
              <w:r w:rsidDel="00550517">
                <w:delText>.0001</w:delText>
              </w:r>
            </w:del>
          </w:p>
        </w:tc>
      </w:tr>
      <w:tr w:rsidR="00934CBB" w:rsidDel="00550517" w14:paraId="1794E99E" w14:textId="07E5D247" w:rsidTr="00934CBB">
        <w:trPr>
          <w:del w:id="1465" w:author="Lucien Baumgartner2" w:date="2021-02-10T16:00:00Z"/>
        </w:trPr>
        <w:tc>
          <w:tcPr>
            <w:tcW w:w="0" w:type="auto"/>
          </w:tcPr>
          <w:p w14:paraId="501CB24F" w14:textId="10C40104" w:rsidR="00934CBB" w:rsidDel="00550517" w:rsidRDefault="00934CBB" w:rsidP="0010305C">
            <w:pPr>
              <w:pStyle w:val="Compact"/>
              <w:rPr>
                <w:del w:id="1466" w:author="Lucien Baumgartner2" w:date="2021-02-10T16:00:00Z"/>
              </w:rPr>
            </w:pPr>
            <w:del w:id="1467" w:author="Lucien Baumgartner2" w:date="2021-02-10T16:00:00Z">
              <w:r w:rsidDel="00550517">
                <w:delText>Desc. - Legal</w:delText>
              </w:r>
            </w:del>
          </w:p>
        </w:tc>
        <w:tc>
          <w:tcPr>
            <w:tcW w:w="0" w:type="auto"/>
          </w:tcPr>
          <w:p w14:paraId="77F16912" w14:textId="0986B7C1" w:rsidR="00934CBB" w:rsidDel="00550517" w:rsidRDefault="00934CBB" w:rsidP="0010305C">
            <w:pPr>
              <w:pStyle w:val="Compact"/>
              <w:jc w:val="right"/>
              <w:rPr>
                <w:del w:id="1468" w:author="Lucien Baumgartner2" w:date="2021-02-10T16:00:00Z"/>
              </w:rPr>
            </w:pPr>
            <w:del w:id="1469" w:author="Lucien Baumgartner2" w:date="2021-02-10T16:00:00Z">
              <w:r w:rsidDel="00550517">
                <w:delText>-0.0268</w:delText>
              </w:r>
            </w:del>
          </w:p>
        </w:tc>
        <w:tc>
          <w:tcPr>
            <w:tcW w:w="0" w:type="auto"/>
          </w:tcPr>
          <w:p w14:paraId="0358D8B8" w14:textId="1D83BE23" w:rsidR="00934CBB" w:rsidDel="00550517" w:rsidRDefault="00934CBB" w:rsidP="0010305C">
            <w:pPr>
              <w:pStyle w:val="Compact"/>
              <w:jc w:val="right"/>
              <w:rPr>
                <w:del w:id="1470" w:author="Lucien Baumgartner2" w:date="2021-02-10T16:00:00Z"/>
              </w:rPr>
            </w:pPr>
            <w:del w:id="1471" w:author="Lucien Baumgartner2" w:date="2021-02-10T16:00:00Z">
              <w:r w:rsidDel="00550517">
                <w:delText>0.0024</w:delText>
              </w:r>
            </w:del>
          </w:p>
        </w:tc>
        <w:tc>
          <w:tcPr>
            <w:tcW w:w="0" w:type="auto"/>
          </w:tcPr>
          <w:p w14:paraId="027EC405" w14:textId="4DB6B067" w:rsidR="00934CBB" w:rsidDel="00550517" w:rsidRDefault="00934CBB" w:rsidP="0010305C">
            <w:pPr>
              <w:pStyle w:val="Compact"/>
              <w:jc w:val="right"/>
              <w:rPr>
                <w:del w:id="1472" w:author="Lucien Baumgartner2" w:date="2021-02-10T16:00:00Z"/>
              </w:rPr>
            </w:pPr>
            <w:del w:id="1473" w:author="Lucien Baumgartner2" w:date="2021-02-10T16:00:00Z">
              <w:r w:rsidDel="00550517">
                <w:delText>49195</w:delText>
              </w:r>
            </w:del>
          </w:p>
        </w:tc>
        <w:tc>
          <w:tcPr>
            <w:tcW w:w="0" w:type="auto"/>
          </w:tcPr>
          <w:p w14:paraId="543297A2" w14:textId="5A79B752" w:rsidR="00934CBB" w:rsidDel="00550517" w:rsidRDefault="00934CBB" w:rsidP="0010305C">
            <w:pPr>
              <w:pStyle w:val="Compact"/>
              <w:jc w:val="right"/>
              <w:rPr>
                <w:del w:id="1474" w:author="Lucien Baumgartner2" w:date="2021-02-10T16:00:00Z"/>
              </w:rPr>
            </w:pPr>
            <w:del w:id="1475" w:author="Lucien Baumgartner2" w:date="2021-02-10T16:00:00Z">
              <w:r w:rsidDel="00550517">
                <w:delText>-11.147</w:delText>
              </w:r>
            </w:del>
          </w:p>
        </w:tc>
        <w:tc>
          <w:tcPr>
            <w:tcW w:w="0" w:type="auto"/>
          </w:tcPr>
          <w:p w14:paraId="33EFF4F3" w14:textId="4EF4296B" w:rsidR="00934CBB" w:rsidDel="00550517" w:rsidRDefault="00934CBB" w:rsidP="0010305C">
            <w:pPr>
              <w:pStyle w:val="Compact"/>
              <w:rPr>
                <w:del w:id="1476" w:author="Lucien Baumgartner2" w:date="2021-02-10T16:00:00Z"/>
              </w:rPr>
            </w:pPr>
            <m:oMath>
              <m:r>
                <w:del w:id="1477" w:author="Lucien Baumgartner2" w:date="2021-02-10T16:00:00Z">
                  <m:rPr>
                    <m:sty m:val="p"/>
                  </m:rPr>
                  <w:rPr>
                    <w:rFonts w:ascii="Cambria Math" w:hAnsi="Cambria Math"/>
                  </w:rPr>
                  <m:t>&lt;</m:t>
                </w:del>
              </m:r>
            </m:oMath>
            <w:del w:id="1478" w:author="Lucien Baumgartner2" w:date="2021-02-10T16:00:00Z">
              <w:r w:rsidDel="00550517">
                <w:delText>.0001</w:delText>
              </w:r>
            </w:del>
          </w:p>
        </w:tc>
      </w:tr>
      <w:tr w:rsidR="00934CBB" w:rsidDel="00550517" w14:paraId="7701FC53" w14:textId="724045B7" w:rsidTr="00934CBB">
        <w:trPr>
          <w:del w:id="1479" w:author="Lucien Baumgartner2" w:date="2021-02-10T16:00:00Z"/>
        </w:trPr>
        <w:tc>
          <w:tcPr>
            <w:tcW w:w="0" w:type="auto"/>
          </w:tcPr>
          <w:p w14:paraId="46D315FC" w14:textId="0E9D3364" w:rsidR="00934CBB" w:rsidDel="00550517" w:rsidRDefault="00934CBB" w:rsidP="0010305C">
            <w:pPr>
              <w:pStyle w:val="Compact"/>
              <w:rPr>
                <w:del w:id="1480" w:author="Lucien Baumgartner2" w:date="2021-02-10T16:00:00Z"/>
              </w:rPr>
            </w:pPr>
            <w:del w:id="1481" w:author="Lucien Baumgartner2" w:date="2021-02-10T16:00:00Z">
              <w:r w:rsidDel="00550517">
                <w:delText>Desc. - TC</w:delText>
              </w:r>
            </w:del>
          </w:p>
        </w:tc>
        <w:tc>
          <w:tcPr>
            <w:tcW w:w="0" w:type="auto"/>
          </w:tcPr>
          <w:p w14:paraId="2AFF383E" w14:textId="25CC8890" w:rsidR="00934CBB" w:rsidDel="00550517" w:rsidRDefault="00934CBB" w:rsidP="0010305C">
            <w:pPr>
              <w:pStyle w:val="Compact"/>
              <w:jc w:val="right"/>
              <w:rPr>
                <w:del w:id="1482" w:author="Lucien Baumgartner2" w:date="2021-02-10T16:00:00Z"/>
              </w:rPr>
            </w:pPr>
            <w:del w:id="1483" w:author="Lucien Baumgartner2" w:date="2021-02-10T16:00:00Z">
              <w:r w:rsidDel="00550517">
                <w:delText>-0.0674</w:delText>
              </w:r>
            </w:del>
          </w:p>
        </w:tc>
        <w:tc>
          <w:tcPr>
            <w:tcW w:w="0" w:type="auto"/>
          </w:tcPr>
          <w:p w14:paraId="1C1D783E" w14:textId="336CA6F4" w:rsidR="00934CBB" w:rsidDel="00550517" w:rsidRDefault="00934CBB" w:rsidP="0010305C">
            <w:pPr>
              <w:pStyle w:val="Compact"/>
              <w:jc w:val="right"/>
              <w:rPr>
                <w:del w:id="1484" w:author="Lucien Baumgartner2" w:date="2021-02-10T16:00:00Z"/>
              </w:rPr>
            </w:pPr>
            <w:del w:id="1485" w:author="Lucien Baumgartner2" w:date="2021-02-10T16:00:00Z">
              <w:r w:rsidDel="00550517">
                <w:delText>0.0026</w:delText>
              </w:r>
            </w:del>
          </w:p>
        </w:tc>
        <w:tc>
          <w:tcPr>
            <w:tcW w:w="0" w:type="auto"/>
          </w:tcPr>
          <w:p w14:paraId="319AB492" w14:textId="3F46FF6A" w:rsidR="00934CBB" w:rsidDel="00550517" w:rsidRDefault="00934CBB" w:rsidP="0010305C">
            <w:pPr>
              <w:pStyle w:val="Compact"/>
              <w:jc w:val="right"/>
              <w:rPr>
                <w:del w:id="1486" w:author="Lucien Baumgartner2" w:date="2021-02-10T16:00:00Z"/>
              </w:rPr>
            </w:pPr>
            <w:del w:id="1487" w:author="Lucien Baumgartner2" w:date="2021-02-10T16:00:00Z">
              <w:r w:rsidDel="00550517">
                <w:delText>49195</w:delText>
              </w:r>
            </w:del>
          </w:p>
        </w:tc>
        <w:tc>
          <w:tcPr>
            <w:tcW w:w="0" w:type="auto"/>
          </w:tcPr>
          <w:p w14:paraId="170E1AE9" w14:textId="0F2C50C5" w:rsidR="00934CBB" w:rsidDel="00550517" w:rsidRDefault="00934CBB" w:rsidP="0010305C">
            <w:pPr>
              <w:pStyle w:val="Compact"/>
              <w:jc w:val="right"/>
              <w:rPr>
                <w:del w:id="1488" w:author="Lucien Baumgartner2" w:date="2021-02-10T16:00:00Z"/>
              </w:rPr>
            </w:pPr>
            <w:del w:id="1489" w:author="Lucien Baumgartner2" w:date="2021-02-10T16:00:00Z">
              <w:r w:rsidDel="00550517">
                <w:delText>-25.942</w:delText>
              </w:r>
            </w:del>
          </w:p>
        </w:tc>
        <w:tc>
          <w:tcPr>
            <w:tcW w:w="0" w:type="auto"/>
          </w:tcPr>
          <w:p w14:paraId="132B1644" w14:textId="5CBA4D9C" w:rsidR="00934CBB" w:rsidDel="00550517" w:rsidRDefault="00934CBB" w:rsidP="0010305C">
            <w:pPr>
              <w:pStyle w:val="Compact"/>
              <w:rPr>
                <w:del w:id="1490" w:author="Lucien Baumgartner2" w:date="2021-02-10T16:00:00Z"/>
              </w:rPr>
            </w:pPr>
            <m:oMath>
              <m:r>
                <w:del w:id="1491" w:author="Lucien Baumgartner2" w:date="2021-02-10T16:00:00Z">
                  <m:rPr>
                    <m:sty m:val="p"/>
                  </m:rPr>
                  <w:rPr>
                    <w:rFonts w:ascii="Cambria Math" w:hAnsi="Cambria Math"/>
                  </w:rPr>
                  <m:t>&lt;</m:t>
                </w:del>
              </m:r>
            </m:oMath>
            <w:del w:id="1492" w:author="Lucien Baumgartner2" w:date="2021-02-10T16:00:00Z">
              <w:r w:rsidDel="00550517">
                <w:delText>.0001</w:delText>
              </w:r>
            </w:del>
          </w:p>
        </w:tc>
      </w:tr>
      <w:tr w:rsidR="00934CBB" w:rsidDel="00550517" w14:paraId="43A8EE40" w14:textId="44C6041A" w:rsidTr="00934CBB">
        <w:trPr>
          <w:del w:id="1493" w:author="Lucien Baumgartner2" w:date="2021-02-10T16:00:00Z"/>
        </w:trPr>
        <w:tc>
          <w:tcPr>
            <w:tcW w:w="0" w:type="auto"/>
          </w:tcPr>
          <w:p w14:paraId="223A0340" w14:textId="6E4AEA33" w:rsidR="00934CBB" w:rsidDel="00550517" w:rsidRDefault="00934CBB" w:rsidP="0010305C">
            <w:pPr>
              <w:pStyle w:val="Compact"/>
              <w:rPr>
                <w:del w:id="1494" w:author="Lucien Baumgartner2" w:date="2021-02-10T16:00:00Z"/>
              </w:rPr>
            </w:pPr>
            <w:del w:id="1495" w:author="Lucien Baumgartner2" w:date="2021-02-10T16:00:00Z">
              <w:r w:rsidDel="00550517">
                <w:delText>Epistemic - Legal</w:delText>
              </w:r>
            </w:del>
          </w:p>
        </w:tc>
        <w:tc>
          <w:tcPr>
            <w:tcW w:w="0" w:type="auto"/>
          </w:tcPr>
          <w:p w14:paraId="269B74E9" w14:textId="00579CE4" w:rsidR="00934CBB" w:rsidDel="00550517" w:rsidRDefault="00934CBB" w:rsidP="0010305C">
            <w:pPr>
              <w:pStyle w:val="Compact"/>
              <w:jc w:val="right"/>
              <w:rPr>
                <w:del w:id="1496" w:author="Lucien Baumgartner2" w:date="2021-02-10T16:00:00Z"/>
              </w:rPr>
            </w:pPr>
            <w:del w:id="1497" w:author="Lucien Baumgartner2" w:date="2021-02-10T16:00:00Z">
              <w:r w:rsidDel="00550517">
                <w:delText>-0.0128</w:delText>
              </w:r>
            </w:del>
          </w:p>
        </w:tc>
        <w:tc>
          <w:tcPr>
            <w:tcW w:w="0" w:type="auto"/>
          </w:tcPr>
          <w:p w14:paraId="34E0CD23" w14:textId="46424CEF" w:rsidR="00934CBB" w:rsidDel="00550517" w:rsidRDefault="00934CBB" w:rsidP="0010305C">
            <w:pPr>
              <w:pStyle w:val="Compact"/>
              <w:jc w:val="right"/>
              <w:rPr>
                <w:del w:id="1498" w:author="Lucien Baumgartner2" w:date="2021-02-10T16:00:00Z"/>
              </w:rPr>
            </w:pPr>
            <w:del w:id="1499" w:author="Lucien Baumgartner2" w:date="2021-02-10T16:00:00Z">
              <w:r w:rsidDel="00550517">
                <w:delText>0.0020</w:delText>
              </w:r>
            </w:del>
          </w:p>
        </w:tc>
        <w:tc>
          <w:tcPr>
            <w:tcW w:w="0" w:type="auto"/>
          </w:tcPr>
          <w:p w14:paraId="2F2A7DED" w14:textId="03EF284E" w:rsidR="00934CBB" w:rsidDel="00550517" w:rsidRDefault="00934CBB" w:rsidP="0010305C">
            <w:pPr>
              <w:pStyle w:val="Compact"/>
              <w:jc w:val="right"/>
              <w:rPr>
                <w:del w:id="1500" w:author="Lucien Baumgartner2" w:date="2021-02-10T16:00:00Z"/>
              </w:rPr>
            </w:pPr>
            <w:del w:id="1501" w:author="Lucien Baumgartner2" w:date="2021-02-10T16:00:00Z">
              <w:r w:rsidDel="00550517">
                <w:delText>49195</w:delText>
              </w:r>
            </w:del>
          </w:p>
        </w:tc>
        <w:tc>
          <w:tcPr>
            <w:tcW w:w="0" w:type="auto"/>
          </w:tcPr>
          <w:p w14:paraId="0C2DA825" w14:textId="1302457A" w:rsidR="00934CBB" w:rsidDel="00550517" w:rsidRDefault="00934CBB" w:rsidP="0010305C">
            <w:pPr>
              <w:pStyle w:val="Compact"/>
              <w:jc w:val="right"/>
              <w:rPr>
                <w:del w:id="1502" w:author="Lucien Baumgartner2" w:date="2021-02-10T16:00:00Z"/>
              </w:rPr>
            </w:pPr>
            <w:del w:id="1503" w:author="Lucien Baumgartner2" w:date="2021-02-10T16:00:00Z">
              <w:r w:rsidDel="00550517">
                <w:delText>-6.298</w:delText>
              </w:r>
            </w:del>
          </w:p>
        </w:tc>
        <w:tc>
          <w:tcPr>
            <w:tcW w:w="0" w:type="auto"/>
          </w:tcPr>
          <w:p w14:paraId="4E984C03" w14:textId="75C29473" w:rsidR="00934CBB" w:rsidDel="00550517" w:rsidRDefault="00934CBB" w:rsidP="0010305C">
            <w:pPr>
              <w:pStyle w:val="Compact"/>
              <w:rPr>
                <w:del w:id="1504" w:author="Lucien Baumgartner2" w:date="2021-02-10T16:00:00Z"/>
              </w:rPr>
            </w:pPr>
            <m:oMath>
              <m:r>
                <w:del w:id="1505" w:author="Lucien Baumgartner2" w:date="2021-02-10T16:00:00Z">
                  <m:rPr>
                    <m:sty m:val="p"/>
                  </m:rPr>
                  <w:rPr>
                    <w:rFonts w:ascii="Cambria Math" w:hAnsi="Cambria Math"/>
                  </w:rPr>
                  <m:t>&lt;</m:t>
                </w:del>
              </m:r>
            </m:oMath>
            <w:del w:id="1506" w:author="Lucien Baumgartner2" w:date="2021-02-10T16:00:00Z">
              <w:r w:rsidDel="00550517">
                <w:delText>.0001</w:delText>
              </w:r>
            </w:del>
          </w:p>
        </w:tc>
      </w:tr>
      <w:tr w:rsidR="00934CBB" w:rsidDel="00550517" w14:paraId="6D05B078" w14:textId="56A0015B" w:rsidTr="00934CBB">
        <w:trPr>
          <w:del w:id="1507" w:author="Lucien Baumgartner2" w:date="2021-02-10T16:00:00Z"/>
        </w:trPr>
        <w:tc>
          <w:tcPr>
            <w:tcW w:w="0" w:type="auto"/>
          </w:tcPr>
          <w:p w14:paraId="42C8DAF3" w14:textId="6804ED0E" w:rsidR="00934CBB" w:rsidDel="00550517" w:rsidRDefault="00934CBB" w:rsidP="0010305C">
            <w:pPr>
              <w:pStyle w:val="Compact"/>
              <w:rPr>
                <w:del w:id="1508" w:author="Lucien Baumgartner2" w:date="2021-02-10T16:00:00Z"/>
              </w:rPr>
            </w:pPr>
            <w:del w:id="1509" w:author="Lucien Baumgartner2" w:date="2021-02-10T16:00:00Z">
              <w:r w:rsidDel="00550517">
                <w:delText>Epistemic - TC</w:delText>
              </w:r>
            </w:del>
          </w:p>
        </w:tc>
        <w:tc>
          <w:tcPr>
            <w:tcW w:w="0" w:type="auto"/>
          </w:tcPr>
          <w:p w14:paraId="2E8483FB" w14:textId="4D666678" w:rsidR="00934CBB" w:rsidDel="00550517" w:rsidRDefault="00934CBB" w:rsidP="0010305C">
            <w:pPr>
              <w:pStyle w:val="Compact"/>
              <w:jc w:val="right"/>
              <w:rPr>
                <w:del w:id="1510" w:author="Lucien Baumgartner2" w:date="2021-02-10T16:00:00Z"/>
              </w:rPr>
            </w:pPr>
            <w:del w:id="1511" w:author="Lucien Baumgartner2" w:date="2021-02-10T16:00:00Z">
              <w:r w:rsidDel="00550517">
                <w:delText>-0.0534</w:delText>
              </w:r>
            </w:del>
          </w:p>
        </w:tc>
        <w:tc>
          <w:tcPr>
            <w:tcW w:w="0" w:type="auto"/>
          </w:tcPr>
          <w:p w14:paraId="2CC7F6A6" w14:textId="04B0C7D3" w:rsidR="00934CBB" w:rsidDel="00550517" w:rsidRDefault="00934CBB" w:rsidP="0010305C">
            <w:pPr>
              <w:pStyle w:val="Compact"/>
              <w:jc w:val="right"/>
              <w:rPr>
                <w:del w:id="1512" w:author="Lucien Baumgartner2" w:date="2021-02-10T16:00:00Z"/>
              </w:rPr>
            </w:pPr>
            <w:del w:id="1513" w:author="Lucien Baumgartner2" w:date="2021-02-10T16:00:00Z">
              <w:r w:rsidDel="00550517">
                <w:delText>0.0023</w:delText>
              </w:r>
            </w:del>
          </w:p>
        </w:tc>
        <w:tc>
          <w:tcPr>
            <w:tcW w:w="0" w:type="auto"/>
          </w:tcPr>
          <w:p w14:paraId="0E4DF634" w14:textId="37C15BAA" w:rsidR="00934CBB" w:rsidDel="00550517" w:rsidRDefault="00934CBB" w:rsidP="0010305C">
            <w:pPr>
              <w:pStyle w:val="Compact"/>
              <w:jc w:val="right"/>
              <w:rPr>
                <w:del w:id="1514" w:author="Lucien Baumgartner2" w:date="2021-02-10T16:00:00Z"/>
              </w:rPr>
            </w:pPr>
            <w:del w:id="1515" w:author="Lucien Baumgartner2" w:date="2021-02-10T16:00:00Z">
              <w:r w:rsidDel="00550517">
                <w:delText>49195</w:delText>
              </w:r>
            </w:del>
          </w:p>
        </w:tc>
        <w:tc>
          <w:tcPr>
            <w:tcW w:w="0" w:type="auto"/>
          </w:tcPr>
          <w:p w14:paraId="5FEAEFB2" w14:textId="7C1946D5" w:rsidR="00934CBB" w:rsidDel="00550517" w:rsidRDefault="00934CBB" w:rsidP="0010305C">
            <w:pPr>
              <w:pStyle w:val="Compact"/>
              <w:jc w:val="right"/>
              <w:rPr>
                <w:del w:id="1516" w:author="Lucien Baumgartner2" w:date="2021-02-10T16:00:00Z"/>
              </w:rPr>
            </w:pPr>
            <w:del w:id="1517" w:author="Lucien Baumgartner2" w:date="2021-02-10T16:00:00Z">
              <w:r w:rsidDel="00550517">
                <w:delText>-23.678</w:delText>
              </w:r>
            </w:del>
          </w:p>
        </w:tc>
        <w:tc>
          <w:tcPr>
            <w:tcW w:w="0" w:type="auto"/>
          </w:tcPr>
          <w:p w14:paraId="52FA7274" w14:textId="626BA4D9" w:rsidR="00934CBB" w:rsidDel="00550517" w:rsidRDefault="00934CBB" w:rsidP="0010305C">
            <w:pPr>
              <w:pStyle w:val="Compact"/>
              <w:rPr>
                <w:del w:id="1518" w:author="Lucien Baumgartner2" w:date="2021-02-10T16:00:00Z"/>
              </w:rPr>
            </w:pPr>
            <m:oMath>
              <m:r>
                <w:del w:id="1519" w:author="Lucien Baumgartner2" w:date="2021-02-10T16:00:00Z">
                  <m:rPr>
                    <m:sty m:val="p"/>
                  </m:rPr>
                  <w:rPr>
                    <w:rFonts w:ascii="Cambria Math" w:hAnsi="Cambria Math"/>
                  </w:rPr>
                  <m:t>&lt;</m:t>
                </w:del>
              </m:r>
            </m:oMath>
            <w:del w:id="1520" w:author="Lucien Baumgartner2" w:date="2021-02-10T16:00:00Z">
              <w:r w:rsidDel="00550517">
                <w:delText>.0001</w:delText>
              </w:r>
            </w:del>
          </w:p>
        </w:tc>
      </w:tr>
      <w:tr w:rsidR="00934CBB" w:rsidDel="00550517" w14:paraId="577E570B" w14:textId="288A63A2" w:rsidTr="00934CBB">
        <w:trPr>
          <w:del w:id="1521" w:author="Lucien Baumgartner2" w:date="2021-02-10T16:00:00Z"/>
        </w:trPr>
        <w:tc>
          <w:tcPr>
            <w:tcW w:w="0" w:type="auto"/>
          </w:tcPr>
          <w:p w14:paraId="0E4FCDC1" w14:textId="12318572" w:rsidR="00934CBB" w:rsidDel="00550517" w:rsidRDefault="00934CBB" w:rsidP="0010305C">
            <w:pPr>
              <w:pStyle w:val="Compact"/>
              <w:rPr>
                <w:del w:id="1522" w:author="Lucien Baumgartner2" w:date="2021-02-10T16:00:00Z"/>
              </w:rPr>
            </w:pPr>
            <w:del w:id="1523" w:author="Lucien Baumgartner2" w:date="2021-02-10T16:00:00Z">
              <w:r w:rsidDel="00550517">
                <w:delText>Legal - TC</w:delText>
              </w:r>
            </w:del>
          </w:p>
        </w:tc>
        <w:tc>
          <w:tcPr>
            <w:tcW w:w="0" w:type="auto"/>
          </w:tcPr>
          <w:p w14:paraId="269516CB" w14:textId="75DC9950" w:rsidR="00934CBB" w:rsidDel="00550517" w:rsidRDefault="00934CBB" w:rsidP="0010305C">
            <w:pPr>
              <w:pStyle w:val="Compact"/>
              <w:jc w:val="right"/>
              <w:rPr>
                <w:del w:id="1524" w:author="Lucien Baumgartner2" w:date="2021-02-10T16:00:00Z"/>
              </w:rPr>
            </w:pPr>
            <w:del w:id="1525" w:author="Lucien Baumgartner2" w:date="2021-02-10T16:00:00Z">
              <w:r w:rsidDel="00550517">
                <w:delText>-0.0406</w:delText>
              </w:r>
            </w:del>
          </w:p>
        </w:tc>
        <w:tc>
          <w:tcPr>
            <w:tcW w:w="0" w:type="auto"/>
          </w:tcPr>
          <w:p w14:paraId="40982DA2" w14:textId="364F72F9" w:rsidR="00934CBB" w:rsidDel="00550517" w:rsidRDefault="00934CBB" w:rsidP="0010305C">
            <w:pPr>
              <w:pStyle w:val="Compact"/>
              <w:jc w:val="right"/>
              <w:rPr>
                <w:del w:id="1526" w:author="Lucien Baumgartner2" w:date="2021-02-10T16:00:00Z"/>
              </w:rPr>
            </w:pPr>
            <w:del w:id="1527" w:author="Lucien Baumgartner2" w:date="2021-02-10T16:00:00Z">
              <w:r w:rsidDel="00550517">
                <w:delText>0.0023</w:delText>
              </w:r>
            </w:del>
          </w:p>
        </w:tc>
        <w:tc>
          <w:tcPr>
            <w:tcW w:w="0" w:type="auto"/>
          </w:tcPr>
          <w:p w14:paraId="291B690F" w14:textId="45073C96" w:rsidR="00934CBB" w:rsidDel="00550517" w:rsidRDefault="00934CBB" w:rsidP="0010305C">
            <w:pPr>
              <w:pStyle w:val="Compact"/>
              <w:jc w:val="right"/>
              <w:rPr>
                <w:del w:id="1528" w:author="Lucien Baumgartner2" w:date="2021-02-10T16:00:00Z"/>
              </w:rPr>
            </w:pPr>
            <w:del w:id="1529" w:author="Lucien Baumgartner2" w:date="2021-02-10T16:00:00Z">
              <w:r w:rsidDel="00550517">
                <w:delText>49195</w:delText>
              </w:r>
            </w:del>
          </w:p>
        </w:tc>
        <w:tc>
          <w:tcPr>
            <w:tcW w:w="0" w:type="auto"/>
          </w:tcPr>
          <w:p w14:paraId="1B9A29AF" w14:textId="052FF9BC" w:rsidR="00934CBB" w:rsidDel="00550517" w:rsidRDefault="00934CBB" w:rsidP="0010305C">
            <w:pPr>
              <w:pStyle w:val="Compact"/>
              <w:jc w:val="right"/>
              <w:rPr>
                <w:del w:id="1530" w:author="Lucien Baumgartner2" w:date="2021-02-10T16:00:00Z"/>
              </w:rPr>
            </w:pPr>
            <w:del w:id="1531" w:author="Lucien Baumgartner2" w:date="2021-02-10T16:00:00Z">
              <w:r w:rsidDel="00550517">
                <w:delText>-17.880</w:delText>
              </w:r>
            </w:del>
          </w:p>
        </w:tc>
        <w:tc>
          <w:tcPr>
            <w:tcW w:w="0" w:type="auto"/>
          </w:tcPr>
          <w:p w14:paraId="043DF220" w14:textId="57245980" w:rsidR="00934CBB" w:rsidDel="00550517" w:rsidRDefault="00934CBB" w:rsidP="0010305C">
            <w:pPr>
              <w:pStyle w:val="Compact"/>
              <w:rPr>
                <w:del w:id="1532" w:author="Lucien Baumgartner2" w:date="2021-02-10T16:00:00Z"/>
              </w:rPr>
            </w:pPr>
            <m:oMath>
              <m:r>
                <w:del w:id="1533" w:author="Lucien Baumgartner2" w:date="2021-02-10T16:00:00Z">
                  <m:rPr>
                    <m:sty m:val="p"/>
                  </m:rPr>
                  <w:rPr>
                    <w:rFonts w:ascii="Cambria Math" w:hAnsi="Cambria Math"/>
                  </w:rPr>
                  <m:t>&lt;</m:t>
                </w:del>
              </m:r>
            </m:oMath>
            <w:del w:id="1534" w:author="Lucien Baumgartner2" w:date="2021-02-10T16:00:00Z">
              <w:r w:rsidDel="00550517">
                <w:delText>.0001</w:delText>
              </w:r>
            </w:del>
          </w:p>
        </w:tc>
      </w:tr>
      <w:tr w:rsidR="00934CBB" w:rsidDel="00550517" w14:paraId="1A485847" w14:textId="4D7E5D09" w:rsidTr="00934CBB">
        <w:trPr>
          <w:del w:id="1535" w:author="Lucien Baumgartner2" w:date="2021-02-10T16:00:00Z"/>
        </w:trPr>
        <w:tc>
          <w:tcPr>
            <w:tcW w:w="0" w:type="auto"/>
          </w:tcPr>
          <w:p w14:paraId="24DE1B49" w14:textId="0FFF2EB9" w:rsidR="00934CBB" w:rsidDel="00550517" w:rsidRDefault="00934CBB" w:rsidP="0010305C">
            <w:pPr>
              <w:pStyle w:val="Compact"/>
              <w:rPr>
                <w:del w:id="1536" w:author="Lucien Baumgartner2" w:date="2021-02-10T16:00:00Z"/>
              </w:rPr>
            </w:pPr>
            <w:del w:id="1537" w:author="Lucien Baumgartner2" w:date="2021-02-10T16:00:00Z">
              <w:r w:rsidDel="00550517">
                <w:delText>Note: contrasts are still on the abs scale</w:delText>
              </w:r>
            </w:del>
          </w:p>
        </w:tc>
        <w:tc>
          <w:tcPr>
            <w:tcW w:w="0" w:type="auto"/>
          </w:tcPr>
          <w:p w14:paraId="77C994A3" w14:textId="4BB036B0" w:rsidR="00934CBB" w:rsidDel="00550517" w:rsidRDefault="00934CBB" w:rsidP="0010305C">
            <w:pPr>
              <w:rPr>
                <w:del w:id="1538" w:author="Lucien Baumgartner2" w:date="2021-02-10T16:00:00Z"/>
              </w:rPr>
            </w:pPr>
          </w:p>
        </w:tc>
        <w:tc>
          <w:tcPr>
            <w:tcW w:w="0" w:type="auto"/>
          </w:tcPr>
          <w:p w14:paraId="0B58183F" w14:textId="422EE2B7" w:rsidR="00934CBB" w:rsidDel="00550517" w:rsidRDefault="00934CBB" w:rsidP="0010305C">
            <w:pPr>
              <w:rPr>
                <w:del w:id="1539" w:author="Lucien Baumgartner2" w:date="2021-02-10T16:00:00Z"/>
              </w:rPr>
            </w:pPr>
          </w:p>
        </w:tc>
        <w:tc>
          <w:tcPr>
            <w:tcW w:w="0" w:type="auto"/>
          </w:tcPr>
          <w:p w14:paraId="4DA6D312" w14:textId="1BBC6C16" w:rsidR="00934CBB" w:rsidDel="00550517" w:rsidRDefault="00934CBB" w:rsidP="0010305C">
            <w:pPr>
              <w:rPr>
                <w:del w:id="1540" w:author="Lucien Baumgartner2" w:date="2021-02-10T16:00:00Z"/>
              </w:rPr>
            </w:pPr>
          </w:p>
        </w:tc>
        <w:tc>
          <w:tcPr>
            <w:tcW w:w="0" w:type="auto"/>
          </w:tcPr>
          <w:p w14:paraId="13FC3D7F" w14:textId="268B4729" w:rsidR="00934CBB" w:rsidDel="00550517" w:rsidRDefault="00934CBB" w:rsidP="0010305C">
            <w:pPr>
              <w:rPr>
                <w:del w:id="1541" w:author="Lucien Baumgartner2" w:date="2021-02-10T16:00:00Z"/>
              </w:rPr>
            </w:pPr>
          </w:p>
        </w:tc>
        <w:tc>
          <w:tcPr>
            <w:tcW w:w="0" w:type="auto"/>
          </w:tcPr>
          <w:p w14:paraId="4ECFF073" w14:textId="4835A817" w:rsidR="00934CBB" w:rsidDel="00550517" w:rsidRDefault="00934CBB" w:rsidP="0010305C">
            <w:pPr>
              <w:rPr>
                <w:del w:id="1542" w:author="Lucien Baumgartner2" w:date="2021-02-10T16:00:00Z"/>
              </w:rPr>
            </w:pPr>
          </w:p>
        </w:tc>
      </w:tr>
      <w:tr w:rsidR="00934CBB" w:rsidDel="00550517" w14:paraId="6E9BB716" w14:textId="5CBA5011" w:rsidTr="00934CBB">
        <w:trPr>
          <w:del w:id="1543" w:author="Lucien Baumgartner2" w:date="2021-02-10T16:00:00Z"/>
        </w:trPr>
        <w:tc>
          <w:tcPr>
            <w:tcW w:w="0" w:type="auto"/>
          </w:tcPr>
          <w:p w14:paraId="646F4FDE" w14:textId="15BA6F10" w:rsidR="00934CBB" w:rsidDel="00550517" w:rsidRDefault="00934CBB" w:rsidP="0010305C">
            <w:pPr>
              <w:pStyle w:val="Compact"/>
              <w:rPr>
                <w:del w:id="1544" w:author="Lucien Baumgartner2" w:date="2021-02-10T16:00:00Z"/>
              </w:rPr>
            </w:pPr>
            <w:del w:id="1545" w:author="Lucien Baumgartner2" w:date="2021-02-10T16:00:00Z">
              <w:r w:rsidDel="00550517">
                <w:delText>P value adjustment: tukey method for comparing a family of 4 estimates</w:delText>
              </w:r>
            </w:del>
          </w:p>
        </w:tc>
        <w:tc>
          <w:tcPr>
            <w:tcW w:w="0" w:type="auto"/>
          </w:tcPr>
          <w:p w14:paraId="1D57DAB5" w14:textId="2C437641" w:rsidR="00934CBB" w:rsidDel="00550517" w:rsidRDefault="00934CBB" w:rsidP="0010305C">
            <w:pPr>
              <w:rPr>
                <w:del w:id="1546" w:author="Lucien Baumgartner2" w:date="2021-02-10T16:00:00Z"/>
              </w:rPr>
            </w:pPr>
          </w:p>
        </w:tc>
        <w:tc>
          <w:tcPr>
            <w:tcW w:w="0" w:type="auto"/>
          </w:tcPr>
          <w:p w14:paraId="4E6E0A2D" w14:textId="331C735B" w:rsidR="00934CBB" w:rsidDel="00550517" w:rsidRDefault="00934CBB" w:rsidP="0010305C">
            <w:pPr>
              <w:rPr>
                <w:del w:id="1547" w:author="Lucien Baumgartner2" w:date="2021-02-10T16:00:00Z"/>
              </w:rPr>
            </w:pPr>
          </w:p>
        </w:tc>
        <w:tc>
          <w:tcPr>
            <w:tcW w:w="0" w:type="auto"/>
          </w:tcPr>
          <w:p w14:paraId="6E893191" w14:textId="6582386E" w:rsidR="00934CBB" w:rsidDel="00550517" w:rsidRDefault="00934CBB" w:rsidP="0010305C">
            <w:pPr>
              <w:rPr>
                <w:del w:id="1548" w:author="Lucien Baumgartner2" w:date="2021-02-10T16:00:00Z"/>
              </w:rPr>
            </w:pPr>
          </w:p>
        </w:tc>
        <w:tc>
          <w:tcPr>
            <w:tcW w:w="0" w:type="auto"/>
          </w:tcPr>
          <w:p w14:paraId="203F83FC" w14:textId="4FBBD403" w:rsidR="00934CBB" w:rsidDel="00550517" w:rsidRDefault="00934CBB" w:rsidP="0010305C">
            <w:pPr>
              <w:rPr>
                <w:del w:id="1549" w:author="Lucien Baumgartner2" w:date="2021-02-10T16:00:00Z"/>
              </w:rPr>
            </w:pPr>
          </w:p>
        </w:tc>
        <w:tc>
          <w:tcPr>
            <w:tcW w:w="0" w:type="auto"/>
          </w:tcPr>
          <w:p w14:paraId="3FB71B36" w14:textId="73C1612F" w:rsidR="00934CBB" w:rsidDel="00550517" w:rsidRDefault="00934CBB" w:rsidP="0010305C">
            <w:pPr>
              <w:rPr>
                <w:del w:id="1550" w:author="Lucien Baumgartner2" w:date="2021-02-10T16:00:00Z"/>
              </w:rPr>
            </w:pPr>
          </w:p>
        </w:tc>
      </w:tr>
    </w:tbl>
    <w:p w14:paraId="43D73005" w14:textId="5A141C1D" w:rsidR="00934CBB" w:rsidDel="00550517" w:rsidRDefault="00934CBB" w:rsidP="00934CBB">
      <w:pPr>
        <w:rPr>
          <w:del w:id="1551" w:author="Lucien Baumgartner2" w:date="2021-02-10T16:00:00Z"/>
        </w:rPr>
      </w:pPr>
    </w:p>
    <w:p w14:paraId="659F7EB2" w14:textId="1E0DB1B2" w:rsidR="00934CBB" w:rsidDel="00550517" w:rsidRDefault="00934CBB" w:rsidP="00934CBB">
      <w:pPr>
        <w:pStyle w:val="TableCaption"/>
        <w:rPr>
          <w:del w:id="1552" w:author="Lucien Baumgartner2" w:date="2021-02-10T16:00:00Z"/>
        </w:rPr>
      </w:pPr>
      <w:del w:id="1553" w:author="Lucien Baumgartner2" w:date="2021-02-10T16:00:00Z">
        <w:r w:rsidRPr="00934CBB" w:rsidDel="00550517">
          <w:rPr>
            <w:rFonts w:ascii="Garamond" w:hAnsi="Garamond"/>
          </w:rPr>
          <w:delText xml:space="preserve">Table </w:delText>
        </w:r>
        <w:r w:rsidRPr="00934CBB" w:rsidDel="00550517">
          <w:rPr>
            <w:i w:val="0"/>
          </w:rPr>
          <w:fldChar w:fldCharType="begin"/>
        </w:r>
        <w:r w:rsidRPr="00934CBB" w:rsidDel="00550517">
          <w:rPr>
            <w:rFonts w:ascii="Garamond" w:hAnsi="Garamond"/>
          </w:rPr>
          <w:delInstrText xml:space="preserve"> SEQ Table \* ARABIC </w:delInstrText>
        </w:r>
        <w:r w:rsidRPr="00934CBB" w:rsidDel="00550517">
          <w:rPr>
            <w:i w:val="0"/>
          </w:rPr>
          <w:fldChar w:fldCharType="separate"/>
        </w:r>
        <w:r w:rsidR="00B50F00" w:rsidDel="00550517">
          <w:rPr>
            <w:rFonts w:ascii="Garamond" w:hAnsi="Garamond"/>
            <w:noProof/>
          </w:rPr>
          <w:delText>6</w:delText>
        </w:r>
        <w:r w:rsidRPr="00934CBB" w:rsidDel="00550517">
          <w:rPr>
            <w:i w:val="0"/>
          </w:rPr>
          <w:fldChar w:fldCharType="end"/>
        </w:r>
        <w:r w:rsidRPr="00934CBB" w:rsidDel="00550517">
          <w:rPr>
            <w:rFonts w:ascii="Garamond" w:hAnsi="Garamond"/>
          </w:rPr>
          <w:delText>: Planned Absolute Contrasts by Class</w:delText>
        </w:r>
      </w:del>
    </w:p>
    <w:tbl>
      <w:tblPr>
        <w:tblStyle w:val="TableGridLight"/>
        <w:tblW w:w="5000" w:type="pct"/>
        <w:tblLook w:val="0020" w:firstRow="1" w:lastRow="0" w:firstColumn="0" w:lastColumn="0" w:noHBand="0" w:noVBand="0"/>
        <w:tblCaption w:val="Planned Absolute Contrasts by Class"/>
      </w:tblPr>
      <w:tblGrid>
        <w:gridCol w:w="4176"/>
        <w:gridCol w:w="1121"/>
        <w:gridCol w:w="930"/>
        <w:gridCol w:w="881"/>
        <w:gridCol w:w="965"/>
        <w:gridCol w:w="981"/>
      </w:tblGrid>
      <w:tr w:rsidR="00934CBB" w:rsidDel="00550517" w14:paraId="14C0DBDE" w14:textId="79600456" w:rsidTr="00934CBB">
        <w:trPr>
          <w:del w:id="1554" w:author="Lucien Baumgartner2" w:date="2021-02-10T16:00:00Z"/>
        </w:trPr>
        <w:tc>
          <w:tcPr>
            <w:tcW w:w="0" w:type="auto"/>
          </w:tcPr>
          <w:p w14:paraId="676B555B" w14:textId="4D747D18" w:rsidR="00934CBB" w:rsidDel="00550517" w:rsidRDefault="00934CBB" w:rsidP="0010305C">
            <w:pPr>
              <w:pStyle w:val="Compact"/>
              <w:rPr>
                <w:del w:id="1555" w:author="Lucien Baumgartner2" w:date="2021-02-10T16:00:00Z"/>
              </w:rPr>
            </w:pPr>
            <w:del w:id="1556" w:author="Lucien Baumgartner2" w:date="2021-02-10T16:00:00Z">
              <w:r w:rsidDel="00550517">
                <w:delText>Contrast</w:delText>
              </w:r>
            </w:del>
          </w:p>
        </w:tc>
        <w:tc>
          <w:tcPr>
            <w:tcW w:w="0" w:type="auto"/>
          </w:tcPr>
          <w:p w14:paraId="1BB66ED5" w14:textId="732BC11D" w:rsidR="00934CBB" w:rsidDel="00550517" w:rsidRDefault="00934CBB" w:rsidP="0010305C">
            <w:pPr>
              <w:pStyle w:val="Compact"/>
              <w:jc w:val="right"/>
              <w:rPr>
                <w:del w:id="1557" w:author="Lucien Baumgartner2" w:date="2021-02-10T16:00:00Z"/>
              </w:rPr>
            </w:pPr>
            <w:del w:id="1558" w:author="Lucien Baumgartner2" w:date="2021-02-10T16:00:00Z">
              <w:r w:rsidDel="00550517">
                <w:delText>Estimate</w:delText>
              </w:r>
            </w:del>
          </w:p>
        </w:tc>
        <w:tc>
          <w:tcPr>
            <w:tcW w:w="0" w:type="auto"/>
          </w:tcPr>
          <w:p w14:paraId="40C6B500" w14:textId="39A0708C" w:rsidR="00934CBB" w:rsidDel="00550517" w:rsidRDefault="00934CBB" w:rsidP="0010305C">
            <w:pPr>
              <w:pStyle w:val="Compact"/>
              <w:jc w:val="right"/>
              <w:rPr>
                <w:del w:id="1559" w:author="Lucien Baumgartner2" w:date="2021-02-10T16:00:00Z"/>
              </w:rPr>
            </w:pPr>
            <w:del w:id="1560" w:author="Lucien Baumgartner2" w:date="2021-02-10T16:00:00Z">
              <w:r w:rsidDel="00550517">
                <w:delText>SE</w:delText>
              </w:r>
            </w:del>
          </w:p>
        </w:tc>
        <w:tc>
          <w:tcPr>
            <w:tcW w:w="0" w:type="auto"/>
          </w:tcPr>
          <w:p w14:paraId="221A8FC0" w14:textId="3E49906C" w:rsidR="00934CBB" w:rsidDel="00550517" w:rsidRDefault="00934CBB" w:rsidP="0010305C">
            <w:pPr>
              <w:pStyle w:val="Compact"/>
              <w:jc w:val="right"/>
              <w:rPr>
                <w:del w:id="1561" w:author="Lucien Baumgartner2" w:date="2021-02-10T16:00:00Z"/>
              </w:rPr>
            </w:pPr>
            <w:del w:id="1562" w:author="Lucien Baumgartner2" w:date="2021-02-10T16:00:00Z">
              <w:r w:rsidDel="00550517">
                <w:delText>df</w:delText>
              </w:r>
            </w:del>
          </w:p>
        </w:tc>
        <w:tc>
          <w:tcPr>
            <w:tcW w:w="0" w:type="auto"/>
          </w:tcPr>
          <w:p w14:paraId="70098EEA" w14:textId="0F648174" w:rsidR="00934CBB" w:rsidDel="00550517" w:rsidRDefault="00934CBB" w:rsidP="0010305C">
            <w:pPr>
              <w:pStyle w:val="Compact"/>
              <w:jc w:val="right"/>
              <w:rPr>
                <w:del w:id="1563" w:author="Lucien Baumgartner2" w:date="2021-02-10T16:00:00Z"/>
              </w:rPr>
            </w:pPr>
            <m:oMath>
              <m:r>
                <w:del w:id="1564" w:author="Lucien Baumgartner2" w:date="2021-02-10T16:00:00Z">
                  <w:rPr>
                    <w:rFonts w:ascii="Cambria Math" w:hAnsi="Cambria Math"/>
                  </w:rPr>
                  <m:t>t</m:t>
                </w:del>
              </m:r>
            </m:oMath>
            <w:del w:id="1565" w:author="Lucien Baumgartner2" w:date="2021-02-10T16:00:00Z">
              <w:r w:rsidDel="00550517">
                <w:delText>-ratio</w:delText>
              </w:r>
            </w:del>
          </w:p>
        </w:tc>
        <w:tc>
          <w:tcPr>
            <w:tcW w:w="0" w:type="auto"/>
          </w:tcPr>
          <w:p w14:paraId="39BCA2DD" w14:textId="4771F20F" w:rsidR="00934CBB" w:rsidDel="00550517" w:rsidRDefault="00934CBB" w:rsidP="0010305C">
            <w:pPr>
              <w:pStyle w:val="Compact"/>
              <w:rPr>
                <w:del w:id="1566" w:author="Lucien Baumgartner2" w:date="2021-02-10T16:00:00Z"/>
              </w:rPr>
            </w:pPr>
            <m:oMath>
              <m:r>
                <w:del w:id="1567" w:author="Lucien Baumgartner2" w:date="2021-02-10T16:00:00Z">
                  <w:rPr>
                    <w:rFonts w:ascii="Cambria Math" w:hAnsi="Cambria Math"/>
                  </w:rPr>
                  <m:t>p</m:t>
                </w:del>
              </m:r>
            </m:oMath>
            <w:del w:id="1568" w:author="Lucien Baumgartner2" w:date="2021-02-10T16:00:00Z">
              <w:r w:rsidDel="00550517">
                <w:delText>-value</w:delText>
              </w:r>
            </w:del>
          </w:p>
        </w:tc>
      </w:tr>
      <w:tr w:rsidR="00934CBB" w:rsidDel="00550517" w14:paraId="5C8F1A08" w14:textId="6DA40E9B" w:rsidTr="00934CBB">
        <w:trPr>
          <w:del w:id="1569" w:author="Lucien Baumgartner2" w:date="2021-02-10T16:00:00Z"/>
        </w:trPr>
        <w:tc>
          <w:tcPr>
            <w:tcW w:w="0" w:type="auto"/>
          </w:tcPr>
          <w:p w14:paraId="45BF967C" w14:textId="34186B39" w:rsidR="00934CBB" w:rsidDel="00550517" w:rsidRDefault="00934CBB" w:rsidP="0010305C">
            <w:pPr>
              <w:pStyle w:val="Compact"/>
              <w:rPr>
                <w:del w:id="1570" w:author="Lucien Baumgartner2" w:date="2021-02-10T16:00:00Z"/>
              </w:rPr>
            </w:pPr>
            <w:del w:id="1571" w:author="Lucien Baumgartner2" w:date="2021-02-10T16:00:00Z">
              <w:r w:rsidDel="00550517">
                <w:delText>Desc. - Epistemic</w:delText>
              </w:r>
            </w:del>
          </w:p>
        </w:tc>
        <w:tc>
          <w:tcPr>
            <w:tcW w:w="0" w:type="auto"/>
          </w:tcPr>
          <w:p w14:paraId="61FCEDC9" w14:textId="6306B6BA" w:rsidR="00934CBB" w:rsidDel="00550517" w:rsidRDefault="00934CBB" w:rsidP="0010305C">
            <w:pPr>
              <w:pStyle w:val="Compact"/>
              <w:jc w:val="right"/>
              <w:rPr>
                <w:del w:id="1572" w:author="Lucien Baumgartner2" w:date="2021-02-10T16:00:00Z"/>
              </w:rPr>
            </w:pPr>
            <w:del w:id="1573" w:author="Lucien Baumgartner2" w:date="2021-02-10T16:00:00Z">
              <w:r w:rsidDel="00550517">
                <w:delText>0.0101</w:delText>
              </w:r>
            </w:del>
          </w:p>
        </w:tc>
        <w:tc>
          <w:tcPr>
            <w:tcW w:w="0" w:type="auto"/>
          </w:tcPr>
          <w:p w14:paraId="3F3B1096" w14:textId="0508F16A" w:rsidR="00934CBB" w:rsidDel="00550517" w:rsidRDefault="00934CBB" w:rsidP="0010305C">
            <w:pPr>
              <w:pStyle w:val="Compact"/>
              <w:jc w:val="right"/>
              <w:rPr>
                <w:del w:id="1574" w:author="Lucien Baumgartner2" w:date="2021-02-10T16:00:00Z"/>
              </w:rPr>
            </w:pPr>
            <w:del w:id="1575" w:author="Lucien Baumgartner2" w:date="2021-02-10T16:00:00Z">
              <w:r w:rsidDel="00550517">
                <w:delText>0.0034</w:delText>
              </w:r>
            </w:del>
          </w:p>
        </w:tc>
        <w:tc>
          <w:tcPr>
            <w:tcW w:w="0" w:type="auto"/>
          </w:tcPr>
          <w:p w14:paraId="57F818CB" w14:textId="0D072D5B" w:rsidR="00934CBB" w:rsidDel="00550517" w:rsidRDefault="00934CBB" w:rsidP="0010305C">
            <w:pPr>
              <w:pStyle w:val="Compact"/>
              <w:jc w:val="right"/>
              <w:rPr>
                <w:del w:id="1576" w:author="Lucien Baumgartner2" w:date="2021-02-10T16:00:00Z"/>
              </w:rPr>
            </w:pPr>
            <w:del w:id="1577" w:author="Lucien Baumgartner2" w:date="2021-02-10T16:00:00Z">
              <w:r w:rsidDel="00550517">
                <w:delText>44175</w:delText>
              </w:r>
            </w:del>
          </w:p>
        </w:tc>
        <w:tc>
          <w:tcPr>
            <w:tcW w:w="0" w:type="auto"/>
          </w:tcPr>
          <w:p w14:paraId="63DBF677" w14:textId="766BCB46" w:rsidR="00934CBB" w:rsidDel="00550517" w:rsidRDefault="00934CBB" w:rsidP="0010305C">
            <w:pPr>
              <w:pStyle w:val="Compact"/>
              <w:jc w:val="right"/>
              <w:rPr>
                <w:del w:id="1578" w:author="Lucien Baumgartner2" w:date="2021-02-10T16:00:00Z"/>
              </w:rPr>
            </w:pPr>
            <w:del w:id="1579" w:author="Lucien Baumgartner2" w:date="2021-02-10T16:00:00Z">
              <w:r w:rsidDel="00550517">
                <w:delText>3.013</w:delText>
              </w:r>
            </w:del>
          </w:p>
        </w:tc>
        <w:tc>
          <w:tcPr>
            <w:tcW w:w="0" w:type="auto"/>
          </w:tcPr>
          <w:p w14:paraId="088B2174" w14:textId="73DC833F" w:rsidR="00934CBB" w:rsidDel="00550517" w:rsidRDefault="00934CBB" w:rsidP="0010305C">
            <w:pPr>
              <w:pStyle w:val="Compact"/>
              <w:rPr>
                <w:del w:id="1580" w:author="Lucien Baumgartner2" w:date="2021-02-10T16:00:00Z"/>
              </w:rPr>
            </w:pPr>
            <w:del w:id="1581" w:author="Lucien Baumgartner2" w:date="2021-02-10T16:00:00Z">
              <w:r w:rsidDel="00550517">
                <w:delText>0.0138</w:delText>
              </w:r>
            </w:del>
          </w:p>
        </w:tc>
      </w:tr>
      <w:tr w:rsidR="00934CBB" w:rsidDel="00550517" w14:paraId="1908298A" w14:textId="2068558F" w:rsidTr="00934CBB">
        <w:trPr>
          <w:del w:id="1582" w:author="Lucien Baumgartner2" w:date="2021-02-10T16:00:00Z"/>
        </w:trPr>
        <w:tc>
          <w:tcPr>
            <w:tcW w:w="0" w:type="auto"/>
          </w:tcPr>
          <w:p w14:paraId="78E69C44" w14:textId="0E686607" w:rsidR="00934CBB" w:rsidDel="00550517" w:rsidRDefault="00934CBB" w:rsidP="0010305C">
            <w:pPr>
              <w:pStyle w:val="Compact"/>
              <w:rPr>
                <w:del w:id="1583" w:author="Lucien Baumgartner2" w:date="2021-02-10T16:00:00Z"/>
              </w:rPr>
            </w:pPr>
            <w:del w:id="1584" w:author="Lucien Baumgartner2" w:date="2021-02-10T16:00:00Z">
              <w:r w:rsidDel="00550517">
                <w:delText>Desc. - Legal</w:delText>
              </w:r>
            </w:del>
          </w:p>
        </w:tc>
        <w:tc>
          <w:tcPr>
            <w:tcW w:w="0" w:type="auto"/>
          </w:tcPr>
          <w:p w14:paraId="4205C41B" w14:textId="776500E4" w:rsidR="00934CBB" w:rsidDel="00550517" w:rsidRDefault="00934CBB" w:rsidP="0010305C">
            <w:pPr>
              <w:pStyle w:val="Compact"/>
              <w:jc w:val="right"/>
              <w:rPr>
                <w:del w:id="1585" w:author="Lucien Baumgartner2" w:date="2021-02-10T16:00:00Z"/>
              </w:rPr>
            </w:pPr>
            <w:del w:id="1586" w:author="Lucien Baumgartner2" w:date="2021-02-10T16:00:00Z">
              <w:r w:rsidDel="00550517">
                <w:delText>-0.0027</w:delText>
              </w:r>
            </w:del>
          </w:p>
        </w:tc>
        <w:tc>
          <w:tcPr>
            <w:tcW w:w="0" w:type="auto"/>
          </w:tcPr>
          <w:p w14:paraId="72410CC2" w14:textId="480E240A" w:rsidR="00934CBB" w:rsidDel="00550517" w:rsidRDefault="00934CBB" w:rsidP="0010305C">
            <w:pPr>
              <w:pStyle w:val="Compact"/>
              <w:jc w:val="right"/>
              <w:rPr>
                <w:del w:id="1587" w:author="Lucien Baumgartner2" w:date="2021-02-10T16:00:00Z"/>
              </w:rPr>
            </w:pPr>
            <w:del w:id="1588" w:author="Lucien Baumgartner2" w:date="2021-02-10T16:00:00Z">
              <w:r w:rsidDel="00550517">
                <w:delText>0.0034</w:delText>
              </w:r>
            </w:del>
          </w:p>
        </w:tc>
        <w:tc>
          <w:tcPr>
            <w:tcW w:w="0" w:type="auto"/>
          </w:tcPr>
          <w:p w14:paraId="44935D38" w14:textId="6FF48FBB" w:rsidR="00934CBB" w:rsidDel="00550517" w:rsidRDefault="00934CBB" w:rsidP="0010305C">
            <w:pPr>
              <w:pStyle w:val="Compact"/>
              <w:jc w:val="right"/>
              <w:rPr>
                <w:del w:id="1589" w:author="Lucien Baumgartner2" w:date="2021-02-10T16:00:00Z"/>
              </w:rPr>
            </w:pPr>
            <w:del w:id="1590" w:author="Lucien Baumgartner2" w:date="2021-02-10T16:00:00Z">
              <w:r w:rsidDel="00550517">
                <w:delText>44175</w:delText>
              </w:r>
            </w:del>
          </w:p>
        </w:tc>
        <w:tc>
          <w:tcPr>
            <w:tcW w:w="0" w:type="auto"/>
          </w:tcPr>
          <w:p w14:paraId="646C192A" w14:textId="32F6622C" w:rsidR="00934CBB" w:rsidDel="00550517" w:rsidRDefault="00934CBB" w:rsidP="0010305C">
            <w:pPr>
              <w:pStyle w:val="Compact"/>
              <w:jc w:val="right"/>
              <w:rPr>
                <w:del w:id="1591" w:author="Lucien Baumgartner2" w:date="2021-02-10T16:00:00Z"/>
              </w:rPr>
            </w:pPr>
            <w:del w:id="1592" w:author="Lucien Baumgartner2" w:date="2021-02-10T16:00:00Z">
              <w:r w:rsidDel="00550517">
                <w:delText>-0.799</w:delText>
              </w:r>
            </w:del>
          </w:p>
        </w:tc>
        <w:tc>
          <w:tcPr>
            <w:tcW w:w="0" w:type="auto"/>
          </w:tcPr>
          <w:p w14:paraId="220E48B6" w14:textId="5BE94E29" w:rsidR="00934CBB" w:rsidDel="00550517" w:rsidRDefault="00934CBB" w:rsidP="0010305C">
            <w:pPr>
              <w:pStyle w:val="Compact"/>
              <w:rPr>
                <w:del w:id="1593" w:author="Lucien Baumgartner2" w:date="2021-02-10T16:00:00Z"/>
              </w:rPr>
            </w:pPr>
            <w:del w:id="1594" w:author="Lucien Baumgartner2" w:date="2021-02-10T16:00:00Z">
              <w:r w:rsidDel="00550517">
                <w:delText>0.8548</w:delText>
              </w:r>
            </w:del>
          </w:p>
        </w:tc>
      </w:tr>
      <w:tr w:rsidR="00934CBB" w:rsidDel="00550517" w14:paraId="227670BA" w14:textId="0C9668AC" w:rsidTr="00934CBB">
        <w:trPr>
          <w:del w:id="1595" w:author="Lucien Baumgartner2" w:date="2021-02-10T16:00:00Z"/>
        </w:trPr>
        <w:tc>
          <w:tcPr>
            <w:tcW w:w="0" w:type="auto"/>
          </w:tcPr>
          <w:p w14:paraId="692E482E" w14:textId="6E026150" w:rsidR="00934CBB" w:rsidDel="00550517" w:rsidRDefault="00934CBB" w:rsidP="0010305C">
            <w:pPr>
              <w:pStyle w:val="Compact"/>
              <w:rPr>
                <w:del w:id="1596" w:author="Lucien Baumgartner2" w:date="2021-02-10T16:00:00Z"/>
              </w:rPr>
            </w:pPr>
            <w:del w:id="1597" w:author="Lucien Baumgartner2" w:date="2021-02-10T16:00:00Z">
              <w:r w:rsidDel="00550517">
                <w:delText>Desc. - TC</w:delText>
              </w:r>
            </w:del>
          </w:p>
        </w:tc>
        <w:tc>
          <w:tcPr>
            <w:tcW w:w="0" w:type="auto"/>
          </w:tcPr>
          <w:p w14:paraId="2F93FDA1" w14:textId="28B2BA59" w:rsidR="00934CBB" w:rsidDel="00550517" w:rsidRDefault="00934CBB" w:rsidP="0010305C">
            <w:pPr>
              <w:pStyle w:val="Compact"/>
              <w:jc w:val="right"/>
              <w:rPr>
                <w:del w:id="1598" w:author="Lucien Baumgartner2" w:date="2021-02-10T16:00:00Z"/>
              </w:rPr>
            </w:pPr>
            <w:del w:id="1599" w:author="Lucien Baumgartner2" w:date="2021-02-10T16:00:00Z">
              <w:r w:rsidDel="00550517">
                <w:delText>-0.0433</w:delText>
              </w:r>
            </w:del>
          </w:p>
        </w:tc>
        <w:tc>
          <w:tcPr>
            <w:tcW w:w="0" w:type="auto"/>
          </w:tcPr>
          <w:p w14:paraId="5B75D910" w14:textId="7FB11974" w:rsidR="00934CBB" w:rsidDel="00550517" w:rsidRDefault="00934CBB" w:rsidP="0010305C">
            <w:pPr>
              <w:pStyle w:val="Compact"/>
              <w:jc w:val="right"/>
              <w:rPr>
                <w:del w:id="1600" w:author="Lucien Baumgartner2" w:date="2021-02-10T16:00:00Z"/>
              </w:rPr>
            </w:pPr>
            <w:del w:id="1601" w:author="Lucien Baumgartner2" w:date="2021-02-10T16:00:00Z">
              <w:r w:rsidDel="00550517">
                <w:delText>0.0035</w:delText>
              </w:r>
            </w:del>
          </w:p>
        </w:tc>
        <w:tc>
          <w:tcPr>
            <w:tcW w:w="0" w:type="auto"/>
          </w:tcPr>
          <w:p w14:paraId="531510E7" w14:textId="1E59D1ED" w:rsidR="00934CBB" w:rsidDel="00550517" w:rsidRDefault="00934CBB" w:rsidP="0010305C">
            <w:pPr>
              <w:pStyle w:val="Compact"/>
              <w:jc w:val="right"/>
              <w:rPr>
                <w:del w:id="1602" w:author="Lucien Baumgartner2" w:date="2021-02-10T16:00:00Z"/>
              </w:rPr>
            </w:pPr>
            <w:del w:id="1603" w:author="Lucien Baumgartner2" w:date="2021-02-10T16:00:00Z">
              <w:r w:rsidDel="00550517">
                <w:delText>44175</w:delText>
              </w:r>
            </w:del>
          </w:p>
        </w:tc>
        <w:tc>
          <w:tcPr>
            <w:tcW w:w="0" w:type="auto"/>
          </w:tcPr>
          <w:p w14:paraId="6A3662CE" w14:textId="3B2958F5" w:rsidR="00934CBB" w:rsidDel="00550517" w:rsidRDefault="00934CBB" w:rsidP="0010305C">
            <w:pPr>
              <w:pStyle w:val="Compact"/>
              <w:jc w:val="right"/>
              <w:rPr>
                <w:del w:id="1604" w:author="Lucien Baumgartner2" w:date="2021-02-10T16:00:00Z"/>
              </w:rPr>
            </w:pPr>
            <w:del w:id="1605" w:author="Lucien Baumgartner2" w:date="2021-02-10T16:00:00Z">
              <w:r w:rsidDel="00550517">
                <w:delText>-12.355</w:delText>
              </w:r>
            </w:del>
          </w:p>
        </w:tc>
        <w:tc>
          <w:tcPr>
            <w:tcW w:w="0" w:type="auto"/>
          </w:tcPr>
          <w:p w14:paraId="43796076" w14:textId="3709C34E" w:rsidR="00934CBB" w:rsidDel="00550517" w:rsidRDefault="00934CBB" w:rsidP="0010305C">
            <w:pPr>
              <w:pStyle w:val="Compact"/>
              <w:rPr>
                <w:del w:id="1606" w:author="Lucien Baumgartner2" w:date="2021-02-10T16:00:00Z"/>
              </w:rPr>
            </w:pPr>
            <m:oMath>
              <m:r>
                <w:del w:id="1607" w:author="Lucien Baumgartner2" w:date="2021-02-10T16:00:00Z">
                  <m:rPr>
                    <m:sty m:val="p"/>
                  </m:rPr>
                  <w:rPr>
                    <w:rFonts w:ascii="Cambria Math" w:hAnsi="Cambria Math"/>
                  </w:rPr>
                  <m:t>&lt;</m:t>
                </w:del>
              </m:r>
            </m:oMath>
            <w:del w:id="1608" w:author="Lucien Baumgartner2" w:date="2021-02-10T16:00:00Z">
              <w:r w:rsidDel="00550517">
                <w:delText>.0001</w:delText>
              </w:r>
            </w:del>
          </w:p>
        </w:tc>
      </w:tr>
      <w:tr w:rsidR="00934CBB" w:rsidDel="00550517" w14:paraId="6F03E606" w14:textId="1D017F2E" w:rsidTr="00934CBB">
        <w:trPr>
          <w:del w:id="1609" w:author="Lucien Baumgartner2" w:date="2021-02-10T16:00:00Z"/>
        </w:trPr>
        <w:tc>
          <w:tcPr>
            <w:tcW w:w="0" w:type="auto"/>
          </w:tcPr>
          <w:p w14:paraId="34CF4B97" w14:textId="7326EBD6" w:rsidR="00934CBB" w:rsidDel="00550517" w:rsidRDefault="00934CBB" w:rsidP="0010305C">
            <w:pPr>
              <w:pStyle w:val="Compact"/>
              <w:rPr>
                <w:del w:id="1610" w:author="Lucien Baumgartner2" w:date="2021-02-10T16:00:00Z"/>
              </w:rPr>
            </w:pPr>
            <w:del w:id="1611" w:author="Lucien Baumgartner2" w:date="2021-02-10T16:00:00Z">
              <w:r w:rsidDel="00550517">
                <w:delText>Epistemic - Legal</w:delText>
              </w:r>
            </w:del>
          </w:p>
        </w:tc>
        <w:tc>
          <w:tcPr>
            <w:tcW w:w="0" w:type="auto"/>
          </w:tcPr>
          <w:p w14:paraId="0F93A64B" w14:textId="212BA358" w:rsidR="00934CBB" w:rsidDel="00550517" w:rsidRDefault="00934CBB" w:rsidP="0010305C">
            <w:pPr>
              <w:pStyle w:val="Compact"/>
              <w:jc w:val="right"/>
              <w:rPr>
                <w:del w:id="1612" w:author="Lucien Baumgartner2" w:date="2021-02-10T16:00:00Z"/>
              </w:rPr>
            </w:pPr>
            <w:del w:id="1613" w:author="Lucien Baumgartner2" w:date="2021-02-10T16:00:00Z">
              <w:r w:rsidDel="00550517">
                <w:delText>-0.0128</w:delText>
              </w:r>
            </w:del>
          </w:p>
        </w:tc>
        <w:tc>
          <w:tcPr>
            <w:tcW w:w="0" w:type="auto"/>
          </w:tcPr>
          <w:p w14:paraId="2E5F34D5" w14:textId="2B1EF599" w:rsidR="00934CBB" w:rsidDel="00550517" w:rsidRDefault="00934CBB" w:rsidP="0010305C">
            <w:pPr>
              <w:pStyle w:val="Compact"/>
              <w:jc w:val="right"/>
              <w:rPr>
                <w:del w:id="1614" w:author="Lucien Baumgartner2" w:date="2021-02-10T16:00:00Z"/>
              </w:rPr>
            </w:pPr>
            <w:del w:id="1615" w:author="Lucien Baumgartner2" w:date="2021-02-10T16:00:00Z">
              <w:r w:rsidDel="00550517">
                <w:delText>0.0020</w:delText>
              </w:r>
            </w:del>
          </w:p>
        </w:tc>
        <w:tc>
          <w:tcPr>
            <w:tcW w:w="0" w:type="auto"/>
          </w:tcPr>
          <w:p w14:paraId="157AA1F4" w14:textId="4297454D" w:rsidR="00934CBB" w:rsidDel="00550517" w:rsidRDefault="00934CBB" w:rsidP="0010305C">
            <w:pPr>
              <w:pStyle w:val="Compact"/>
              <w:jc w:val="right"/>
              <w:rPr>
                <w:del w:id="1616" w:author="Lucien Baumgartner2" w:date="2021-02-10T16:00:00Z"/>
              </w:rPr>
            </w:pPr>
            <w:del w:id="1617" w:author="Lucien Baumgartner2" w:date="2021-02-10T16:00:00Z">
              <w:r w:rsidDel="00550517">
                <w:delText>44175</w:delText>
              </w:r>
            </w:del>
          </w:p>
        </w:tc>
        <w:tc>
          <w:tcPr>
            <w:tcW w:w="0" w:type="auto"/>
          </w:tcPr>
          <w:p w14:paraId="1CA3C790" w14:textId="04533706" w:rsidR="00934CBB" w:rsidDel="00550517" w:rsidRDefault="00934CBB" w:rsidP="0010305C">
            <w:pPr>
              <w:pStyle w:val="Compact"/>
              <w:jc w:val="right"/>
              <w:rPr>
                <w:del w:id="1618" w:author="Lucien Baumgartner2" w:date="2021-02-10T16:00:00Z"/>
              </w:rPr>
            </w:pPr>
            <w:del w:id="1619" w:author="Lucien Baumgartner2" w:date="2021-02-10T16:00:00Z">
              <w:r w:rsidDel="00550517">
                <w:delText>-6.253</w:delText>
              </w:r>
            </w:del>
          </w:p>
        </w:tc>
        <w:tc>
          <w:tcPr>
            <w:tcW w:w="0" w:type="auto"/>
          </w:tcPr>
          <w:p w14:paraId="522BA273" w14:textId="1FBFD2AA" w:rsidR="00934CBB" w:rsidDel="00550517" w:rsidRDefault="00934CBB" w:rsidP="0010305C">
            <w:pPr>
              <w:pStyle w:val="Compact"/>
              <w:rPr>
                <w:del w:id="1620" w:author="Lucien Baumgartner2" w:date="2021-02-10T16:00:00Z"/>
              </w:rPr>
            </w:pPr>
            <m:oMath>
              <m:r>
                <w:del w:id="1621" w:author="Lucien Baumgartner2" w:date="2021-02-10T16:00:00Z">
                  <m:rPr>
                    <m:sty m:val="p"/>
                  </m:rPr>
                  <w:rPr>
                    <w:rFonts w:ascii="Cambria Math" w:hAnsi="Cambria Math"/>
                  </w:rPr>
                  <m:t>&lt;</m:t>
                </w:del>
              </m:r>
            </m:oMath>
            <w:del w:id="1622" w:author="Lucien Baumgartner2" w:date="2021-02-10T16:00:00Z">
              <w:r w:rsidDel="00550517">
                <w:delText>.0001</w:delText>
              </w:r>
            </w:del>
          </w:p>
        </w:tc>
      </w:tr>
      <w:tr w:rsidR="00934CBB" w:rsidDel="00550517" w14:paraId="522AA706" w14:textId="1D4F2000" w:rsidTr="00934CBB">
        <w:trPr>
          <w:del w:id="1623" w:author="Lucien Baumgartner2" w:date="2021-02-10T16:00:00Z"/>
        </w:trPr>
        <w:tc>
          <w:tcPr>
            <w:tcW w:w="0" w:type="auto"/>
          </w:tcPr>
          <w:p w14:paraId="039C62A1" w14:textId="0C6CDB61" w:rsidR="00934CBB" w:rsidDel="00550517" w:rsidRDefault="00934CBB" w:rsidP="0010305C">
            <w:pPr>
              <w:pStyle w:val="Compact"/>
              <w:rPr>
                <w:del w:id="1624" w:author="Lucien Baumgartner2" w:date="2021-02-10T16:00:00Z"/>
              </w:rPr>
            </w:pPr>
            <w:del w:id="1625" w:author="Lucien Baumgartner2" w:date="2021-02-10T16:00:00Z">
              <w:r w:rsidDel="00550517">
                <w:delText>Epistemic - TC</w:delText>
              </w:r>
            </w:del>
          </w:p>
        </w:tc>
        <w:tc>
          <w:tcPr>
            <w:tcW w:w="0" w:type="auto"/>
          </w:tcPr>
          <w:p w14:paraId="21806413" w14:textId="06189AC1" w:rsidR="00934CBB" w:rsidDel="00550517" w:rsidRDefault="00934CBB" w:rsidP="0010305C">
            <w:pPr>
              <w:pStyle w:val="Compact"/>
              <w:jc w:val="right"/>
              <w:rPr>
                <w:del w:id="1626" w:author="Lucien Baumgartner2" w:date="2021-02-10T16:00:00Z"/>
              </w:rPr>
            </w:pPr>
            <w:del w:id="1627" w:author="Lucien Baumgartner2" w:date="2021-02-10T16:00:00Z">
              <w:r w:rsidDel="00550517">
                <w:delText>-0.0534</w:delText>
              </w:r>
            </w:del>
          </w:p>
        </w:tc>
        <w:tc>
          <w:tcPr>
            <w:tcW w:w="0" w:type="auto"/>
          </w:tcPr>
          <w:p w14:paraId="558BFF79" w14:textId="0240841D" w:rsidR="00934CBB" w:rsidDel="00550517" w:rsidRDefault="00934CBB" w:rsidP="0010305C">
            <w:pPr>
              <w:pStyle w:val="Compact"/>
              <w:jc w:val="right"/>
              <w:rPr>
                <w:del w:id="1628" w:author="Lucien Baumgartner2" w:date="2021-02-10T16:00:00Z"/>
              </w:rPr>
            </w:pPr>
            <w:del w:id="1629" w:author="Lucien Baumgartner2" w:date="2021-02-10T16:00:00Z">
              <w:r w:rsidDel="00550517">
                <w:delText>0.0023</w:delText>
              </w:r>
            </w:del>
          </w:p>
        </w:tc>
        <w:tc>
          <w:tcPr>
            <w:tcW w:w="0" w:type="auto"/>
          </w:tcPr>
          <w:p w14:paraId="76D4A53D" w14:textId="5B643647" w:rsidR="00934CBB" w:rsidDel="00550517" w:rsidRDefault="00934CBB" w:rsidP="0010305C">
            <w:pPr>
              <w:pStyle w:val="Compact"/>
              <w:jc w:val="right"/>
              <w:rPr>
                <w:del w:id="1630" w:author="Lucien Baumgartner2" w:date="2021-02-10T16:00:00Z"/>
              </w:rPr>
            </w:pPr>
            <w:del w:id="1631" w:author="Lucien Baumgartner2" w:date="2021-02-10T16:00:00Z">
              <w:r w:rsidDel="00550517">
                <w:delText>44175</w:delText>
              </w:r>
            </w:del>
          </w:p>
        </w:tc>
        <w:tc>
          <w:tcPr>
            <w:tcW w:w="0" w:type="auto"/>
          </w:tcPr>
          <w:p w14:paraId="56D3FEA8" w14:textId="79FAEB5E" w:rsidR="00934CBB" w:rsidDel="00550517" w:rsidRDefault="00934CBB" w:rsidP="0010305C">
            <w:pPr>
              <w:pStyle w:val="Compact"/>
              <w:jc w:val="right"/>
              <w:rPr>
                <w:del w:id="1632" w:author="Lucien Baumgartner2" w:date="2021-02-10T16:00:00Z"/>
              </w:rPr>
            </w:pPr>
            <w:del w:id="1633" w:author="Lucien Baumgartner2" w:date="2021-02-10T16:00:00Z">
              <w:r w:rsidDel="00550517">
                <w:delText>-23.510</w:delText>
              </w:r>
            </w:del>
          </w:p>
        </w:tc>
        <w:tc>
          <w:tcPr>
            <w:tcW w:w="0" w:type="auto"/>
          </w:tcPr>
          <w:p w14:paraId="1DDD69A5" w14:textId="2DCC9A7B" w:rsidR="00934CBB" w:rsidDel="00550517" w:rsidRDefault="00934CBB" w:rsidP="0010305C">
            <w:pPr>
              <w:pStyle w:val="Compact"/>
              <w:rPr>
                <w:del w:id="1634" w:author="Lucien Baumgartner2" w:date="2021-02-10T16:00:00Z"/>
              </w:rPr>
            </w:pPr>
            <m:oMath>
              <m:r>
                <w:del w:id="1635" w:author="Lucien Baumgartner2" w:date="2021-02-10T16:00:00Z">
                  <m:rPr>
                    <m:sty m:val="p"/>
                  </m:rPr>
                  <w:rPr>
                    <w:rFonts w:ascii="Cambria Math" w:hAnsi="Cambria Math"/>
                  </w:rPr>
                  <m:t>&lt;</m:t>
                </w:del>
              </m:r>
            </m:oMath>
            <w:del w:id="1636" w:author="Lucien Baumgartner2" w:date="2021-02-10T16:00:00Z">
              <w:r w:rsidDel="00550517">
                <w:delText>.0001</w:delText>
              </w:r>
            </w:del>
          </w:p>
        </w:tc>
      </w:tr>
      <w:tr w:rsidR="00934CBB" w:rsidDel="00550517" w14:paraId="1183AAB1" w14:textId="14AC6ABE" w:rsidTr="00934CBB">
        <w:trPr>
          <w:del w:id="1637" w:author="Lucien Baumgartner2" w:date="2021-02-10T16:00:00Z"/>
        </w:trPr>
        <w:tc>
          <w:tcPr>
            <w:tcW w:w="0" w:type="auto"/>
          </w:tcPr>
          <w:p w14:paraId="495660FA" w14:textId="67E80F57" w:rsidR="00934CBB" w:rsidDel="00550517" w:rsidRDefault="00934CBB" w:rsidP="0010305C">
            <w:pPr>
              <w:pStyle w:val="Compact"/>
              <w:rPr>
                <w:del w:id="1638" w:author="Lucien Baumgartner2" w:date="2021-02-10T16:00:00Z"/>
              </w:rPr>
            </w:pPr>
            <w:del w:id="1639" w:author="Lucien Baumgartner2" w:date="2021-02-10T16:00:00Z">
              <w:r w:rsidDel="00550517">
                <w:delText>Legal - TC</w:delText>
              </w:r>
            </w:del>
          </w:p>
        </w:tc>
        <w:tc>
          <w:tcPr>
            <w:tcW w:w="0" w:type="auto"/>
          </w:tcPr>
          <w:p w14:paraId="11D341D2" w14:textId="685538DB" w:rsidR="00934CBB" w:rsidDel="00550517" w:rsidRDefault="00934CBB" w:rsidP="0010305C">
            <w:pPr>
              <w:pStyle w:val="Compact"/>
              <w:jc w:val="right"/>
              <w:rPr>
                <w:del w:id="1640" w:author="Lucien Baumgartner2" w:date="2021-02-10T16:00:00Z"/>
              </w:rPr>
            </w:pPr>
            <w:del w:id="1641" w:author="Lucien Baumgartner2" w:date="2021-02-10T16:00:00Z">
              <w:r w:rsidDel="00550517">
                <w:delText>-0.0406</w:delText>
              </w:r>
            </w:del>
          </w:p>
        </w:tc>
        <w:tc>
          <w:tcPr>
            <w:tcW w:w="0" w:type="auto"/>
          </w:tcPr>
          <w:p w14:paraId="7090D773" w14:textId="60C6212C" w:rsidR="00934CBB" w:rsidDel="00550517" w:rsidRDefault="00934CBB" w:rsidP="0010305C">
            <w:pPr>
              <w:pStyle w:val="Compact"/>
              <w:jc w:val="right"/>
              <w:rPr>
                <w:del w:id="1642" w:author="Lucien Baumgartner2" w:date="2021-02-10T16:00:00Z"/>
              </w:rPr>
            </w:pPr>
            <w:del w:id="1643" w:author="Lucien Baumgartner2" w:date="2021-02-10T16:00:00Z">
              <w:r w:rsidDel="00550517">
                <w:delText>0.0023</w:delText>
              </w:r>
            </w:del>
          </w:p>
        </w:tc>
        <w:tc>
          <w:tcPr>
            <w:tcW w:w="0" w:type="auto"/>
          </w:tcPr>
          <w:p w14:paraId="7FA63F86" w14:textId="364E168C" w:rsidR="00934CBB" w:rsidDel="00550517" w:rsidRDefault="00934CBB" w:rsidP="0010305C">
            <w:pPr>
              <w:pStyle w:val="Compact"/>
              <w:jc w:val="right"/>
              <w:rPr>
                <w:del w:id="1644" w:author="Lucien Baumgartner2" w:date="2021-02-10T16:00:00Z"/>
              </w:rPr>
            </w:pPr>
            <w:del w:id="1645" w:author="Lucien Baumgartner2" w:date="2021-02-10T16:00:00Z">
              <w:r w:rsidDel="00550517">
                <w:delText>44175</w:delText>
              </w:r>
            </w:del>
          </w:p>
        </w:tc>
        <w:tc>
          <w:tcPr>
            <w:tcW w:w="0" w:type="auto"/>
          </w:tcPr>
          <w:p w14:paraId="27DFF57C" w14:textId="2ECA7676" w:rsidR="00934CBB" w:rsidDel="00550517" w:rsidRDefault="00934CBB" w:rsidP="0010305C">
            <w:pPr>
              <w:pStyle w:val="Compact"/>
              <w:jc w:val="right"/>
              <w:rPr>
                <w:del w:id="1646" w:author="Lucien Baumgartner2" w:date="2021-02-10T16:00:00Z"/>
              </w:rPr>
            </w:pPr>
            <w:del w:id="1647" w:author="Lucien Baumgartner2" w:date="2021-02-10T16:00:00Z">
              <w:r w:rsidDel="00550517">
                <w:delText>-17.752</w:delText>
              </w:r>
            </w:del>
          </w:p>
        </w:tc>
        <w:tc>
          <w:tcPr>
            <w:tcW w:w="0" w:type="auto"/>
          </w:tcPr>
          <w:p w14:paraId="55D96EFC" w14:textId="7CB3B179" w:rsidR="00934CBB" w:rsidDel="00550517" w:rsidRDefault="00934CBB" w:rsidP="0010305C">
            <w:pPr>
              <w:pStyle w:val="Compact"/>
              <w:rPr>
                <w:del w:id="1648" w:author="Lucien Baumgartner2" w:date="2021-02-10T16:00:00Z"/>
              </w:rPr>
            </w:pPr>
            <m:oMath>
              <m:r>
                <w:del w:id="1649" w:author="Lucien Baumgartner2" w:date="2021-02-10T16:00:00Z">
                  <m:rPr>
                    <m:sty m:val="p"/>
                  </m:rPr>
                  <w:rPr>
                    <w:rFonts w:ascii="Cambria Math" w:hAnsi="Cambria Math"/>
                  </w:rPr>
                  <m:t>&lt;</m:t>
                </w:del>
              </m:r>
            </m:oMath>
            <w:del w:id="1650" w:author="Lucien Baumgartner2" w:date="2021-02-10T16:00:00Z">
              <w:r w:rsidDel="00550517">
                <w:delText>.0001</w:delText>
              </w:r>
            </w:del>
          </w:p>
        </w:tc>
      </w:tr>
      <w:tr w:rsidR="00934CBB" w:rsidDel="00550517" w14:paraId="154612F0" w14:textId="4B634A5D" w:rsidTr="00934CBB">
        <w:trPr>
          <w:del w:id="1651" w:author="Lucien Baumgartner2" w:date="2021-02-10T16:00:00Z"/>
        </w:trPr>
        <w:tc>
          <w:tcPr>
            <w:tcW w:w="0" w:type="auto"/>
          </w:tcPr>
          <w:p w14:paraId="0338066C" w14:textId="2C62EB67" w:rsidR="00934CBB" w:rsidDel="00550517" w:rsidRDefault="00934CBB" w:rsidP="0010305C">
            <w:pPr>
              <w:pStyle w:val="Compact"/>
              <w:rPr>
                <w:del w:id="1652" w:author="Lucien Baumgartner2" w:date="2021-02-10T16:00:00Z"/>
              </w:rPr>
            </w:pPr>
            <w:del w:id="1653" w:author="Lucien Baumgartner2" w:date="2021-02-10T16:00:00Z">
              <w:r w:rsidDel="00550517">
                <w:delText>Note: contrasts are still on the absolute scale. Confidence level used: 0.95</w:delText>
              </w:r>
            </w:del>
          </w:p>
        </w:tc>
        <w:tc>
          <w:tcPr>
            <w:tcW w:w="0" w:type="auto"/>
          </w:tcPr>
          <w:p w14:paraId="175B009A" w14:textId="69ED8E7B" w:rsidR="00934CBB" w:rsidDel="00550517" w:rsidRDefault="00934CBB" w:rsidP="0010305C">
            <w:pPr>
              <w:rPr>
                <w:del w:id="1654" w:author="Lucien Baumgartner2" w:date="2021-02-10T16:00:00Z"/>
              </w:rPr>
            </w:pPr>
          </w:p>
        </w:tc>
        <w:tc>
          <w:tcPr>
            <w:tcW w:w="0" w:type="auto"/>
          </w:tcPr>
          <w:p w14:paraId="1932E399" w14:textId="597FEA23" w:rsidR="00934CBB" w:rsidDel="00550517" w:rsidRDefault="00934CBB" w:rsidP="0010305C">
            <w:pPr>
              <w:rPr>
                <w:del w:id="1655" w:author="Lucien Baumgartner2" w:date="2021-02-10T16:00:00Z"/>
              </w:rPr>
            </w:pPr>
          </w:p>
        </w:tc>
        <w:tc>
          <w:tcPr>
            <w:tcW w:w="0" w:type="auto"/>
          </w:tcPr>
          <w:p w14:paraId="50523248" w14:textId="1B46184F" w:rsidR="00934CBB" w:rsidDel="00550517" w:rsidRDefault="00934CBB" w:rsidP="0010305C">
            <w:pPr>
              <w:rPr>
                <w:del w:id="1656" w:author="Lucien Baumgartner2" w:date="2021-02-10T16:00:00Z"/>
              </w:rPr>
            </w:pPr>
          </w:p>
        </w:tc>
        <w:tc>
          <w:tcPr>
            <w:tcW w:w="0" w:type="auto"/>
          </w:tcPr>
          <w:p w14:paraId="7C5FDBDB" w14:textId="6B1F4F23" w:rsidR="00934CBB" w:rsidDel="00550517" w:rsidRDefault="00934CBB" w:rsidP="0010305C">
            <w:pPr>
              <w:rPr>
                <w:del w:id="1657" w:author="Lucien Baumgartner2" w:date="2021-02-10T16:00:00Z"/>
              </w:rPr>
            </w:pPr>
          </w:p>
        </w:tc>
        <w:tc>
          <w:tcPr>
            <w:tcW w:w="0" w:type="auto"/>
          </w:tcPr>
          <w:p w14:paraId="04824963" w14:textId="2B2BD3A6" w:rsidR="00934CBB" w:rsidDel="00550517" w:rsidRDefault="00934CBB" w:rsidP="0010305C">
            <w:pPr>
              <w:rPr>
                <w:del w:id="1658" w:author="Lucien Baumgartner2" w:date="2021-02-10T16:00:00Z"/>
              </w:rPr>
            </w:pPr>
          </w:p>
        </w:tc>
      </w:tr>
      <w:tr w:rsidR="00934CBB" w:rsidDel="00550517" w14:paraId="0E972D1B" w14:textId="22654210" w:rsidTr="00934CBB">
        <w:trPr>
          <w:del w:id="1659" w:author="Lucien Baumgartner2" w:date="2021-02-10T16:00:00Z"/>
        </w:trPr>
        <w:tc>
          <w:tcPr>
            <w:tcW w:w="0" w:type="auto"/>
          </w:tcPr>
          <w:p w14:paraId="3C514EF7" w14:textId="166A9CB4" w:rsidR="00934CBB" w:rsidDel="00550517" w:rsidRDefault="00934CBB" w:rsidP="0010305C">
            <w:pPr>
              <w:pStyle w:val="Compact"/>
              <w:rPr>
                <w:del w:id="1660" w:author="Lucien Baumgartner2" w:date="2021-02-10T16:00:00Z"/>
              </w:rPr>
            </w:pPr>
            <w:del w:id="1661" w:author="Lucien Baumgartner2" w:date="2021-02-10T16:00:00Z">
              <w:r w:rsidDel="00550517">
                <w:delText>P value adjustment: tukey method for comparing a family of 4 estimates</w:delText>
              </w:r>
            </w:del>
          </w:p>
        </w:tc>
        <w:tc>
          <w:tcPr>
            <w:tcW w:w="0" w:type="auto"/>
          </w:tcPr>
          <w:p w14:paraId="164F220A" w14:textId="130A660F" w:rsidR="00934CBB" w:rsidDel="00550517" w:rsidRDefault="00934CBB" w:rsidP="0010305C">
            <w:pPr>
              <w:rPr>
                <w:del w:id="1662" w:author="Lucien Baumgartner2" w:date="2021-02-10T16:00:00Z"/>
              </w:rPr>
            </w:pPr>
          </w:p>
        </w:tc>
        <w:tc>
          <w:tcPr>
            <w:tcW w:w="0" w:type="auto"/>
          </w:tcPr>
          <w:p w14:paraId="74D997F8" w14:textId="10F9F790" w:rsidR="00934CBB" w:rsidDel="00550517" w:rsidRDefault="00934CBB" w:rsidP="0010305C">
            <w:pPr>
              <w:rPr>
                <w:del w:id="1663" w:author="Lucien Baumgartner2" w:date="2021-02-10T16:00:00Z"/>
              </w:rPr>
            </w:pPr>
          </w:p>
        </w:tc>
        <w:tc>
          <w:tcPr>
            <w:tcW w:w="0" w:type="auto"/>
          </w:tcPr>
          <w:p w14:paraId="5AA80A17" w14:textId="609B05EF" w:rsidR="00934CBB" w:rsidDel="00550517" w:rsidRDefault="00934CBB" w:rsidP="0010305C">
            <w:pPr>
              <w:rPr>
                <w:del w:id="1664" w:author="Lucien Baumgartner2" w:date="2021-02-10T16:00:00Z"/>
              </w:rPr>
            </w:pPr>
          </w:p>
        </w:tc>
        <w:tc>
          <w:tcPr>
            <w:tcW w:w="0" w:type="auto"/>
          </w:tcPr>
          <w:p w14:paraId="7B97FE13" w14:textId="363F8BA0" w:rsidR="00934CBB" w:rsidDel="00550517" w:rsidRDefault="00934CBB" w:rsidP="0010305C">
            <w:pPr>
              <w:rPr>
                <w:del w:id="1665" w:author="Lucien Baumgartner2" w:date="2021-02-10T16:00:00Z"/>
              </w:rPr>
            </w:pPr>
          </w:p>
        </w:tc>
        <w:tc>
          <w:tcPr>
            <w:tcW w:w="0" w:type="auto"/>
          </w:tcPr>
          <w:p w14:paraId="10FB2A6C" w14:textId="3EDC3EE2" w:rsidR="00934CBB" w:rsidDel="00550517" w:rsidRDefault="00934CBB" w:rsidP="0010305C">
            <w:pPr>
              <w:rPr>
                <w:del w:id="1666" w:author="Lucien Baumgartner2" w:date="2021-02-10T16:00:00Z"/>
              </w:rPr>
            </w:pPr>
          </w:p>
        </w:tc>
      </w:tr>
    </w:tbl>
    <w:p w14:paraId="05F3720F" w14:textId="2993F476" w:rsidR="00934CBB" w:rsidDel="00550517" w:rsidRDefault="00934CBB" w:rsidP="00934CBB">
      <w:pPr>
        <w:rPr>
          <w:del w:id="1667" w:author="Lucien Baumgartner2" w:date="2021-02-10T16:00:00Z"/>
        </w:rPr>
      </w:pPr>
    </w:p>
    <w:p w14:paraId="74A04AB4" w14:textId="3654E294" w:rsidR="00934CBB" w:rsidRPr="00934CBB" w:rsidDel="00550517" w:rsidRDefault="00934CBB" w:rsidP="00934CBB">
      <w:pPr>
        <w:pStyle w:val="TableCaption"/>
        <w:rPr>
          <w:del w:id="1668" w:author="Lucien Baumgartner2" w:date="2021-02-10T16:00:00Z"/>
          <w:rFonts w:ascii="Garamond" w:hAnsi="Garamond"/>
        </w:rPr>
      </w:pPr>
      <w:del w:id="1669" w:author="Lucien Baumgartner2" w:date="2021-02-10T16:00:00Z">
        <w:r w:rsidRPr="00934CBB" w:rsidDel="00550517">
          <w:rPr>
            <w:rFonts w:ascii="Garamond" w:hAnsi="Garamond"/>
          </w:rPr>
          <w:delText xml:space="preserve">Table </w:delText>
        </w:r>
        <w:r w:rsidRPr="00934CBB" w:rsidDel="00550517">
          <w:rPr>
            <w:i w:val="0"/>
          </w:rPr>
          <w:fldChar w:fldCharType="begin"/>
        </w:r>
        <w:r w:rsidRPr="00934CBB" w:rsidDel="00550517">
          <w:rPr>
            <w:rFonts w:ascii="Garamond" w:hAnsi="Garamond"/>
          </w:rPr>
          <w:delInstrText xml:space="preserve"> SEQ Table \* ARABIC </w:delInstrText>
        </w:r>
        <w:r w:rsidRPr="00934CBB" w:rsidDel="00550517">
          <w:rPr>
            <w:i w:val="0"/>
          </w:rPr>
          <w:fldChar w:fldCharType="separate"/>
        </w:r>
        <w:r w:rsidR="00B50F00" w:rsidDel="00550517">
          <w:rPr>
            <w:rFonts w:ascii="Garamond" w:hAnsi="Garamond"/>
            <w:noProof/>
          </w:rPr>
          <w:delText>7</w:delText>
        </w:r>
        <w:r w:rsidRPr="00934CBB" w:rsidDel="00550517">
          <w:rPr>
            <w:i w:val="0"/>
          </w:rPr>
          <w:fldChar w:fldCharType="end"/>
        </w:r>
        <w:r w:rsidRPr="00934CBB" w:rsidDel="00550517">
          <w:rPr>
            <w:rFonts w:ascii="Garamond" w:hAnsi="Garamond"/>
          </w:rPr>
          <w:delText>: Planned Absolute Contrasts by Class</w:delText>
        </w:r>
      </w:del>
    </w:p>
    <w:tbl>
      <w:tblPr>
        <w:tblStyle w:val="TableGridLight"/>
        <w:tblW w:w="5000" w:type="pct"/>
        <w:tblLook w:val="0020" w:firstRow="1" w:lastRow="0" w:firstColumn="0" w:lastColumn="0" w:noHBand="0" w:noVBand="0"/>
        <w:tblCaption w:val="Planned Absolute Contrasts by Class"/>
      </w:tblPr>
      <w:tblGrid>
        <w:gridCol w:w="4176"/>
        <w:gridCol w:w="1121"/>
        <w:gridCol w:w="930"/>
        <w:gridCol w:w="881"/>
        <w:gridCol w:w="965"/>
        <w:gridCol w:w="981"/>
      </w:tblGrid>
      <w:tr w:rsidR="00934CBB" w:rsidDel="00550517" w14:paraId="568DBAF1" w14:textId="70D30E00" w:rsidTr="00934CBB">
        <w:trPr>
          <w:del w:id="1670" w:author="Lucien Baumgartner2" w:date="2021-02-10T16:00:00Z"/>
        </w:trPr>
        <w:tc>
          <w:tcPr>
            <w:tcW w:w="0" w:type="auto"/>
          </w:tcPr>
          <w:p w14:paraId="00BA1DFC" w14:textId="192822D9" w:rsidR="00934CBB" w:rsidDel="00550517" w:rsidRDefault="00934CBB" w:rsidP="0010305C">
            <w:pPr>
              <w:pStyle w:val="Compact"/>
              <w:rPr>
                <w:del w:id="1671" w:author="Lucien Baumgartner2" w:date="2021-02-10T16:00:00Z"/>
              </w:rPr>
            </w:pPr>
            <w:del w:id="1672" w:author="Lucien Baumgartner2" w:date="2021-02-10T16:00:00Z">
              <w:r w:rsidDel="00550517">
                <w:delText>Contrast</w:delText>
              </w:r>
            </w:del>
          </w:p>
        </w:tc>
        <w:tc>
          <w:tcPr>
            <w:tcW w:w="0" w:type="auto"/>
          </w:tcPr>
          <w:p w14:paraId="7F1CF9A6" w14:textId="733012D0" w:rsidR="00934CBB" w:rsidDel="00550517" w:rsidRDefault="00934CBB" w:rsidP="0010305C">
            <w:pPr>
              <w:pStyle w:val="Compact"/>
              <w:jc w:val="right"/>
              <w:rPr>
                <w:del w:id="1673" w:author="Lucien Baumgartner2" w:date="2021-02-10T16:00:00Z"/>
              </w:rPr>
            </w:pPr>
            <w:del w:id="1674" w:author="Lucien Baumgartner2" w:date="2021-02-10T16:00:00Z">
              <w:r w:rsidDel="00550517">
                <w:delText>Estimate</w:delText>
              </w:r>
            </w:del>
          </w:p>
        </w:tc>
        <w:tc>
          <w:tcPr>
            <w:tcW w:w="0" w:type="auto"/>
          </w:tcPr>
          <w:p w14:paraId="15A262D9" w14:textId="635840B1" w:rsidR="00934CBB" w:rsidDel="00550517" w:rsidRDefault="00934CBB" w:rsidP="0010305C">
            <w:pPr>
              <w:pStyle w:val="Compact"/>
              <w:jc w:val="right"/>
              <w:rPr>
                <w:del w:id="1675" w:author="Lucien Baumgartner2" w:date="2021-02-10T16:00:00Z"/>
              </w:rPr>
            </w:pPr>
            <w:del w:id="1676" w:author="Lucien Baumgartner2" w:date="2021-02-10T16:00:00Z">
              <w:r w:rsidDel="00550517">
                <w:delText>SE</w:delText>
              </w:r>
            </w:del>
          </w:p>
        </w:tc>
        <w:tc>
          <w:tcPr>
            <w:tcW w:w="0" w:type="auto"/>
          </w:tcPr>
          <w:p w14:paraId="11B6E27F" w14:textId="3A8E9B34" w:rsidR="00934CBB" w:rsidDel="00550517" w:rsidRDefault="00934CBB" w:rsidP="0010305C">
            <w:pPr>
              <w:pStyle w:val="Compact"/>
              <w:jc w:val="right"/>
              <w:rPr>
                <w:del w:id="1677" w:author="Lucien Baumgartner2" w:date="2021-02-10T16:00:00Z"/>
              </w:rPr>
            </w:pPr>
            <w:del w:id="1678" w:author="Lucien Baumgartner2" w:date="2021-02-10T16:00:00Z">
              <w:r w:rsidDel="00550517">
                <w:delText>df</w:delText>
              </w:r>
            </w:del>
          </w:p>
        </w:tc>
        <w:tc>
          <w:tcPr>
            <w:tcW w:w="0" w:type="auto"/>
          </w:tcPr>
          <w:p w14:paraId="301BD670" w14:textId="652EB9AF" w:rsidR="00934CBB" w:rsidDel="00550517" w:rsidRDefault="00934CBB" w:rsidP="0010305C">
            <w:pPr>
              <w:pStyle w:val="Compact"/>
              <w:jc w:val="right"/>
              <w:rPr>
                <w:del w:id="1679" w:author="Lucien Baumgartner2" w:date="2021-02-10T16:00:00Z"/>
              </w:rPr>
            </w:pPr>
            <m:oMath>
              <m:r>
                <w:del w:id="1680" w:author="Lucien Baumgartner2" w:date="2021-02-10T16:00:00Z">
                  <w:rPr>
                    <w:rFonts w:ascii="Cambria Math" w:hAnsi="Cambria Math"/>
                  </w:rPr>
                  <m:t>t</m:t>
                </w:del>
              </m:r>
            </m:oMath>
            <w:del w:id="1681" w:author="Lucien Baumgartner2" w:date="2021-02-10T16:00:00Z">
              <w:r w:rsidDel="00550517">
                <w:delText>-ratio</w:delText>
              </w:r>
            </w:del>
          </w:p>
        </w:tc>
        <w:tc>
          <w:tcPr>
            <w:tcW w:w="0" w:type="auto"/>
          </w:tcPr>
          <w:p w14:paraId="36FE5849" w14:textId="35614CFB" w:rsidR="00934CBB" w:rsidDel="00550517" w:rsidRDefault="00934CBB" w:rsidP="0010305C">
            <w:pPr>
              <w:pStyle w:val="Compact"/>
              <w:rPr>
                <w:del w:id="1682" w:author="Lucien Baumgartner2" w:date="2021-02-10T16:00:00Z"/>
              </w:rPr>
            </w:pPr>
            <m:oMath>
              <m:r>
                <w:del w:id="1683" w:author="Lucien Baumgartner2" w:date="2021-02-10T16:00:00Z">
                  <w:rPr>
                    <w:rFonts w:ascii="Cambria Math" w:hAnsi="Cambria Math"/>
                  </w:rPr>
                  <m:t>p</m:t>
                </w:del>
              </m:r>
            </m:oMath>
            <w:del w:id="1684" w:author="Lucien Baumgartner2" w:date="2021-02-10T16:00:00Z">
              <w:r w:rsidDel="00550517">
                <w:delText>-value</w:delText>
              </w:r>
            </w:del>
          </w:p>
        </w:tc>
      </w:tr>
      <w:tr w:rsidR="00934CBB" w:rsidDel="00550517" w14:paraId="18EE1BDD" w14:textId="34D1119C" w:rsidTr="00934CBB">
        <w:trPr>
          <w:del w:id="1685" w:author="Lucien Baumgartner2" w:date="2021-02-10T16:00:00Z"/>
        </w:trPr>
        <w:tc>
          <w:tcPr>
            <w:tcW w:w="0" w:type="auto"/>
          </w:tcPr>
          <w:p w14:paraId="164981E6" w14:textId="4F3F2CA2" w:rsidR="00934CBB" w:rsidDel="00550517" w:rsidRDefault="00934CBB" w:rsidP="0010305C">
            <w:pPr>
              <w:pStyle w:val="Compact"/>
              <w:rPr>
                <w:del w:id="1686" w:author="Lucien Baumgartner2" w:date="2021-02-10T16:00:00Z"/>
              </w:rPr>
            </w:pPr>
            <w:del w:id="1687" w:author="Lucien Baumgartner2" w:date="2021-02-10T16:00:00Z">
              <w:r w:rsidDel="00550517">
                <w:delText>Polarity = negative</w:delText>
              </w:r>
            </w:del>
          </w:p>
        </w:tc>
        <w:tc>
          <w:tcPr>
            <w:tcW w:w="0" w:type="auto"/>
          </w:tcPr>
          <w:p w14:paraId="1D091FEF" w14:textId="45A030EC" w:rsidR="00934CBB" w:rsidDel="00550517" w:rsidRDefault="00934CBB" w:rsidP="0010305C">
            <w:pPr>
              <w:rPr>
                <w:del w:id="1688" w:author="Lucien Baumgartner2" w:date="2021-02-10T16:00:00Z"/>
              </w:rPr>
            </w:pPr>
          </w:p>
        </w:tc>
        <w:tc>
          <w:tcPr>
            <w:tcW w:w="0" w:type="auto"/>
          </w:tcPr>
          <w:p w14:paraId="021AE354" w14:textId="2D81A10E" w:rsidR="00934CBB" w:rsidDel="00550517" w:rsidRDefault="00934CBB" w:rsidP="0010305C">
            <w:pPr>
              <w:rPr>
                <w:del w:id="1689" w:author="Lucien Baumgartner2" w:date="2021-02-10T16:00:00Z"/>
              </w:rPr>
            </w:pPr>
          </w:p>
        </w:tc>
        <w:tc>
          <w:tcPr>
            <w:tcW w:w="0" w:type="auto"/>
          </w:tcPr>
          <w:p w14:paraId="5C8FB646" w14:textId="610C6F53" w:rsidR="00934CBB" w:rsidDel="00550517" w:rsidRDefault="00934CBB" w:rsidP="0010305C">
            <w:pPr>
              <w:rPr>
                <w:del w:id="1690" w:author="Lucien Baumgartner2" w:date="2021-02-10T16:00:00Z"/>
              </w:rPr>
            </w:pPr>
          </w:p>
        </w:tc>
        <w:tc>
          <w:tcPr>
            <w:tcW w:w="0" w:type="auto"/>
          </w:tcPr>
          <w:p w14:paraId="10509472" w14:textId="3517A9CE" w:rsidR="00934CBB" w:rsidDel="00550517" w:rsidRDefault="00934CBB" w:rsidP="0010305C">
            <w:pPr>
              <w:rPr>
                <w:del w:id="1691" w:author="Lucien Baumgartner2" w:date="2021-02-10T16:00:00Z"/>
              </w:rPr>
            </w:pPr>
          </w:p>
        </w:tc>
        <w:tc>
          <w:tcPr>
            <w:tcW w:w="0" w:type="auto"/>
          </w:tcPr>
          <w:p w14:paraId="7E5B8AF0" w14:textId="67DA17D4" w:rsidR="00934CBB" w:rsidDel="00550517" w:rsidRDefault="00934CBB" w:rsidP="0010305C">
            <w:pPr>
              <w:rPr>
                <w:del w:id="1692" w:author="Lucien Baumgartner2" w:date="2021-02-10T16:00:00Z"/>
              </w:rPr>
            </w:pPr>
          </w:p>
        </w:tc>
      </w:tr>
      <w:tr w:rsidR="00934CBB" w:rsidDel="00550517" w14:paraId="36D79752" w14:textId="5B7FD86D" w:rsidTr="00934CBB">
        <w:trPr>
          <w:del w:id="1693" w:author="Lucien Baumgartner2" w:date="2021-02-10T16:00:00Z"/>
        </w:trPr>
        <w:tc>
          <w:tcPr>
            <w:tcW w:w="0" w:type="auto"/>
          </w:tcPr>
          <w:p w14:paraId="01AFBEBD" w14:textId="39821777" w:rsidR="00934CBB" w:rsidDel="00550517" w:rsidRDefault="00934CBB" w:rsidP="0010305C">
            <w:pPr>
              <w:pStyle w:val="Compact"/>
              <w:rPr>
                <w:del w:id="1694" w:author="Lucien Baumgartner2" w:date="2021-02-10T16:00:00Z"/>
              </w:rPr>
            </w:pPr>
            <w:del w:id="1695" w:author="Lucien Baumgartner2" w:date="2021-02-10T16:00:00Z">
              <w:r w:rsidDel="00550517">
                <w:delText>Desc. - Epistemic</w:delText>
              </w:r>
            </w:del>
          </w:p>
        </w:tc>
        <w:tc>
          <w:tcPr>
            <w:tcW w:w="0" w:type="auto"/>
          </w:tcPr>
          <w:p w14:paraId="4E34F6C8" w14:textId="5AB64F98" w:rsidR="00934CBB" w:rsidDel="00550517" w:rsidRDefault="00934CBB" w:rsidP="0010305C">
            <w:pPr>
              <w:pStyle w:val="Compact"/>
              <w:jc w:val="right"/>
              <w:rPr>
                <w:del w:id="1696" w:author="Lucien Baumgartner2" w:date="2021-02-10T16:00:00Z"/>
              </w:rPr>
            </w:pPr>
            <w:del w:id="1697" w:author="Lucien Baumgartner2" w:date="2021-02-10T16:00:00Z">
              <w:r w:rsidDel="00550517">
                <w:delText>0.3227</w:delText>
              </w:r>
            </w:del>
          </w:p>
        </w:tc>
        <w:tc>
          <w:tcPr>
            <w:tcW w:w="0" w:type="auto"/>
          </w:tcPr>
          <w:p w14:paraId="60EC313F" w14:textId="05743D12" w:rsidR="00934CBB" w:rsidDel="00550517" w:rsidRDefault="00934CBB" w:rsidP="0010305C">
            <w:pPr>
              <w:pStyle w:val="Compact"/>
              <w:jc w:val="right"/>
              <w:rPr>
                <w:del w:id="1698" w:author="Lucien Baumgartner2" w:date="2021-02-10T16:00:00Z"/>
              </w:rPr>
            </w:pPr>
            <w:del w:id="1699" w:author="Lucien Baumgartner2" w:date="2021-02-10T16:00:00Z">
              <w:r w:rsidDel="00550517">
                <w:delText>0.0054</w:delText>
              </w:r>
            </w:del>
          </w:p>
        </w:tc>
        <w:tc>
          <w:tcPr>
            <w:tcW w:w="0" w:type="auto"/>
          </w:tcPr>
          <w:p w14:paraId="602A1F84" w14:textId="5521DD9B" w:rsidR="00934CBB" w:rsidDel="00550517" w:rsidRDefault="00934CBB" w:rsidP="0010305C">
            <w:pPr>
              <w:pStyle w:val="Compact"/>
              <w:jc w:val="right"/>
              <w:rPr>
                <w:del w:id="1700" w:author="Lucien Baumgartner2" w:date="2021-02-10T16:00:00Z"/>
              </w:rPr>
            </w:pPr>
            <w:del w:id="1701" w:author="Lucien Baumgartner2" w:date="2021-02-10T16:00:00Z">
              <w:r w:rsidDel="00550517">
                <w:delText>49191</w:delText>
              </w:r>
            </w:del>
          </w:p>
        </w:tc>
        <w:tc>
          <w:tcPr>
            <w:tcW w:w="0" w:type="auto"/>
          </w:tcPr>
          <w:p w14:paraId="4B07FECB" w14:textId="101B677E" w:rsidR="00934CBB" w:rsidDel="00550517" w:rsidRDefault="00934CBB" w:rsidP="0010305C">
            <w:pPr>
              <w:pStyle w:val="Compact"/>
              <w:jc w:val="right"/>
              <w:rPr>
                <w:del w:id="1702" w:author="Lucien Baumgartner2" w:date="2021-02-10T16:00:00Z"/>
              </w:rPr>
            </w:pPr>
            <w:del w:id="1703" w:author="Lucien Baumgartner2" w:date="2021-02-10T16:00:00Z">
              <w:r w:rsidDel="00550517">
                <w:delText>60.098</w:delText>
              </w:r>
            </w:del>
          </w:p>
        </w:tc>
        <w:tc>
          <w:tcPr>
            <w:tcW w:w="0" w:type="auto"/>
          </w:tcPr>
          <w:p w14:paraId="0CC6848C" w14:textId="40FA4041" w:rsidR="00934CBB" w:rsidDel="00550517" w:rsidRDefault="00934CBB" w:rsidP="0010305C">
            <w:pPr>
              <w:pStyle w:val="Compact"/>
              <w:rPr>
                <w:del w:id="1704" w:author="Lucien Baumgartner2" w:date="2021-02-10T16:00:00Z"/>
              </w:rPr>
            </w:pPr>
            <m:oMath>
              <m:r>
                <w:del w:id="1705" w:author="Lucien Baumgartner2" w:date="2021-02-10T16:00:00Z">
                  <m:rPr>
                    <m:sty m:val="p"/>
                  </m:rPr>
                  <w:rPr>
                    <w:rFonts w:ascii="Cambria Math" w:hAnsi="Cambria Math"/>
                  </w:rPr>
                  <m:t>&lt;</m:t>
                </w:del>
              </m:r>
            </m:oMath>
            <w:del w:id="1706" w:author="Lucien Baumgartner2" w:date="2021-02-10T16:00:00Z">
              <w:r w:rsidDel="00550517">
                <w:delText>.0001</w:delText>
              </w:r>
            </w:del>
          </w:p>
        </w:tc>
      </w:tr>
      <w:tr w:rsidR="00934CBB" w:rsidDel="00550517" w14:paraId="3BB8BCC4" w14:textId="5CA8AB39" w:rsidTr="00934CBB">
        <w:trPr>
          <w:del w:id="1707" w:author="Lucien Baumgartner2" w:date="2021-02-10T16:00:00Z"/>
        </w:trPr>
        <w:tc>
          <w:tcPr>
            <w:tcW w:w="0" w:type="auto"/>
          </w:tcPr>
          <w:p w14:paraId="07D501EE" w14:textId="06F9012F" w:rsidR="00934CBB" w:rsidDel="00550517" w:rsidRDefault="00934CBB" w:rsidP="0010305C">
            <w:pPr>
              <w:pStyle w:val="Compact"/>
              <w:rPr>
                <w:del w:id="1708" w:author="Lucien Baumgartner2" w:date="2021-02-10T16:00:00Z"/>
              </w:rPr>
            </w:pPr>
            <w:del w:id="1709" w:author="Lucien Baumgartner2" w:date="2021-02-10T16:00:00Z">
              <w:r w:rsidDel="00550517">
                <w:delText>Desc. - Legal</w:delText>
              </w:r>
            </w:del>
          </w:p>
        </w:tc>
        <w:tc>
          <w:tcPr>
            <w:tcW w:w="0" w:type="auto"/>
          </w:tcPr>
          <w:p w14:paraId="11B7B279" w14:textId="6CB56DEB" w:rsidR="00934CBB" w:rsidDel="00550517" w:rsidRDefault="00934CBB" w:rsidP="0010305C">
            <w:pPr>
              <w:pStyle w:val="Compact"/>
              <w:jc w:val="right"/>
              <w:rPr>
                <w:del w:id="1710" w:author="Lucien Baumgartner2" w:date="2021-02-10T16:00:00Z"/>
              </w:rPr>
            </w:pPr>
            <w:del w:id="1711" w:author="Lucien Baumgartner2" w:date="2021-02-10T16:00:00Z">
              <w:r w:rsidDel="00550517">
                <w:delText>0.2516</w:delText>
              </w:r>
            </w:del>
          </w:p>
        </w:tc>
        <w:tc>
          <w:tcPr>
            <w:tcW w:w="0" w:type="auto"/>
          </w:tcPr>
          <w:p w14:paraId="4F468979" w14:textId="429CCA7F" w:rsidR="00934CBB" w:rsidDel="00550517" w:rsidRDefault="00934CBB" w:rsidP="0010305C">
            <w:pPr>
              <w:pStyle w:val="Compact"/>
              <w:jc w:val="right"/>
              <w:rPr>
                <w:del w:id="1712" w:author="Lucien Baumgartner2" w:date="2021-02-10T16:00:00Z"/>
              </w:rPr>
            </w:pPr>
            <w:del w:id="1713" w:author="Lucien Baumgartner2" w:date="2021-02-10T16:00:00Z">
              <w:r w:rsidDel="00550517">
                <w:delText>0.0055</w:delText>
              </w:r>
            </w:del>
          </w:p>
        </w:tc>
        <w:tc>
          <w:tcPr>
            <w:tcW w:w="0" w:type="auto"/>
          </w:tcPr>
          <w:p w14:paraId="6014C5AA" w14:textId="7663B43D" w:rsidR="00934CBB" w:rsidDel="00550517" w:rsidRDefault="00934CBB" w:rsidP="0010305C">
            <w:pPr>
              <w:pStyle w:val="Compact"/>
              <w:jc w:val="right"/>
              <w:rPr>
                <w:del w:id="1714" w:author="Lucien Baumgartner2" w:date="2021-02-10T16:00:00Z"/>
              </w:rPr>
            </w:pPr>
            <w:del w:id="1715" w:author="Lucien Baumgartner2" w:date="2021-02-10T16:00:00Z">
              <w:r w:rsidDel="00550517">
                <w:delText>49191</w:delText>
              </w:r>
            </w:del>
          </w:p>
        </w:tc>
        <w:tc>
          <w:tcPr>
            <w:tcW w:w="0" w:type="auto"/>
          </w:tcPr>
          <w:p w14:paraId="17EFFB61" w14:textId="159C2120" w:rsidR="00934CBB" w:rsidDel="00550517" w:rsidRDefault="00934CBB" w:rsidP="0010305C">
            <w:pPr>
              <w:pStyle w:val="Compact"/>
              <w:jc w:val="right"/>
              <w:rPr>
                <w:del w:id="1716" w:author="Lucien Baumgartner2" w:date="2021-02-10T16:00:00Z"/>
              </w:rPr>
            </w:pPr>
            <w:del w:id="1717" w:author="Lucien Baumgartner2" w:date="2021-02-10T16:00:00Z">
              <w:r w:rsidDel="00550517">
                <w:delText>45.702</w:delText>
              </w:r>
            </w:del>
          </w:p>
        </w:tc>
        <w:tc>
          <w:tcPr>
            <w:tcW w:w="0" w:type="auto"/>
          </w:tcPr>
          <w:p w14:paraId="6C8B6BF0" w14:textId="05AD191A" w:rsidR="00934CBB" w:rsidDel="00550517" w:rsidRDefault="00934CBB" w:rsidP="0010305C">
            <w:pPr>
              <w:pStyle w:val="Compact"/>
              <w:rPr>
                <w:del w:id="1718" w:author="Lucien Baumgartner2" w:date="2021-02-10T16:00:00Z"/>
              </w:rPr>
            </w:pPr>
            <m:oMath>
              <m:r>
                <w:del w:id="1719" w:author="Lucien Baumgartner2" w:date="2021-02-10T16:00:00Z">
                  <m:rPr>
                    <m:sty m:val="p"/>
                  </m:rPr>
                  <w:rPr>
                    <w:rFonts w:ascii="Cambria Math" w:hAnsi="Cambria Math"/>
                  </w:rPr>
                  <m:t>&lt;</m:t>
                </w:del>
              </m:r>
            </m:oMath>
            <w:del w:id="1720" w:author="Lucien Baumgartner2" w:date="2021-02-10T16:00:00Z">
              <w:r w:rsidDel="00550517">
                <w:delText>.0001</w:delText>
              </w:r>
            </w:del>
          </w:p>
        </w:tc>
      </w:tr>
      <w:tr w:rsidR="00934CBB" w:rsidDel="00550517" w14:paraId="34665C10" w14:textId="0B3499AC" w:rsidTr="00934CBB">
        <w:trPr>
          <w:del w:id="1721" w:author="Lucien Baumgartner2" w:date="2021-02-10T16:00:00Z"/>
        </w:trPr>
        <w:tc>
          <w:tcPr>
            <w:tcW w:w="0" w:type="auto"/>
          </w:tcPr>
          <w:p w14:paraId="392E784E" w14:textId="08E5F717" w:rsidR="00934CBB" w:rsidDel="00550517" w:rsidRDefault="00934CBB" w:rsidP="0010305C">
            <w:pPr>
              <w:pStyle w:val="Compact"/>
              <w:rPr>
                <w:del w:id="1722" w:author="Lucien Baumgartner2" w:date="2021-02-10T16:00:00Z"/>
              </w:rPr>
            </w:pPr>
            <w:del w:id="1723" w:author="Lucien Baumgartner2" w:date="2021-02-10T16:00:00Z">
              <w:r w:rsidDel="00550517">
                <w:delText>Desc. - TC</w:delText>
              </w:r>
            </w:del>
          </w:p>
        </w:tc>
        <w:tc>
          <w:tcPr>
            <w:tcW w:w="0" w:type="auto"/>
          </w:tcPr>
          <w:p w14:paraId="46CA1EA7" w14:textId="624CBEBB" w:rsidR="00934CBB" w:rsidDel="00550517" w:rsidRDefault="00934CBB" w:rsidP="0010305C">
            <w:pPr>
              <w:pStyle w:val="Compact"/>
              <w:jc w:val="right"/>
              <w:rPr>
                <w:del w:id="1724" w:author="Lucien Baumgartner2" w:date="2021-02-10T16:00:00Z"/>
              </w:rPr>
            </w:pPr>
            <w:del w:id="1725" w:author="Lucien Baumgartner2" w:date="2021-02-10T16:00:00Z">
              <w:r w:rsidDel="00550517">
                <w:delText>0.3647</w:delText>
              </w:r>
            </w:del>
          </w:p>
        </w:tc>
        <w:tc>
          <w:tcPr>
            <w:tcW w:w="0" w:type="auto"/>
          </w:tcPr>
          <w:p w14:paraId="5306D019" w14:textId="24DDD4FF" w:rsidR="00934CBB" w:rsidDel="00550517" w:rsidRDefault="00934CBB" w:rsidP="0010305C">
            <w:pPr>
              <w:pStyle w:val="Compact"/>
              <w:jc w:val="right"/>
              <w:rPr>
                <w:del w:id="1726" w:author="Lucien Baumgartner2" w:date="2021-02-10T16:00:00Z"/>
              </w:rPr>
            </w:pPr>
            <w:del w:id="1727" w:author="Lucien Baumgartner2" w:date="2021-02-10T16:00:00Z">
              <w:r w:rsidDel="00550517">
                <w:delText>0.0049</w:delText>
              </w:r>
            </w:del>
          </w:p>
        </w:tc>
        <w:tc>
          <w:tcPr>
            <w:tcW w:w="0" w:type="auto"/>
          </w:tcPr>
          <w:p w14:paraId="476A2A58" w14:textId="731D709D" w:rsidR="00934CBB" w:rsidDel="00550517" w:rsidRDefault="00934CBB" w:rsidP="0010305C">
            <w:pPr>
              <w:pStyle w:val="Compact"/>
              <w:jc w:val="right"/>
              <w:rPr>
                <w:del w:id="1728" w:author="Lucien Baumgartner2" w:date="2021-02-10T16:00:00Z"/>
              </w:rPr>
            </w:pPr>
            <w:del w:id="1729" w:author="Lucien Baumgartner2" w:date="2021-02-10T16:00:00Z">
              <w:r w:rsidDel="00550517">
                <w:delText>49191</w:delText>
              </w:r>
            </w:del>
          </w:p>
        </w:tc>
        <w:tc>
          <w:tcPr>
            <w:tcW w:w="0" w:type="auto"/>
          </w:tcPr>
          <w:p w14:paraId="4EE754F3" w14:textId="0E18949B" w:rsidR="00934CBB" w:rsidDel="00550517" w:rsidRDefault="00934CBB" w:rsidP="0010305C">
            <w:pPr>
              <w:pStyle w:val="Compact"/>
              <w:jc w:val="right"/>
              <w:rPr>
                <w:del w:id="1730" w:author="Lucien Baumgartner2" w:date="2021-02-10T16:00:00Z"/>
              </w:rPr>
            </w:pPr>
            <w:del w:id="1731" w:author="Lucien Baumgartner2" w:date="2021-02-10T16:00:00Z">
              <w:r w:rsidDel="00550517">
                <w:delText>75.186</w:delText>
              </w:r>
            </w:del>
          </w:p>
        </w:tc>
        <w:tc>
          <w:tcPr>
            <w:tcW w:w="0" w:type="auto"/>
          </w:tcPr>
          <w:p w14:paraId="1BB2C619" w14:textId="681510DB" w:rsidR="00934CBB" w:rsidDel="00550517" w:rsidRDefault="00934CBB" w:rsidP="0010305C">
            <w:pPr>
              <w:pStyle w:val="Compact"/>
              <w:rPr>
                <w:del w:id="1732" w:author="Lucien Baumgartner2" w:date="2021-02-10T16:00:00Z"/>
              </w:rPr>
            </w:pPr>
            <m:oMath>
              <m:r>
                <w:del w:id="1733" w:author="Lucien Baumgartner2" w:date="2021-02-10T16:00:00Z">
                  <m:rPr>
                    <m:sty m:val="p"/>
                  </m:rPr>
                  <w:rPr>
                    <w:rFonts w:ascii="Cambria Math" w:hAnsi="Cambria Math"/>
                  </w:rPr>
                  <m:t>&lt;</m:t>
                </w:del>
              </m:r>
            </m:oMath>
            <w:del w:id="1734" w:author="Lucien Baumgartner2" w:date="2021-02-10T16:00:00Z">
              <w:r w:rsidDel="00550517">
                <w:delText>.0001</w:delText>
              </w:r>
            </w:del>
          </w:p>
        </w:tc>
      </w:tr>
      <w:tr w:rsidR="00934CBB" w:rsidDel="00550517" w14:paraId="54F5B2C0" w14:textId="2F2B0B36" w:rsidTr="00934CBB">
        <w:trPr>
          <w:del w:id="1735" w:author="Lucien Baumgartner2" w:date="2021-02-10T16:00:00Z"/>
        </w:trPr>
        <w:tc>
          <w:tcPr>
            <w:tcW w:w="0" w:type="auto"/>
          </w:tcPr>
          <w:p w14:paraId="55E6A761" w14:textId="0969D7FF" w:rsidR="00934CBB" w:rsidDel="00550517" w:rsidRDefault="00934CBB" w:rsidP="0010305C">
            <w:pPr>
              <w:pStyle w:val="Compact"/>
              <w:rPr>
                <w:del w:id="1736" w:author="Lucien Baumgartner2" w:date="2021-02-10T16:00:00Z"/>
              </w:rPr>
            </w:pPr>
            <w:del w:id="1737" w:author="Lucien Baumgartner2" w:date="2021-02-10T16:00:00Z">
              <w:r w:rsidDel="00550517">
                <w:delText>Epistemic - Legal</w:delText>
              </w:r>
            </w:del>
          </w:p>
        </w:tc>
        <w:tc>
          <w:tcPr>
            <w:tcW w:w="0" w:type="auto"/>
          </w:tcPr>
          <w:p w14:paraId="0CB01EB7" w14:textId="7A85EDB3" w:rsidR="00934CBB" w:rsidDel="00550517" w:rsidRDefault="00934CBB" w:rsidP="0010305C">
            <w:pPr>
              <w:pStyle w:val="Compact"/>
              <w:jc w:val="right"/>
              <w:rPr>
                <w:del w:id="1738" w:author="Lucien Baumgartner2" w:date="2021-02-10T16:00:00Z"/>
              </w:rPr>
            </w:pPr>
            <w:del w:id="1739" w:author="Lucien Baumgartner2" w:date="2021-02-10T16:00:00Z">
              <w:r w:rsidDel="00550517">
                <w:delText>-0.0712</w:delText>
              </w:r>
            </w:del>
          </w:p>
        </w:tc>
        <w:tc>
          <w:tcPr>
            <w:tcW w:w="0" w:type="auto"/>
          </w:tcPr>
          <w:p w14:paraId="5B970A3A" w14:textId="44423052" w:rsidR="00934CBB" w:rsidDel="00550517" w:rsidRDefault="00934CBB" w:rsidP="0010305C">
            <w:pPr>
              <w:pStyle w:val="Compact"/>
              <w:jc w:val="right"/>
              <w:rPr>
                <w:del w:id="1740" w:author="Lucien Baumgartner2" w:date="2021-02-10T16:00:00Z"/>
              </w:rPr>
            </w:pPr>
            <w:del w:id="1741" w:author="Lucien Baumgartner2" w:date="2021-02-10T16:00:00Z">
              <w:r w:rsidDel="00550517">
                <w:delText>0.0062</w:delText>
              </w:r>
            </w:del>
          </w:p>
        </w:tc>
        <w:tc>
          <w:tcPr>
            <w:tcW w:w="0" w:type="auto"/>
          </w:tcPr>
          <w:p w14:paraId="4C70324E" w14:textId="749850E1" w:rsidR="00934CBB" w:rsidDel="00550517" w:rsidRDefault="00934CBB" w:rsidP="0010305C">
            <w:pPr>
              <w:pStyle w:val="Compact"/>
              <w:jc w:val="right"/>
              <w:rPr>
                <w:del w:id="1742" w:author="Lucien Baumgartner2" w:date="2021-02-10T16:00:00Z"/>
              </w:rPr>
            </w:pPr>
            <w:del w:id="1743" w:author="Lucien Baumgartner2" w:date="2021-02-10T16:00:00Z">
              <w:r w:rsidDel="00550517">
                <w:delText>49191</w:delText>
              </w:r>
            </w:del>
          </w:p>
        </w:tc>
        <w:tc>
          <w:tcPr>
            <w:tcW w:w="0" w:type="auto"/>
          </w:tcPr>
          <w:p w14:paraId="0746AF02" w14:textId="19A0F2CD" w:rsidR="00934CBB" w:rsidDel="00550517" w:rsidRDefault="00934CBB" w:rsidP="0010305C">
            <w:pPr>
              <w:pStyle w:val="Compact"/>
              <w:jc w:val="right"/>
              <w:rPr>
                <w:del w:id="1744" w:author="Lucien Baumgartner2" w:date="2021-02-10T16:00:00Z"/>
              </w:rPr>
            </w:pPr>
            <w:del w:id="1745" w:author="Lucien Baumgartner2" w:date="2021-02-10T16:00:00Z">
              <w:r w:rsidDel="00550517">
                <w:delText>-11.474</w:delText>
              </w:r>
            </w:del>
          </w:p>
        </w:tc>
        <w:tc>
          <w:tcPr>
            <w:tcW w:w="0" w:type="auto"/>
          </w:tcPr>
          <w:p w14:paraId="3DB49CF2" w14:textId="5B999D0E" w:rsidR="00934CBB" w:rsidDel="00550517" w:rsidRDefault="00934CBB" w:rsidP="0010305C">
            <w:pPr>
              <w:pStyle w:val="Compact"/>
              <w:rPr>
                <w:del w:id="1746" w:author="Lucien Baumgartner2" w:date="2021-02-10T16:00:00Z"/>
              </w:rPr>
            </w:pPr>
            <m:oMath>
              <m:r>
                <w:del w:id="1747" w:author="Lucien Baumgartner2" w:date="2021-02-10T16:00:00Z">
                  <m:rPr>
                    <m:sty m:val="p"/>
                  </m:rPr>
                  <w:rPr>
                    <w:rFonts w:ascii="Cambria Math" w:hAnsi="Cambria Math"/>
                  </w:rPr>
                  <m:t>&lt;</m:t>
                </w:del>
              </m:r>
            </m:oMath>
            <w:del w:id="1748" w:author="Lucien Baumgartner2" w:date="2021-02-10T16:00:00Z">
              <w:r w:rsidDel="00550517">
                <w:delText>.0001</w:delText>
              </w:r>
            </w:del>
          </w:p>
        </w:tc>
      </w:tr>
      <w:tr w:rsidR="00934CBB" w:rsidDel="00550517" w14:paraId="7E519894" w14:textId="443DC65A" w:rsidTr="00934CBB">
        <w:trPr>
          <w:del w:id="1749" w:author="Lucien Baumgartner2" w:date="2021-02-10T16:00:00Z"/>
        </w:trPr>
        <w:tc>
          <w:tcPr>
            <w:tcW w:w="0" w:type="auto"/>
          </w:tcPr>
          <w:p w14:paraId="70D74A7C" w14:textId="32BC8C54" w:rsidR="00934CBB" w:rsidDel="00550517" w:rsidRDefault="00934CBB" w:rsidP="0010305C">
            <w:pPr>
              <w:pStyle w:val="Compact"/>
              <w:rPr>
                <w:del w:id="1750" w:author="Lucien Baumgartner2" w:date="2021-02-10T16:00:00Z"/>
              </w:rPr>
            </w:pPr>
            <w:del w:id="1751" w:author="Lucien Baumgartner2" w:date="2021-02-10T16:00:00Z">
              <w:r w:rsidDel="00550517">
                <w:delText>Epistemic - TC</w:delText>
              </w:r>
            </w:del>
          </w:p>
        </w:tc>
        <w:tc>
          <w:tcPr>
            <w:tcW w:w="0" w:type="auto"/>
          </w:tcPr>
          <w:p w14:paraId="0E5175FB" w14:textId="3832C729" w:rsidR="00934CBB" w:rsidDel="00550517" w:rsidRDefault="00934CBB" w:rsidP="0010305C">
            <w:pPr>
              <w:pStyle w:val="Compact"/>
              <w:jc w:val="right"/>
              <w:rPr>
                <w:del w:id="1752" w:author="Lucien Baumgartner2" w:date="2021-02-10T16:00:00Z"/>
              </w:rPr>
            </w:pPr>
            <w:del w:id="1753" w:author="Lucien Baumgartner2" w:date="2021-02-10T16:00:00Z">
              <w:r w:rsidDel="00550517">
                <w:delText>0.0420</w:delText>
              </w:r>
            </w:del>
          </w:p>
        </w:tc>
        <w:tc>
          <w:tcPr>
            <w:tcW w:w="0" w:type="auto"/>
          </w:tcPr>
          <w:p w14:paraId="6627C645" w14:textId="58C60062" w:rsidR="00934CBB" w:rsidDel="00550517" w:rsidRDefault="00934CBB" w:rsidP="0010305C">
            <w:pPr>
              <w:pStyle w:val="Compact"/>
              <w:jc w:val="right"/>
              <w:rPr>
                <w:del w:id="1754" w:author="Lucien Baumgartner2" w:date="2021-02-10T16:00:00Z"/>
              </w:rPr>
            </w:pPr>
            <w:del w:id="1755" w:author="Lucien Baumgartner2" w:date="2021-02-10T16:00:00Z">
              <w:r w:rsidDel="00550517">
                <w:delText>0.0056</w:delText>
              </w:r>
            </w:del>
          </w:p>
        </w:tc>
        <w:tc>
          <w:tcPr>
            <w:tcW w:w="0" w:type="auto"/>
          </w:tcPr>
          <w:p w14:paraId="1EEE25BA" w14:textId="6AFED053" w:rsidR="00934CBB" w:rsidDel="00550517" w:rsidRDefault="00934CBB" w:rsidP="0010305C">
            <w:pPr>
              <w:pStyle w:val="Compact"/>
              <w:jc w:val="right"/>
              <w:rPr>
                <w:del w:id="1756" w:author="Lucien Baumgartner2" w:date="2021-02-10T16:00:00Z"/>
              </w:rPr>
            </w:pPr>
            <w:del w:id="1757" w:author="Lucien Baumgartner2" w:date="2021-02-10T16:00:00Z">
              <w:r w:rsidDel="00550517">
                <w:delText>49191</w:delText>
              </w:r>
            </w:del>
          </w:p>
        </w:tc>
        <w:tc>
          <w:tcPr>
            <w:tcW w:w="0" w:type="auto"/>
          </w:tcPr>
          <w:p w14:paraId="312A1030" w14:textId="0A6E8242" w:rsidR="00934CBB" w:rsidDel="00550517" w:rsidRDefault="00934CBB" w:rsidP="0010305C">
            <w:pPr>
              <w:pStyle w:val="Compact"/>
              <w:jc w:val="right"/>
              <w:rPr>
                <w:del w:id="1758" w:author="Lucien Baumgartner2" w:date="2021-02-10T16:00:00Z"/>
              </w:rPr>
            </w:pPr>
            <w:del w:id="1759" w:author="Lucien Baumgartner2" w:date="2021-02-10T16:00:00Z">
              <w:r w:rsidDel="00550517">
                <w:delText>7.458</w:delText>
              </w:r>
            </w:del>
          </w:p>
        </w:tc>
        <w:tc>
          <w:tcPr>
            <w:tcW w:w="0" w:type="auto"/>
          </w:tcPr>
          <w:p w14:paraId="35BBBD15" w14:textId="1DC907D2" w:rsidR="00934CBB" w:rsidDel="00550517" w:rsidRDefault="00934CBB" w:rsidP="0010305C">
            <w:pPr>
              <w:pStyle w:val="Compact"/>
              <w:rPr>
                <w:del w:id="1760" w:author="Lucien Baumgartner2" w:date="2021-02-10T16:00:00Z"/>
              </w:rPr>
            </w:pPr>
            <m:oMath>
              <m:r>
                <w:del w:id="1761" w:author="Lucien Baumgartner2" w:date="2021-02-10T16:00:00Z">
                  <m:rPr>
                    <m:sty m:val="p"/>
                  </m:rPr>
                  <w:rPr>
                    <w:rFonts w:ascii="Cambria Math" w:hAnsi="Cambria Math"/>
                  </w:rPr>
                  <m:t>&lt;</m:t>
                </w:del>
              </m:r>
            </m:oMath>
            <w:del w:id="1762" w:author="Lucien Baumgartner2" w:date="2021-02-10T16:00:00Z">
              <w:r w:rsidDel="00550517">
                <w:delText>.0001</w:delText>
              </w:r>
            </w:del>
          </w:p>
        </w:tc>
      </w:tr>
      <w:tr w:rsidR="00934CBB" w:rsidDel="00550517" w14:paraId="4571595D" w14:textId="4DB99E41" w:rsidTr="00934CBB">
        <w:trPr>
          <w:del w:id="1763" w:author="Lucien Baumgartner2" w:date="2021-02-10T16:00:00Z"/>
        </w:trPr>
        <w:tc>
          <w:tcPr>
            <w:tcW w:w="0" w:type="auto"/>
          </w:tcPr>
          <w:p w14:paraId="1B5770AF" w14:textId="286E5D77" w:rsidR="00934CBB" w:rsidDel="00550517" w:rsidRDefault="00934CBB" w:rsidP="0010305C">
            <w:pPr>
              <w:pStyle w:val="Compact"/>
              <w:rPr>
                <w:del w:id="1764" w:author="Lucien Baumgartner2" w:date="2021-02-10T16:00:00Z"/>
              </w:rPr>
            </w:pPr>
            <w:del w:id="1765" w:author="Lucien Baumgartner2" w:date="2021-02-10T16:00:00Z">
              <w:r w:rsidDel="00550517">
                <w:delText>Legal - TC</w:delText>
              </w:r>
            </w:del>
          </w:p>
        </w:tc>
        <w:tc>
          <w:tcPr>
            <w:tcW w:w="0" w:type="auto"/>
          </w:tcPr>
          <w:p w14:paraId="048ABA6D" w14:textId="1F094184" w:rsidR="00934CBB" w:rsidDel="00550517" w:rsidRDefault="00934CBB" w:rsidP="0010305C">
            <w:pPr>
              <w:pStyle w:val="Compact"/>
              <w:jc w:val="right"/>
              <w:rPr>
                <w:del w:id="1766" w:author="Lucien Baumgartner2" w:date="2021-02-10T16:00:00Z"/>
              </w:rPr>
            </w:pPr>
            <w:del w:id="1767" w:author="Lucien Baumgartner2" w:date="2021-02-10T16:00:00Z">
              <w:r w:rsidDel="00550517">
                <w:delText>0.1132</w:delText>
              </w:r>
            </w:del>
          </w:p>
        </w:tc>
        <w:tc>
          <w:tcPr>
            <w:tcW w:w="0" w:type="auto"/>
          </w:tcPr>
          <w:p w14:paraId="591E9AB3" w14:textId="7CAECBA3" w:rsidR="00934CBB" w:rsidDel="00550517" w:rsidRDefault="00934CBB" w:rsidP="0010305C">
            <w:pPr>
              <w:pStyle w:val="Compact"/>
              <w:jc w:val="right"/>
              <w:rPr>
                <w:del w:id="1768" w:author="Lucien Baumgartner2" w:date="2021-02-10T16:00:00Z"/>
              </w:rPr>
            </w:pPr>
            <w:del w:id="1769" w:author="Lucien Baumgartner2" w:date="2021-02-10T16:00:00Z">
              <w:r w:rsidDel="00550517">
                <w:delText>0.0058</w:delText>
              </w:r>
            </w:del>
          </w:p>
        </w:tc>
        <w:tc>
          <w:tcPr>
            <w:tcW w:w="0" w:type="auto"/>
          </w:tcPr>
          <w:p w14:paraId="06219A3A" w14:textId="68879EA7" w:rsidR="00934CBB" w:rsidDel="00550517" w:rsidRDefault="00934CBB" w:rsidP="0010305C">
            <w:pPr>
              <w:pStyle w:val="Compact"/>
              <w:jc w:val="right"/>
              <w:rPr>
                <w:del w:id="1770" w:author="Lucien Baumgartner2" w:date="2021-02-10T16:00:00Z"/>
              </w:rPr>
            </w:pPr>
            <w:del w:id="1771" w:author="Lucien Baumgartner2" w:date="2021-02-10T16:00:00Z">
              <w:r w:rsidDel="00550517">
                <w:delText>49191</w:delText>
              </w:r>
            </w:del>
          </w:p>
        </w:tc>
        <w:tc>
          <w:tcPr>
            <w:tcW w:w="0" w:type="auto"/>
          </w:tcPr>
          <w:p w14:paraId="52264456" w14:textId="2E65B6D1" w:rsidR="00934CBB" w:rsidDel="00550517" w:rsidRDefault="00934CBB" w:rsidP="0010305C">
            <w:pPr>
              <w:pStyle w:val="Compact"/>
              <w:jc w:val="right"/>
              <w:rPr>
                <w:del w:id="1772" w:author="Lucien Baumgartner2" w:date="2021-02-10T16:00:00Z"/>
              </w:rPr>
            </w:pPr>
            <w:del w:id="1773" w:author="Lucien Baumgartner2" w:date="2021-02-10T16:00:00Z">
              <w:r w:rsidDel="00550517">
                <w:delText>19.650</w:delText>
              </w:r>
            </w:del>
          </w:p>
        </w:tc>
        <w:tc>
          <w:tcPr>
            <w:tcW w:w="0" w:type="auto"/>
          </w:tcPr>
          <w:p w14:paraId="211889F6" w14:textId="03B4E4C9" w:rsidR="00934CBB" w:rsidDel="00550517" w:rsidRDefault="00934CBB" w:rsidP="0010305C">
            <w:pPr>
              <w:pStyle w:val="Compact"/>
              <w:rPr>
                <w:del w:id="1774" w:author="Lucien Baumgartner2" w:date="2021-02-10T16:00:00Z"/>
              </w:rPr>
            </w:pPr>
            <m:oMath>
              <m:r>
                <w:del w:id="1775" w:author="Lucien Baumgartner2" w:date="2021-02-10T16:00:00Z">
                  <m:rPr>
                    <m:sty m:val="p"/>
                  </m:rPr>
                  <w:rPr>
                    <w:rFonts w:ascii="Cambria Math" w:hAnsi="Cambria Math"/>
                  </w:rPr>
                  <m:t>&lt;</m:t>
                </w:del>
              </m:r>
            </m:oMath>
            <w:del w:id="1776" w:author="Lucien Baumgartner2" w:date="2021-02-10T16:00:00Z">
              <w:r w:rsidDel="00550517">
                <w:delText>.0001</w:delText>
              </w:r>
            </w:del>
          </w:p>
        </w:tc>
      </w:tr>
      <w:tr w:rsidR="00934CBB" w:rsidDel="00550517" w14:paraId="519A9F82" w14:textId="694A1760" w:rsidTr="00934CBB">
        <w:trPr>
          <w:del w:id="1777" w:author="Lucien Baumgartner2" w:date="2021-02-10T16:00:00Z"/>
        </w:trPr>
        <w:tc>
          <w:tcPr>
            <w:tcW w:w="0" w:type="auto"/>
          </w:tcPr>
          <w:p w14:paraId="287E2B10" w14:textId="75E19CDE" w:rsidR="00934CBB" w:rsidDel="00550517" w:rsidRDefault="00934CBB" w:rsidP="0010305C">
            <w:pPr>
              <w:pStyle w:val="Compact"/>
              <w:rPr>
                <w:del w:id="1778" w:author="Lucien Baumgartner2" w:date="2021-02-10T16:00:00Z"/>
              </w:rPr>
            </w:pPr>
            <w:del w:id="1779" w:author="Lucien Baumgartner2" w:date="2021-02-10T16:00:00Z">
              <w:r w:rsidDel="00550517">
                <w:delText>Polarity = positive</w:delText>
              </w:r>
            </w:del>
          </w:p>
        </w:tc>
        <w:tc>
          <w:tcPr>
            <w:tcW w:w="0" w:type="auto"/>
          </w:tcPr>
          <w:p w14:paraId="0B46DC55" w14:textId="6B4BE9A8" w:rsidR="00934CBB" w:rsidDel="00550517" w:rsidRDefault="00934CBB" w:rsidP="0010305C">
            <w:pPr>
              <w:rPr>
                <w:del w:id="1780" w:author="Lucien Baumgartner2" w:date="2021-02-10T16:00:00Z"/>
              </w:rPr>
            </w:pPr>
          </w:p>
        </w:tc>
        <w:tc>
          <w:tcPr>
            <w:tcW w:w="0" w:type="auto"/>
          </w:tcPr>
          <w:p w14:paraId="387F625A" w14:textId="5A4FB95B" w:rsidR="00934CBB" w:rsidDel="00550517" w:rsidRDefault="00934CBB" w:rsidP="0010305C">
            <w:pPr>
              <w:rPr>
                <w:del w:id="1781" w:author="Lucien Baumgartner2" w:date="2021-02-10T16:00:00Z"/>
              </w:rPr>
            </w:pPr>
          </w:p>
        </w:tc>
        <w:tc>
          <w:tcPr>
            <w:tcW w:w="0" w:type="auto"/>
          </w:tcPr>
          <w:p w14:paraId="09ECD663" w14:textId="3F86C47B" w:rsidR="00934CBB" w:rsidDel="00550517" w:rsidRDefault="00934CBB" w:rsidP="0010305C">
            <w:pPr>
              <w:rPr>
                <w:del w:id="1782" w:author="Lucien Baumgartner2" w:date="2021-02-10T16:00:00Z"/>
              </w:rPr>
            </w:pPr>
          </w:p>
        </w:tc>
        <w:tc>
          <w:tcPr>
            <w:tcW w:w="0" w:type="auto"/>
          </w:tcPr>
          <w:p w14:paraId="5DE95693" w14:textId="302C7628" w:rsidR="00934CBB" w:rsidDel="00550517" w:rsidRDefault="00934CBB" w:rsidP="0010305C">
            <w:pPr>
              <w:rPr>
                <w:del w:id="1783" w:author="Lucien Baumgartner2" w:date="2021-02-10T16:00:00Z"/>
              </w:rPr>
            </w:pPr>
          </w:p>
        </w:tc>
        <w:tc>
          <w:tcPr>
            <w:tcW w:w="0" w:type="auto"/>
          </w:tcPr>
          <w:p w14:paraId="5BAB3199" w14:textId="34BD9D58" w:rsidR="00934CBB" w:rsidDel="00550517" w:rsidRDefault="00934CBB" w:rsidP="0010305C">
            <w:pPr>
              <w:rPr>
                <w:del w:id="1784" w:author="Lucien Baumgartner2" w:date="2021-02-10T16:00:00Z"/>
              </w:rPr>
            </w:pPr>
          </w:p>
        </w:tc>
      </w:tr>
      <w:tr w:rsidR="00934CBB" w:rsidDel="00550517" w14:paraId="14C210C7" w14:textId="2C1E8313" w:rsidTr="00934CBB">
        <w:trPr>
          <w:del w:id="1785" w:author="Lucien Baumgartner2" w:date="2021-02-10T16:00:00Z"/>
        </w:trPr>
        <w:tc>
          <w:tcPr>
            <w:tcW w:w="0" w:type="auto"/>
          </w:tcPr>
          <w:p w14:paraId="33E631C4" w14:textId="21124434" w:rsidR="00934CBB" w:rsidDel="00550517" w:rsidRDefault="00934CBB" w:rsidP="0010305C">
            <w:pPr>
              <w:pStyle w:val="Compact"/>
              <w:rPr>
                <w:del w:id="1786" w:author="Lucien Baumgartner2" w:date="2021-02-10T16:00:00Z"/>
              </w:rPr>
            </w:pPr>
            <w:del w:id="1787" w:author="Lucien Baumgartner2" w:date="2021-02-10T16:00:00Z">
              <w:r w:rsidDel="00550517">
                <w:delText>Desc. - Epistemic</w:delText>
              </w:r>
            </w:del>
          </w:p>
        </w:tc>
        <w:tc>
          <w:tcPr>
            <w:tcW w:w="0" w:type="auto"/>
          </w:tcPr>
          <w:p w14:paraId="2110097E" w14:textId="30D3D7E2" w:rsidR="00934CBB" w:rsidDel="00550517" w:rsidRDefault="00934CBB" w:rsidP="0010305C">
            <w:pPr>
              <w:pStyle w:val="Compact"/>
              <w:jc w:val="right"/>
              <w:rPr>
                <w:del w:id="1788" w:author="Lucien Baumgartner2" w:date="2021-02-10T16:00:00Z"/>
              </w:rPr>
            </w:pPr>
            <w:del w:id="1789" w:author="Lucien Baumgartner2" w:date="2021-02-10T16:00:00Z">
              <w:r w:rsidDel="00550517">
                <w:delText>-0.1456</w:delText>
              </w:r>
            </w:del>
          </w:p>
        </w:tc>
        <w:tc>
          <w:tcPr>
            <w:tcW w:w="0" w:type="auto"/>
          </w:tcPr>
          <w:p w14:paraId="7F48DFB7" w14:textId="0E990247" w:rsidR="00934CBB" w:rsidDel="00550517" w:rsidRDefault="00934CBB" w:rsidP="0010305C">
            <w:pPr>
              <w:pStyle w:val="Compact"/>
              <w:jc w:val="right"/>
              <w:rPr>
                <w:del w:id="1790" w:author="Lucien Baumgartner2" w:date="2021-02-10T16:00:00Z"/>
              </w:rPr>
            </w:pPr>
            <w:del w:id="1791" w:author="Lucien Baumgartner2" w:date="2021-02-10T16:00:00Z">
              <w:r w:rsidDel="00550517">
                <w:delText>0.0044</w:delText>
              </w:r>
            </w:del>
          </w:p>
        </w:tc>
        <w:tc>
          <w:tcPr>
            <w:tcW w:w="0" w:type="auto"/>
          </w:tcPr>
          <w:p w14:paraId="29BB717C" w14:textId="5703B41D" w:rsidR="00934CBB" w:rsidDel="00550517" w:rsidRDefault="00934CBB" w:rsidP="0010305C">
            <w:pPr>
              <w:pStyle w:val="Compact"/>
              <w:jc w:val="right"/>
              <w:rPr>
                <w:del w:id="1792" w:author="Lucien Baumgartner2" w:date="2021-02-10T16:00:00Z"/>
              </w:rPr>
            </w:pPr>
            <w:del w:id="1793" w:author="Lucien Baumgartner2" w:date="2021-02-10T16:00:00Z">
              <w:r w:rsidDel="00550517">
                <w:delText>49191</w:delText>
              </w:r>
            </w:del>
          </w:p>
        </w:tc>
        <w:tc>
          <w:tcPr>
            <w:tcW w:w="0" w:type="auto"/>
          </w:tcPr>
          <w:p w14:paraId="16FD5B38" w14:textId="57E8EEAA" w:rsidR="00934CBB" w:rsidDel="00550517" w:rsidRDefault="00934CBB" w:rsidP="0010305C">
            <w:pPr>
              <w:pStyle w:val="Compact"/>
              <w:jc w:val="right"/>
              <w:rPr>
                <w:del w:id="1794" w:author="Lucien Baumgartner2" w:date="2021-02-10T16:00:00Z"/>
              </w:rPr>
            </w:pPr>
            <w:del w:id="1795" w:author="Lucien Baumgartner2" w:date="2021-02-10T16:00:00Z">
              <w:r w:rsidDel="00550517">
                <w:delText>-33.374</w:delText>
              </w:r>
            </w:del>
          </w:p>
        </w:tc>
        <w:tc>
          <w:tcPr>
            <w:tcW w:w="0" w:type="auto"/>
          </w:tcPr>
          <w:p w14:paraId="10A13D87" w14:textId="0619F026" w:rsidR="00934CBB" w:rsidDel="00550517" w:rsidRDefault="00934CBB" w:rsidP="0010305C">
            <w:pPr>
              <w:pStyle w:val="Compact"/>
              <w:rPr>
                <w:del w:id="1796" w:author="Lucien Baumgartner2" w:date="2021-02-10T16:00:00Z"/>
              </w:rPr>
            </w:pPr>
            <m:oMath>
              <m:r>
                <w:del w:id="1797" w:author="Lucien Baumgartner2" w:date="2021-02-10T16:00:00Z">
                  <m:rPr>
                    <m:sty m:val="p"/>
                  </m:rPr>
                  <w:rPr>
                    <w:rFonts w:ascii="Cambria Math" w:hAnsi="Cambria Math"/>
                  </w:rPr>
                  <m:t>&lt;</m:t>
                </w:del>
              </m:r>
            </m:oMath>
            <w:del w:id="1798" w:author="Lucien Baumgartner2" w:date="2021-02-10T16:00:00Z">
              <w:r w:rsidDel="00550517">
                <w:delText>.0001</w:delText>
              </w:r>
            </w:del>
          </w:p>
        </w:tc>
      </w:tr>
      <w:tr w:rsidR="00934CBB" w:rsidDel="00550517" w14:paraId="25BC3E12" w14:textId="0C7DE692" w:rsidTr="00934CBB">
        <w:trPr>
          <w:del w:id="1799" w:author="Lucien Baumgartner2" w:date="2021-02-10T16:00:00Z"/>
        </w:trPr>
        <w:tc>
          <w:tcPr>
            <w:tcW w:w="0" w:type="auto"/>
          </w:tcPr>
          <w:p w14:paraId="740A66A0" w14:textId="35AFB7D0" w:rsidR="00934CBB" w:rsidDel="00550517" w:rsidRDefault="00934CBB" w:rsidP="0010305C">
            <w:pPr>
              <w:pStyle w:val="Compact"/>
              <w:rPr>
                <w:del w:id="1800" w:author="Lucien Baumgartner2" w:date="2021-02-10T16:00:00Z"/>
              </w:rPr>
            </w:pPr>
            <w:del w:id="1801" w:author="Lucien Baumgartner2" w:date="2021-02-10T16:00:00Z">
              <w:r w:rsidDel="00550517">
                <w:delText>Desc. - Legal</w:delText>
              </w:r>
            </w:del>
          </w:p>
        </w:tc>
        <w:tc>
          <w:tcPr>
            <w:tcW w:w="0" w:type="auto"/>
          </w:tcPr>
          <w:p w14:paraId="4E0FFB24" w14:textId="6DCFB6BE" w:rsidR="00934CBB" w:rsidDel="00550517" w:rsidRDefault="00934CBB" w:rsidP="0010305C">
            <w:pPr>
              <w:pStyle w:val="Compact"/>
              <w:jc w:val="right"/>
              <w:rPr>
                <w:del w:id="1802" w:author="Lucien Baumgartner2" w:date="2021-02-10T16:00:00Z"/>
              </w:rPr>
            </w:pPr>
            <w:del w:id="1803" w:author="Lucien Baumgartner2" w:date="2021-02-10T16:00:00Z">
              <w:r w:rsidDel="00550517">
                <w:delText>-0.1447</w:delText>
              </w:r>
            </w:del>
          </w:p>
        </w:tc>
        <w:tc>
          <w:tcPr>
            <w:tcW w:w="0" w:type="auto"/>
          </w:tcPr>
          <w:p w14:paraId="56226706" w14:textId="791545E8" w:rsidR="00934CBB" w:rsidDel="00550517" w:rsidRDefault="00934CBB" w:rsidP="0010305C">
            <w:pPr>
              <w:pStyle w:val="Compact"/>
              <w:jc w:val="right"/>
              <w:rPr>
                <w:del w:id="1804" w:author="Lucien Baumgartner2" w:date="2021-02-10T16:00:00Z"/>
              </w:rPr>
            </w:pPr>
            <w:del w:id="1805" w:author="Lucien Baumgartner2" w:date="2021-02-10T16:00:00Z">
              <w:r w:rsidDel="00550517">
                <w:delText>0.0044</w:delText>
              </w:r>
            </w:del>
          </w:p>
        </w:tc>
        <w:tc>
          <w:tcPr>
            <w:tcW w:w="0" w:type="auto"/>
          </w:tcPr>
          <w:p w14:paraId="00D72DF2" w14:textId="502ACAC4" w:rsidR="00934CBB" w:rsidDel="00550517" w:rsidRDefault="00934CBB" w:rsidP="0010305C">
            <w:pPr>
              <w:pStyle w:val="Compact"/>
              <w:jc w:val="right"/>
              <w:rPr>
                <w:del w:id="1806" w:author="Lucien Baumgartner2" w:date="2021-02-10T16:00:00Z"/>
              </w:rPr>
            </w:pPr>
            <w:del w:id="1807" w:author="Lucien Baumgartner2" w:date="2021-02-10T16:00:00Z">
              <w:r w:rsidDel="00550517">
                <w:delText>49191</w:delText>
              </w:r>
            </w:del>
          </w:p>
        </w:tc>
        <w:tc>
          <w:tcPr>
            <w:tcW w:w="0" w:type="auto"/>
          </w:tcPr>
          <w:p w14:paraId="5A0A4B71" w14:textId="7D286012" w:rsidR="00934CBB" w:rsidDel="00550517" w:rsidRDefault="00934CBB" w:rsidP="0010305C">
            <w:pPr>
              <w:pStyle w:val="Compact"/>
              <w:jc w:val="right"/>
              <w:rPr>
                <w:del w:id="1808" w:author="Lucien Baumgartner2" w:date="2021-02-10T16:00:00Z"/>
              </w:rPr>
            </w:pPr>
            <w:del w:id="1809" w:author="Lucien Baumgartner2" w:date="2021-02-10T16:00:00Z">
              <w:r w:rsidDel="00550517">
                <w:delText>-33.071</w:delText>
              </w:r>
            </w:del>
          </w:p>
        </w:tc>
        <w:tc>
          <w:tcPr>
            <w:tcW w:w="0" w:type="auto"/>
          </w:tcPr>
          <w:p w14:paraId="57FD2689" w14:textId="3BA0377F" w:rsidR="00934CBB" w:rsidDel="00550517" w:rsidRDefault="00934CBB" w:rsidP="0010305C">
            <w:pPr>
              <w:pStyle w:val="Compact"/>
              <w:rPr>
                <w:del w:id="1810" w:author="Lucien Baumgartner2" w:date="2021-02-10T16:00:00Z"/>
              </w:rPr>
            </w:pPr>
            <m:oMath>
              <m:r>
                <w:del w:id="1811" w:author="Lucien Baumgartner2" w:date="2021-02-10T16:00:00Z">
                  <m:rPr>
                    <m:sty m:val="p"/>
                  </m:rPr>
                  <w:rPr>
                    <w:rFonts w:ascii="Cambria Math" w:hAnsi="Cambria Math"/>
                  </w:rPr>
                  <m:t>&lt;</m:t>
                </w:del>
              </m:r>
            </m:oMath>
            <w:del w:id="1812" w:author="Lucien Baumgartner2" w:date="2021-02-10T16:00:00Z">
              <w:r w:rsidDel="00550517">
                <w:delText>.0001</w:delText>
              </w:r>
            </w:del>
          </w:p>
        </w:tc>
      </w:tr>
      <w:tr w:rsidR="00934CBB" w:rsidDel="00550517" w14:paraId="65E2975C" w14:textId="0744CBA4" w:rsidTr="00934CBB">
        <w:trPr>
          <w:del w:id="1813" w:author="Lucien Baumgartner2" w:date="2021-02-10T16:00:00Z"/>
        </w:trPr>
        <w:tc>
          <w:tcPr>
            <w:tcW w:w="0" w:type="auto"/>
          </w:tcPr>
          <w:p w14:paraId="41A60C62" w14:textId="53A9FC08" w:rsidR="00934CBB" w:rsidDel="00550517" w:rsidRDefault="00934CBB" w:rsidP="0010305C">
            <w:pPr>
              <w:pStyle w:val="Compact"/>
              <w:rPr>
                <w:del w:id="1814" w:author="Lucien Baumgartner2" w:date="2021-02-10T16:00:00Z"/>
              </w:rPr>
            </w:pPr>
            <w:del w:id="1815" w:author="Lucien Baumgartner2" w:date="2021-02-10T16:00:00Z">
              <w:r w:rsidDel="00550517">
                <w:delText>Desc. - TC</w:delText>
              </w:r>
            </w:del>
          </w:p>
        </w:tc>
        <w:tc>
          <w:tcPr>
            <w:tcW w:w="0" w:type="auto"/>
          </w:tcPr>
          <w:p w14:paraId="1A35EF42" w14:textId="37EAD06E" w:rsidR="00934CBB" w:rsidDel="00550517" w:rsidRDefault="00934CBB" w:rsidP="0010305C">
            <w:pPr>
              <w:pStyle w:val="Compact"/>
              <w:jc w:val="right"/>
              <w:rPr>
                <w:del w:id="1816" w:author="Lucien Baumgartner2" w:date="2021-02-10T16:00:00Z"/>
              </w:rPr>
            </w:pPr>
            <w:del w:id="1817" w:author="Lucien Baumgartner2" w:date="2021-02-10T16:00:00Z">
              <w:r w:rsidDel="00550517">
                <w:delText>-0.1827</w:delText>
              </w:r>
            </w:del>
          </w:p>
        </w:tc>
        <w:tc>
          <w:tcPr>
            <w:tcW w:w="0" w:type="auto"/>
          </w:tcPr>
          <w:p w14:paraId="222880C8" w14:textId="430293C6" w:rsidR="00934CBB" w:rsidDel="00550517" w:rsidRDefault="00934CBB" w:rsidP="0010305C">
            <w:pPr>
              <w:pStyle w:val="Compact"/>
              <w:jc w:val="right"/>
              <w:rPr>
                <w:del w:id="1818" w:author="Lucien Baumgartner2" w:date="2021-02-10T16:00:00Z"/>
              </w:rPr>
            </w:pPr>
            <w:del w:id="1819" w:author="Lucien Baumgartner2" w:date="2021-02-10T16:00:00Z">
              <w:r w:rsidDel="00550517">
                <w:delText>0.0048</w:delText>
              </w:r>
            </w:del>
          </w:p>
        </w:tc>
        <w:tc>
          <w:tcPr>
            <w:tcW w:w="0" w:type="auto"/>
          </w:tcPr>
          <w:p w14:paraId="06E14F47" w14:textId="7920BC29" w:rsidR="00934CBB" w:rsidDel="00550517" w:rsidRDefault="00934CBB" w:rsidP="0010305C">
            <w:pPr>
              <w:pStyle w:val="Compact"/>
              <w:jc w:val="right"/>
              <w:rPr>
                <w:del w:id="1820" w:author="Lucien Baumgartner2" w:date="2021-02-10T16:00:00Z"/>
              </w:rPr>
            </w:pPr>
            <w:del w:id="1821" w:author="Lucien Baumgartner2" w:date="2021-02-10T16:00:00Z">
              <w:r w:rsidDel="00550517">
                <w:delText>49191</w:delText>
              </w:r>
            </w:del>
          </w:p>
        </w:tc>
        <w:tc>
          <w:tcPr>
            <w:tcW w:w="0" w:type="auto"/>
          </w:tcPr>
          <w:p w14:paraId="0CAB095F" w14:textId="0AF9D226" w:rsidR="00934CBB" w:rsidDel="00550517" w:rsidRDefault="00934CBB" w:rsidP="0010305C">
            <w:pPr>
              <w:pStyle w:val="Compact"/>
              <w:jc w:val="right"/>
              <w:rPr>
                <w:del w:id="1822" w:author="Lucien Baumgartner2" w:date="2021-02-10T16:00:00Z"/>
              </w:rPr>
            </w:pPr>
            <w:del w:id="1823" w:author="Lucien Baumgartner2" w:date="2021-02-10T16:00:00Z">
              <w:r w:rsidDel="00550517">
                <w:delText>-37.956</w:delText>
              </w:r>
            </w:del>
          </w:p>
        </w:tc>
        <w:tc>
          <w:tcPr>
            <w:tcW w:w="0" w:type="auto"/>
          </w:tcPr>
          <w:p w14:paraId="18934C4B" w14:textId="56EE1913" w:rsidR="00934CBB" w:rsidDel="00550517" w:rsidRDefault="00934CBB" w:rsidP="0010305C">
            <w:pPr>
              <w:pStyle w:val="Compact"/>
              <w:rPr>
                <w:del w:id="1824" w:author="Lucien Baumgartner2" w:date="2021-02-10T16:00:00Z"/>
              </w:rPr>
            </w:pPr>
            <m:oMath>
              <m:r>
                <w:del w:id="1825" w:author="Lucien Baumgartner2" w:date="2021-02-10T16:00:00Z">
                  <m:rPr>
                    <m:sty m:val="p"/>
                  </m:rPr>
                  <w:rPr>
                    <w:rFonts w:ascii="Cambria Math" w:hAnsi="Cambria Math"/>
                  </w:rPr>
                  <m:t>&lt;</m:t>
                </w:del>
              </m:r>
            </m:oMath>
            <w:del w:id="1826" w:author="Lucien Baumgartner2" w:date="2021-02-10T16:00:00Z">
              <w:r w:rsidDel="00550517">
                <w:delText>.0001</w:delText>
              </w:r>
            </w:del>
          </w:p>
        </w:tc>
      </w:tr>
      <w:tr w:rsidR="00934CBB" w:rsidDel="00550517" w14:paraId="3F24BAAA" w14:textId="4CE6CB77" w:rsidTr="00934CBB">
        <w:trPr>
          <w:del w:id="1827" w:author="Lucien Baumgartner2" w:date="2021-02-10T16:00:00Z"/>
        </w:trPr>
        <w:tc>
          <w:tcPr>
            <w:tcW w:w="0" w:type="auto"/>
          </w:tcPr>
          <w:p w14:paraId="40D59484" w14:textId="3B4771F3" w:rsidR="00934CBB" w:rsidDel="00550517" w:rsidRDefault="00934CBB" w:rsidP="0010305C">
            <w:pPr>
              <w:pStyle w:val="Compact"/>
              <w:rPr>
                <w:del w:id="1828" w:author="Lucien Baumgartner2" w:date="2021-02-10T16:00:00Z"/>
              </w:rPr>
            </w:pPr>
            <w:del w:id="1829" w:author="Lucien Baumgartner2" w:date="2021-02-10T16:00:00Z">
              <w:r w:rsidDel="00550517">
                <w:delText>Epistemic - Legal</w:delText>
              </w:r>
            </w:del>
          </w:p>
        </w:tc>
        <w:tc>
          <w:tcPr>
            <w:tcW w:w="0" w:type="auto"/>
          </w:tcPr>
          <w:p w14:paraId="5CAF5B9A" w14:textId="63578BCB" w:rsidR="00934CBB" w:rsidDel="00550517" w:rsidRDefault="00934CBB" w:rsidP="0010305C">
            <w:pPr>
              <w:pStyle w:val="Compact"/>
              <w:jc w:val="right"/>
              <w:rPr>
                <w:del w:id="1830" w:author="Lucien Baumgartner2" w:date="2021-02-10T16:00:00Z"/>
              </w:rPr>
            </w:pPr>
            <w:del w:id="1831" w:author="Lucien Baumgartner2" w:date="2021-02-10T16:00:00Z">
              <w:r w:rsidDel="00550517">
                <w:delText>0.0009</w:delText>
              </w:r>
            </w:del>
          </w:p>
        </w:tc>
        <w:tc>
          <w:tcPr>
            <w:tcW w:w="0" w:type="auto"/>
          </w:tcPr>
          <w:p w14:paraId="4E5A0001" w14:textId="4114CAE2" w:rsidR="00934CBB" w:rsidDel="00550517" w:rsidRDefault="00934CBB" w:rsidP="0010305C">
            <w:pPr>
              <w:pStyle w:val="Compact"/>
              <w:jc w:val="right"/>
              <w:rPr>
                <w:del w:id="1832" w:author="Lucien Baumgartner2" w:date="2021-02-10T16:00:00Z"/>
              </w:rPr>
            </w:pPr>
            <w:del w:id="1833" w:author="Lucien Baumgartner2" w:date="2021-02-10T16:00:00Z">
              <w:r w:rsidDel="00550517">
                <w:delText>0.0029</w:delText>
              </w:r>
            </w:del>
          </w:p>
        </w:tc>
        <w:tc>
          <w:tcPr>
            <w:tcW w:w="0" w:type="auto"/>
          </w:tcPr>
          <w:p w14:paraId="6DBF1721" w14:textId="113B5613" w:rsidR="00934CBB" w:rsidDel="00550517" w:rsidRDefault="00934CBB" w:rsidP="0010305C">
            <w:pPr>
              <w:pStyle w:val="Compact"/>
              <w:jc w:val="right"/>
              <w:rPr>
                <w:del w:id="1834" w:author="Lucien Baumgartner2" w:date="2021-02-10T16:00:00Z"/>
              </w:rPr>
            </w:pPr>
            <w:del w:id="1835" w:author="Lucien Baumgartner2" w:date="2021-02-10T16:00:00Z">
              <w:r w:rsidDel="00550517">
                <w:delText>49191</w:delText>
              </w:r>
            </w:del>
          </w:p>
        </w:tc>
        <w:tc>
          <w:tcPr>
            <w:tcW w:w="0" w:type="auto"/>
          </w:tcPr>
          <w:p w14:paraId="56E734FD" w14:textId="3D89C953" w:rsidR="00934CBB" w:rsidDel="00550517" w:rsidRDefault="00934CBB" w:rsidP="0010305C">
            <w:pPr>
              <w:pStyle w:val="Compact"/>
              <w:jc w:val="right"/>
              <w:rPr>
                <w:del w:id="1836" w:author="Lucien Baumgartner2" w:date="2021-02-10T16:00:00Z"/>
              </w:rPr>
            </w:pPr>
            <w:del w:id="1837" w:author="Lucien Baumgartner2" w:date="2021-02-10T16:00:00Z">
              <w:r w:rsidDel="00550517">
                <w:delText>0.311</w:delText>
              </w:r>
            </w:del>
          </w:p>
        </w:tc>
        <w:tc>
          <w:tcPr>
            <w:tcW w:w="0" w:type="auto"/>
          </w:tcPr>
          <w:p w14:paraId="7EE8AC3E" w14:textId="3786E408" w:rsidR="00934CBB" w:rsidDel="00550517" w:rsidRDefault="00934CBB" w:rsidP="0010305C">
            <w:pPr>
              <w:pStyle w:val="Compact"/>
              <w:rPr>
                <w:del w:id="1838" w:author="Lucien Baumgartner2" w:date="2021-02-10T16:00:00Z"/>
              </w:rPr>
            </w:pPr>
            <w:del w:id="1839" w:author="Lucien Baumgartner2" w:date="2021-02-10T16:00:00Z">
              <w:r w:rsidDel="00550517">
                <w:delText>0.9895</w:delText>
              </w:r>
            </w:del>
          </w:p>
        </w:tc>
      </w:tr>
      <w:tr w:rsidR="00934CBB" w:rsidDel="00550517" w14:paraId="56DA2EF6" w14:textId="22E0708A" w:rsidTr="00934CBB">
        <w:trPr>
          <w:del w:id="1840" w:author="Lucien Baumgartner2" w:date="2021-02-10T16:00:00Z"/>
        </w:trPr>
        <w:tc>
          <w:tcPr>
            <w:tcW w:w="0" w:type="auto"/>
          </w:tcPr>
          <w:p w14:paraId="7F19D436" w14:textId="522FB6D6" w:rsidR="00934CBB" w:rsidDel="00550517" w:rsidRDefault="00934CBB" w:rsidP="0010305C">
            <w:pPr>
              <w:pStyle w:val="Compact"/>
              <w:rPr>
                <w:del w:id="1841" w:author="Lucien Baumgartner2" w:date="2021-02-10T16:00:00Z"/>
              </w:rPr>
            </w:pPr>
            <w:del w:id="1842" w:author="Lucien Baumgartner2" w:date="2021-02-10T16:00:00Z">
              <w:r w:rsidDel="00550517">
                <w:delText>Epistemic - TC</w:delText>
              </w:r>
            </w:del>
          </w:p>
        </w:tc>
        <w:tc>
          <w:tcPr>
            <w:tcW w:w="0" w:type="auto"/>
          </w:tcPr>
          <w:p w14:paraId="1CEF0E43" w14:textId="312FFF09" w:rsidR="00934CBB" w:rsidDel="00550517" w:rsidRDefault="00934CBB" w:rsidP="0010305C">
            <w:pPr>
              <w:pStyle w:val="Compact"/>
              <w:jc w:val="right"/>
              <w:rPr>
                <w:del w:id="1843" w:author="Lucien Baumgartner2" w:date="2021-02-10T16:00:00Z"/>
              </w:rPr>
            </w:pPr>
            <w:del w:id="1844" w:author="Lucien Baumgartner2" w:date="2021-02-10T16:00:00Z">
              <w:r w:rsidDel="00550517">
                <w:delText>-0.0371</w:delText>
              </w:r>
            </w:del>
          </w:p>
        </w:tc>
        <w:tc>
          <w:tcPr>
            <w:tcW w:w="0" w:type="auto"/>
          </w:tcPr>
          <w:p w14:paraId="1A02D085" w14:textId="553755F6" w:rsidR="00934CBB" w:rsidDel="00550517" w:rsidRDefault="00934CBB" w:rsidP="0010305C">
            <w:pPr>
              <w:pStyle w:val="Compact"/>
              <w:jc w:val="right"/>
              <w:rPr>
                <w:del w:id="1845" w:author="Lucien Baumgartner2" w:date="2021-02-10T16:00:00Z"/>
              </w:rPr>
            </w:pPr>
            <w:del w:id="1846" w:author="Lucien Baumgartner2" w:date="2021-02-10T16:00:00Z">
              <w:r w:rsidDel="00550517">
                <w:delText>0.0035</w:delText>
              </w:r>
            </w:del>
          </w:p>
        </w:tc>
        <w:tc>
          <w:tcPr>
            <w:tcW w:w="0" w:type="auto"/>
          </w:tcPr>
          <w:p w14:paraId="79065049" w14:textId="0C1C0870" w:rsidR="00934CBB" w:rsidDel="00550517" w:rsidRDefault="00934CBB" w:rsidP="0010305C">
            <w:pPr>
              <w:pStyle w:val="Compact"/>
              <w:jc w:val="right"/>
              <w:rPr>
                <w:del w:id="1847" w:author="Lucien Baumgartner2" w:date="2021-02-10T16:00:00Z"/>
              </w:rPr>
            </w:pPr>
            <w:del w:id="1848" w:author="Lucien Baumgartner2" w:date="2021-02-10T16:00:00Z">
              <w:r w:rsidDel="00550517">
                <w:delText>49191</w:delText>
              </w:r>
            </w:del>
          </w:p>
        </w:tc>
        <w:tc>
          <w:tcPr>
            <w:tcW w:w="0" w:type="auto"/>
          </w:tcPr>
          <w:p w14:paraId="0242F5C9" w14:textId="7EF669A1" w:rsidR="00934CBB" w:rsidDel="00550517" w:rsidRDefault="00934CBB" w:rsidP="0010305C">
            <w:pPr>
              <w:pStyle w:val="Compact"/>
              <w:jc w:val="right"/>
              <w:rPr>
                <w:del w:id="1849" w:author="Lucien Baumgartner2" w:date="2021-02-10T16:00:00Z"/>
              </w:rPr>
            </w:pPr>
            <w:del w:id="1850" w:author="Lucien Baumgartner2" w:date="2021-02-10T16:00:00Z">
              <w:r w:rsidDel="00550517">
                <w:delText>-10.574</w:delText>
              </w:r>
            </w:del>
          </w:p>
        </w:tc>
        <w:tc>
          <w:tcPr>
            <w:tcW w:w="0" w:type="auto"/>
          </w:tcPr>
          <w:p w14:paraId="5DDBDDD5" w14:textId="74740B3F" w:rsidR="00934CBB" w:rsidDel="00550517" w:rsidRDefault="00934CBB" w:rsidP="0010305C">
            <w:pPr>
              <w:pStyle w:val="Compact"/>
              <w:rPr>
                <w:del w:id="1851" w:author="Lucien Baumgartner2" w:date="2021-02-10T16:00:00Z"/>
              </w:rPr>
            </w:pPr>
            <m:oMath>
              <m:r>
                <w:del w:id="1852" w:author="Lucien Baumgartner2" w:date="2021-02-10T16:00:00Z">
                  <m:rPr>
                    <m:sty m:val="p"/>
                  </m:rPr>
                  <w:rPr>
                    <w:rFonts w:ascii="Cambria Math" w:hAnsi="Cambria Math"/>
                  </w:rPr>
                  <m:t>&lt;</m:t>
                </w:del>
              </m:r>
            </m:oMath>
            <w:del w:id="1853" w:author="Lucien Baumgartner2" w:date="2021-02-10T16:00:00Z">
              <w:r w:rsidDel="00550517">
                <w:delText>.0001</w:delText>
              </w:r>
            </w:del>
          </w:p>
        </w:tc>
      </w:tr>
      <w:tr w:rsidR="00934CBB" w:rsidDel="00550517" w14:paraId="13DB3ED1" w14:textId="524CAF31" w:rsidTr="00934CBB">
        <w:trPr>
          <w:del w:id="1854" w:author="Lucien Baumgartner2" w:date="2021-02-10T16:00:00Z"/>
        </w:trPr>
        <w:tc>
          <w:tcPr>
            <w:tcW w:w="0" w:type="auto"/>
          </w:tcPr>
          <w:p w14:paraId="0B488A82" w14:textId="481A6EE4" w:rsidR="00934CBB" w:rsidDel="00550517" w:rsidRDefault="00934CBB" w:rsidP="0010305C">
            <w:pPr>
              <w:pStyle w:val="Compact"/>
              <w:rPr>
                <w:del w:id="1855" w:author="Lucien Baumgartner2" w:date="2021-02-10T16:00:00Z"/>
              </w:rPr>
            </w:pPr>
            <w:del w:id="1856" w:author="Lucien Baumgartner2" w:date="2021-02-10T16:00:00Z">
              <w:r w:rsidDel="00550517">
                <w:delText>Legal - TC</w:delText>
              </w:r>
            </w:del>
          </w:p>
        </w:tc>
        <w:tc>
          <w:tcPr>
            <w:tcW w:w="0" w:type="auto"/>
          </w:tcPr>
          <w:p w14:paraId="78F6495B" w14:textId="29A66E54" w:rsidR="00934CBB" w:rsidDel="00550517" w:rsidRDefault="00934CBB" w:rsidP="0010305C">
            <w:pPr>
              <w:pStyle w:val="Compact"/>
              <w:jc w:val="right"/>
              <w:rPr>
                <w:del w:id="1857" w:author="Lucien Baumgartner2" w:date="2021-02-10T16:00:00Z"/>
              </w:rPr>
            </w:pPr>
            <w:del w:id="1858" w:author="Lucien Baumgartner2" w:date="2021-02-10T16:00:00Z">
              <w:r w:rsidDel="00550517">
                <w:delText>-0.0380</w:delText>
              </w:r>
            </w:del>
          </w:p>
        </w:tc>
        <w:tc>
          <w:tcPr>
            <w:tcW w:w="0" w:type="auto"/>
          </w:tcPr>
          <w:p w14:paraId="1B6927BD" w14:textId="5A00BA99" w:rsidR="00934CBB" w:rsidDel="00550517" w:rsidRDefault="00934CBB" w:rsidP="0010305C">
            <w:pPr>
              <w:pStyle w:val="Compact"/>
              <w:jc w:val="right"/>
              <w:rPr>
                <w:del w:id="1859" w:author="Lucien Baumgartner2" w:date="2021-02-10T16:00:00Z"/>
              </w:rPr>
            </w:pPr>
            <w:del w:id="1860" w:author="Lucien Baumgartner2" w:date="2021-02-10T16:00:00Z">
              <w:r w:rsidDel="00550517">
                <w:delText>0.0035</w:delText>
              </w:r>
            </w:del>
          </w:p>
        </w:tc>
        <w:tc>
          <w:tcPr>
            <w:tcW w:w="0" w:type="auto"/>
          </w:tcPr>
          <w:p w14:paraId="2C2644EB" w14:textId="42D4BB86" w:rsidR="00934CBB" w:rsidDel="00550517" w:rsidRDefault="00934CBB" w:rsidP="0010305C">
            <w:pPr>
              <w:pStyle w:val="Compact"/>
              <w:jc w:val="right"/>
              <w:rPr>
                <w:del w:id="1861" w:author="Lucien Baumgartner2" w:date="2021-02-10T16:00:00Z"/>
              </w:rPr>
            </w:pPr>
            <w:del w:id="1862" w:author="Lucien Baumgartner2" w:date="2021-02-10T16:00:00Z">
              <w:r w:rsidDel="00550517">
                <w:delText>49191</w:delText>
              </w:r>
            </w:del>
          </w:p>
        </w:tc>
        <w:tc>
          <w:tcPr>
            <w:tcW w:w="0" w:type="auto"/>
          </w:tcPr>
          <w:p w14:paraId="532EBB3E" w14:textId="65EE4412" w:rsidR="00934CBB" w:rsidDel="00550517" w:rsidRDefault="00934CBB" w:rsidP="0010305C">
            <w:pPr>
              <w:pStyle w:val="Compact"/>
              <w:jc w:val="right"/>
              <w:rPr>
                <w:del w:id="1863" w:author="Lucien Baumgartner2" w:date="2021-02-10T16:00:00Z"/>
              </w:rPr>
            </w:pPr>
            <w:del w:id="1864" w:author="Lucien Baumgartner2" w:date="2021-02-10T16:00:00Z">
              <w:r w:rsidDel="00550517">
                <w:delText>-10.780</w:delText>
              </w:r>
            </w:del>
          </w:p>
        </w:tc>
        <w:tc>
          <w:tcPr>
            <w:tcW w:w="0" w:type="auto"/>
          </w:tcPr>
          <w:p w14:paraId="42D22B7D" w14:textId="3F73A34E" w:rsidR="00934CBB" w:rsidDel="00550517" w:rsidRDefault="00934CBB" w:rsidP="0010305C">
            <w:pPr>
              <w:pStyle w:val="Compact"/>
              <w:rPr>
                <w:del w:id="1865" w:author="Lucien Baumgartner2" w:date="2021-02-10T16:00:00Z"/>
              </w:rPr>
            </w:pPr>
            <m:oMath>
              <m:r>
                <w:del w:id="1866" w:author="Lucien Baumgartner2" w:date="2021-02-10T16:00:00Z">
                  <m:rPr>
                    <m:sty m:val="p"/>
                  </m:rPr>
                  <w:rPr>
                    <w:rFonts w:ascii="Cambria Math" w:hAnsi="Cambria Math"/>
                  </w:rPr>
                  <m:t>&lt;</m:t>
                </w:del>
              </m:r>
            </m:oMath>
            <w:del w:id="1867" w:author="Lucien Baumgartner2" w:date="2021-02-10T16:00:00Z">
              <w:r w:rsidDel="00550517">
                <w:delText>.0001</w:delText>
              </w:r>
            </w:del>
          </w:p>
        </w:tc>
      </w:tr>
      <w:tr w:rsidR="00934CBB" w:rsidDel="00550517" w14:paraId="57AD74D0" w14:textId="24527A8F" w:rsidTr="00934CBB">
        <w:trPr>
          <w:del w:id="1868" w:author="Lucien Baumgartner2" w:date="2021-02-10T16:00:00Z"/>
        </w:trPr>
        <w:tc>
          <w:tcPr>
            <w:tcW w:w="0" w:type="auto"/>
          </w:tcPr>
          <w:p w14:paraId="5D059AAF" w14:textId="700D36E0" w:rsidR="00934CBB" w:rsidDel="00550517" w:rsidRDefault="00934CBB" w:rsidP="0010305C">
            <w:pPr>
              <w:pStyle w:val="Compact"/>
              <w:rPr>
                <w:del w:id="1869" w:author="Lucien Baumgartner2" w:date="2021-02-10T16:00:00Z"/>
              </w:rPr>
            </w:pPr>
            <w:del w:id="1870" w:author="Lucien Baumgartner2" w:date="2021-02-10T16:00:00Z">
              <w:r w:rsidDel="00550517">
                <w:delText>Note: confidence level used: 0.95</w:delText>
              </w:r>
            </w:del>
          </w:p>
        </w:tc>
        <w:tc>
          <w:tcPr>
            <w:tcW w:w="0" w:type="auto"/>
          </w:tcPr>
          <w:p w14:paraId="3B0C25B5" w14:textId="45FF1E1E" w:rsidR="00934CBB" w:rsidDel="00550517" w:rsidRDefault="00934CBB" w:rsidP="0010305C">
            <w:pPr>
              <w:rPr>
                <w:del w:id="1871" w:author="Lucien Baumgartner2" w:date="2021-02-10T16:00:00Z"/>
              </w:rPr>
            </w:pPr>
          </w:p>
        </w:tc>
        <w:tc>
          <w:tcPr>
            <w:tcW w:w="0" w:type="auto"/>
          </w:tcPr>
          <w:p w14:paraId="5C0F6D70" w14:textId="673350B8" w:rsidR="00934CBB" w:rsidDel="00550517" w:rsidRDefault="00934CBB" w:rsidP="0010305C">
            <w:pPr>
              <w:rPr>
                <w:del w:id="1872" w:author="Lucien Baumgartner2" w:date="2021-02-10T16:00:00Z"/>
              </w:rPr>
            </w:pPr>
          </w:p>
        </w:tc>
        <w:tc>
          <w:tcPr>
            <w:tcW w:w="0" w:type="auto"/>
          </w:tcPr>
          <w:p w14:paraId="56E655FA" w14:textId="36AC8B4B" w:rsidR="00934CBB" w:rsidDel="00550517" w:rsidRDefault="00934CBB" w:rsidP="0010305C">
            <w:pPr>
              <w:rPr>
                <w:del w:id="1873" w:author="Lucien Baumgartner2" w:date="2021-02-10T16:00:00Z"/>
              </w:rPr>
            </w:pPr>
          </w:p>
        </w:tc>
        <w:tc>
          <w:tcPr>
            <w:tcW w:w="0" w:type="auto"/>
          </w:tcPr>
          <w:p w14:paraId="5D7D2E10" w14:textId="14689E08" w:rsidR="00934CBB" w:rsidDel="00550517" w:rsidRDefault="00934CBB" w:rsidP="0010305C">
            <w:pPr>
              <w:rPr>
                <w:del w:id="1874" w:author="Lucien Baumgartner2" w:date="2021-02-10T16:00:00Z"/>
              </w:rPr>
            </w:pPr>
          </w:p>
        </w:tc>
        <w:tc>
          <w:tcPr>
            <w:tcW w:w="0" w:type="auto"/>
          </w:tcPr>
          <w:p w14:paraId="265CF847" w14:textId="0C834DF5" w:rsidR="00934CBB" w:rsidDel="00550517" w:rsidRDefault="00934CBB" w:rsidP="0010305C">
            <w:pPr>
              <w:rPr>
                <w:del w:id="1875" w:author="Lucien Baumgartner2" w:date="2021-02-10T16:00:00Z"/>
              </w:rPr>
            </w:pPr>
          </w:p>
        </w:tc>
      </w:tr>
      <w:tr w:rsidR="00934CBB" w:rsidDel="00550517" w14:paraId="67679FD2" w14:textId="2A4CDE92" w:rsidTr="00934CBB">
        <w:trPr>
          <w:del w:id="1876" w:author="Lucien Baumgartner2" w:date="2021-02-10T16:00:00Z"/>
        </w:trPr>
        <w:tc>
          <w:tcPr>
            <w:tcW w:w="0" w:type="auto"/>
          </w:tcPr>
          <w:p w14:paraId="3467322B" w14:textId="7252E10F" w:rsidR="00934CBB" w:rsidDel="00550517" w:rsidRDefault="00934CBB" w:rsidP="0010305C">
            <w:pPr>
              <w:pStyle w:val="Compact"/>
              <w:rPr>
                <w:del w:id="1877" w:author="Lucien Baumgartner2" w:date="2021-02-10T16:00:00Z"/>
              </w:rPr>
            </w:pPr>
            <w:del w:id="1878" w:author="Lucien Baumgartner2" w:date="2021-02-10T16:00:00Z">
              <w:r w:rsidDel="00550517">
                <w:delText>P value adjustment: tukey method for comparing a family of 4 estimates.</w:delText>
              </w:r>
            </w:del>
          </w:p>
        </w:tc>
        <w:tc>
          <w:tcPr>
            <w:tcW w:w="0" w:type="auto"/>
          </w:tcPr>
          <w:p w14:paraId="75FC76F5" w14:textId="7090DED4" w:rsidR="00934CBB" w:rsidDel="00550517" w:rsidRDefault="00934CBB" w:rsidP="0010305C">
            <w:pPr>
              <w:rPr>
                <w:del w:id="1879" w:author="Lucien Baumgartner2" w:date="2021-02-10T16:00:00Z"/>
              </w:rPr>
            </w:pPr>
          </w:p>
        </w:tc>
        <w:tc>
          <w:tcPr>
            <w:tcW w:w="0" w:type="auto"/>
          </w:tcPr>
          <w:p w14:paraId="716C7EF3" w14:textId="00C157E4" w:rsidR="00934CBB" w:rsidDel="00550517" w:rsidRDefault="00934CBB" w:rsidP="0010305C">
            <w:pPr>
              <w:rPr>
                <w:del w:id="1880" w:author="Lucien Baumgartner2" w:date="2021-02-10T16:00:00Z"/>
              </w:rPr>
            </w:pPr>
          </w:p>
        </w:tc>
        <w:tc>
          <w:tcPr>
            <w:tcW w:w="0" w:type="auto"/>
          </w:tcPr>
          <w:p w14:paraId="6A4F2A7C" w14:textId="14557676" w:rsidR="00934CBB" w:rsidDel="00550517" w:rsidRDefault="00934CBB" w:rsidP="0010305C">
            <w:pPr>
              <w:rPr>
                <w:del w:id="1881" w:author="Lucien Baumgartner2" w:date="2021-02-10T16:00:00Z"/>
              </w:rPr>
            </w:pPr>
          </w:p>
        </w:tc>
        <w:tc>
          <w:tcPr>
            <w:tcW w:w="0" w:type="auto"/>
          </w:tcPr>
          <w:p w14:paraId="7A1DBAC6" w14:textId="2DAE3BED" w:rsidR="00934CBB" w:rsidDel="00550517" w:rsidRDefault="00934CBB" w:rsidP="0010305C">
            <w:pPr>
              <w:rPr>
                <w:del w:id="1882" w:author="Lucien Baumgartner2" w:date="2021-02-10T16:00:00Z"/>
              </w:rPr>
            </w:pPr>
          </w:p>
        </w:tc>
        <w:tc>
          <w:tcPr>
            <w:tcW w:w="0" w:type="auto"/>
          </w:tcPr>
          <w:p w14:paraId="61933510" w14:textId="103DB4C7" w:rsidR="00934CBB" w:rsidDel="00550517" w:rsidRDefault="00934CBB" w:rsidP="0010305C">
            <w:pPr>
              <w:rPr>
                <w:del w:id="1883" w:author="Lucien Baumgartner2" w:date="2021-02-10T16:00:00Z"/>
              </w:rPr>
            </w:pPr>
          </w:p>
        </w:tc>
      </w:tr>
    </w:tbl>
    <w:p w14:paraId="3E37E0DC" w14:textId="3DC414CC" w:rsidR="00934CBB" w:rsidRDefault="00550517" w:rsidP="00934CBB">
      <w:pPr>
        <w:rPr>
          <w:ins w:id="1884" w:author="Lucien Baumgartner2" w:date="2021-02-11T13:37:00Z"/>
        </w:rPr>
      </w:pPr>
      <w:ins w:id="1885" w:author="Lucien Baumgartner2" w:date="2021-02-10T16:00:00Z">
        <w:r w:rsidRPr="00550517">
          <w:rPr>
            <w:noProof/>
          </w:rPr>
          <w:drawing>
            <wp:inline distT="0" distB="0" distL="0" distR="0" wp14:anchorId="494AE7A5" wp14:editId="59A5867F">
              <wp:extent cx="5346700" cy="2044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5346700" cy="2044700"/>
                      </a:xfrm>
                      <a:prstGeom prst="rect">
                        <a:avLst/>
                      </a:prstGeom>
                    </pic:spPr>
                  </pic:pic>
                </a:graphicData>
              </a:graphic>
            </wp:inline>
          </w:drawing>
        </w:r>
      </w:ins>
    </w:p>
    <w:p w14:paraId="265EB8F1" w14:textId="4AC27E8B" w:rsidR="006C1C1A" w:rsidRDefault="006C1C1A" w:rsidP="00934CBB">
      <w:pPr>
        <w:rPr>
          <w:ins w:id="1886" w:author="Lucien Baumgartner2" w:date="2021-02-11T13:25:00Z"/>
        </w:rPr>
      </w:pPr>
      <w:ins w:id="1887" w:author="Lucien Baumgartner2" w:date="2021-02-11T13:38:00Z">
        <w:r>
          <w:t>Table 8 shows the polar contrast for all concept classes, except descripti</w:t>
        </w:r>
      </w:ins>
      <w:ins w:id="1888" w:author="Lucien Baumgartner2" w:date="2021-02-11T13:39:00Z">
        <w:r>
          <w:t xml:space="preserve">ve concepts. </w:t>
        </w:r>
      </w:ins>
      <w:ins w:id="1889" w:author="Lucien Baumgartner2" w:date="2021-02-11T13:40:00Z">
        <w:r>
          <w:t>A</w:t>
        </w:r>
      </w:ins>
      <w:ins w:id="1890" w:author="Lucien Baumgartner2" w:date="2021-02-11T13:39:00Z">
        <w:r>
          <w:t xml:space="preserve">mong negative concepts, all classes </w:t>
        </w:r>
      </w:ins>
      <w:ins w:id="1891" w:author="Lucien Baumgartner2" w:date="2021-02-11T13:40:00Z">
        <w:r>
          <w:t>have significantly distinct sentiment averages</w:t>
        </w:r>
      </w:ins>
      <w:ins w:id="1892" w:author="Lucien Baumgartner2" w:date="2021-02-11T13:42:00Z">
        <w:r>
          <w:t xml:space="preserve"> (on 0.05-alpha level)</w:t>
        </w:r>
      </w:ins>
      <w:ins w:id="1893" w:author="Lucien Baumgartner2" w:date="2021-02-11T13:40:00Z">
        <w:r>
          <w:t>.</w:t>
        </w:r>
      </w:ins>
      <w:ins w:id="1894" w:author="Lucien Baumgartner2" w:date="2021-02-11T13:41:00Z">
        <w:r>
          <w:t xml:space="preserve"> For positive concepts, however, the difference between epistemic concepts (</w:t>
        </w:r>
      </w:ins>
      <w:ins w:id="1895" w:author="Lucien Baumgartner2" w:date="2021-02-11T13:47:00Z">
        <w:r>
          <w:rPr>
            <w:i/>
            <w:iCs/>
          </w:rPr>
          <w:t>consistent</w:t>
        </w:r>
        <w:r>
          <w:t xml:space="preserve">, </w:t>
        </w:r>
        <w:r>
          <w:rPr>
            <w:i/>
            <w:iCs/>
          </w:rPr>
          <w:t>logical</w:t>
        </w:r>
        <w:r>
          <w:t xml:space="preserve">, </w:t>
        </w:r>
        <w:r w:rsidRPr="006C1C1A">
          <w:rPr>
            <w:i/>
            <w:iCs/>
            <w:rPrChange w:id="1896" w:author="Lucien Baumgartner2" w:date="2021-02-11T13:47:00Z">
              <w:rPr/>
            </w:rPrChange>
          </w:rPr>
          <w:t>reasonable</w:t>
        </w:r>
      </w:ins>
      <w:ins w:id="1897" w:author="Lucien Baumgartner2" w:date="2021-02-11T13:41:00Z">
        <w:r>
          <w:t>) and legal c</w:t>
        </w:r>
      </w:ins>
      <w:ins w:id="1898" w:author="Lucien Baumgartner2" w:date="2021-02-11T13:42:00Z">
        <w:r>
          <w:t>oncepts</w:t>
        </w:r>
      </w:ins>
      <w:ins w:id="1899" w:author="Lucien Baumgartner2" w:date="2021-02-11T13:47:00Z">
        <w:r>
          <w:t xml:space="preserve"> (</w:t>
        </w:r>
      </w:ins>
      <w:ins w:id="1900" w:author="Lucien Baumgartner2" w:date="2021-02-11T13:48:00Z">
        <w:r w:rsidR="00B26EB4" w:rsidRPr="00B26EB4">
          <w:rPr>
            <w:i/>
            <w:iCs/>
          </w:rPr>
          <w:t>lawful</w:t>
        </w:r>
        <w:r w:rsidR="00B26EB4">
          <w:t xml:space="preserve">, </w:t>
        </w:r>
      </w:ins>
      <w:ins w:id="1901" w:author="Lucien Baumgartner2" w:date="2021-02-11T13:47:00Z">
        <w:r w:rsidR="00B26EB4" w:rsidRPr="00B26EB4">
          <w:rPr>
            <w:i/>
            <w:iCs/>
          </w:rPr>
          <w:t>legal</w:t>
        </w:r>
        <w:r w:rsidR="00B26EB4">
          <w:t xml:space="preserve">, </w:t>
        </w:r>
        <w:r w:rsidR="00B26EB4">
          <w:rPr>
            <w:i/>
            <w:iCs/>
          </w:rPr>
          <w:t>legitimate</w:t>
        </w:r>
        <w:r>
          <w:t>)</w:t>
        </w:r>
      </w:ins>
      <w:ins w:id="1902" w:author="Lucien Baumgartner2" w:date="2021-02-11T13:42:00Z">
        <w:r>
          <w:t xml:space="preserve"> is </w:t>
        </w:r>
        <w:r w:rsidRPr="006C1C1A">
          <w:rPr>
            <w:i/>
            <w:iCs/>
            <w:rPrChange w:id="1903" w:author="Lucien Baumgartner2" w:date="2021-02-11T13:43:00Z">
              <w:rPr/>
            </w:rPrChange>
          </w:rPr>
          <w:t>not</w:t>
        </w:r>
        <w:r>
          <w:t xml:space="preserve"> significant.</w:t>
        </w:r>
      </w:ins>
      <w:ins w:id="1904" w:author="Lucien Baumgartner2" w:date="2021-02-11T13:45:00Z">
        <w:r>
          <w:t xml:space="preserve"> </w:t>
        </w:r>
      </w:ins>
    </w:p>
    <w:p w14:paraId="437910F7" w14:textId="6BEE0591" w:rsidR="007B04EB" w:rsidRPr="00934CBB" w:rsidRDefault="007B04EB" w:rsidP="00934CBB">
      <w:ins w:id="1905" w:author="Lucien Baumgartner2" w:date="2021-02-11T13:25:00Z">
        <w:r w:rsidRPr="007B04EB">
          <w:rPr>
            <w:noProof/>
          </w:rPr>
          <w:drawing>
            <wp:anchor distT="0" distB="0" distL="114300" distR="114300" simplePos="0" relativeHeight="251664384" behindDoc="0" locked="0" layoutInCell="1" allowOverlap="1" wp14:anchorId="25588D61" wp14:editId="599AC1CD">
              <wp:simplePos x="0" y="0"/>
              <wp:positionH relativeFrom="column">
                <wp:align>center</wp:align>
              </wp:positionH>
              <wp:positionV relativeFrom="paragraph">
                <wp:posOffset>2540</wp:posOffset>
              </wp:positionV>
              <wp:extent cx="5576400" cy="3492000"/>
              <wp:effectExtent l="0" t="0" r="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5576400" cy="3492000"/>
                      </a:xfrm>
                      <a:prstGeom prst="rect">
                        <a:avLst/>
                      </a:prstGeom>
                    </pic:spPr>
                  </pic:pic>
                </a:graphicData>
              </a:graphic>
              <wp14:sizeRelH relativeFrom="page">
                <wp14:pctWidth>0</wp14:pctWidth>
              </wp14:sizeRelH>
              <wp14:sizeRelV relativeFrom="page">
                <wp14:pctHeight>0</wp14:pctHeight>
              </wp14:sizeRelV>
            </wp:anchor>
          </w:drawing>
        </w:r>
      </w:ins>
    </w:p>
    <w:p w14:paraId="1959118C" w14:textId="1910448D" w:rsidR="00934CBB" w:rsidRDefault="00934CBB" w:rsidP="00934CBB">
      <w:pPr>
        <w:pStyle w:val="Heading2"/>
        <w:rPr>
          <w:ins w:id="1906" w:author="Lucien Baumgartner2" w:date="2021-02-12T13:49:00Z"/>
        </w:rPr>
      </w:pPr>
      <w:proofErr w:type="spellStart"/>
      <w:r>
        <w:t>Discussion</w:t>
      </w:r>
      <w:proofErr w:type="spellEnd"/>
    </w:p>
    <w:p w14:paraId="202282EE" w14:textId="0F788CFF" w:rsidR="002E69B5" w:rsidRPr="002E69B5" w:rsidRDefault="002E69B5">
      <w:pPr>
        <w:rPr>
          <w:lang w:val="en-US"/>
          <w:rPrChange w:id="1907" w:author="Lucien Baumgartner2" w:date="2021-02-12T13:50:00Z">
            <w:rPr/>
          </w:rPrChange>
        </w:rPr>
        <w:pPrChange w:id="1908" w:author="Lucien Baumgartner2" w:date="2021-02-12T13:49:00Z">
          <w:pPr>
            <w:pStyle w:val="Heading2"/>
          </w:pPr>
        </w:pPrChange>
      </w:pPr>
      <w:ins w:id="1909" w:author="Lucien Baumgartner2" w:date="2021-02-12T13:50:00Z">
        <w:r w:rsidRPr="002E69B5">
          <w:rPr>
            <w:lang w:val="en-US"/>
            <w:rPrChange w:id="1910" w:author="Lucien Baumgartner2" w:date="2021-02-12T13:50:00Z">
              <w:rPr>
                <w:b w:val="0"/>
                <w:bCs w:val="0"/>
              </w:rPr>
            </w:rPrChange>
          </w:rPr>
          <w:t xml:space="preserve">Study 2 shows that concept classes </w:t>
        </w:r>
      </w:ins>
      <w:ins w:id="1911" w:author="Lucien Baumgartner2" w:date="2021-02-12T13:51:00Z">
        <w:r>
          <w:rPr>
            <w:lang w:val="en-US"/>
          </w:rPr>
          <w:t>can be distinguished in legal language</w:t>
        </w:r>
      </w:ins>
      <w:ins w:id="1912" w:author="Lucien Baumgartner2" w:date="2021-02-12T13:52:00Z">
        <w:r>
          <w:rPr>
            <w:lang w:val="en-US"/>
          </w:rPr>
          <w:t xml:space="preserve">. This supports </w:t>
        </w:r>
      </w:ins>
      <w:ins w:id="1913" w:author="Lucien Baumgartner2" w:date="2021-02-12T13:53:00Z">
        <w:r>
          <w:rPr>
            <w:lang w:val="en-US"/>
          </w:rPr>
          <w:t>our hypothesis</w:t>
        </w:r>
      </w:ins>
      <w:ins w:id="1914" w:author="Lucien Baumgartner2" w:date="2021-02-12T13:54:00Z">
        <w:r>
          <w:rPr>
            <w:lang w:val="en-US"/>
          </w:rPr>
          <w:t xml:space="preserve"> that legal professionals use </w:t>
        </w:r>
      </w:ins>
      <w:ins w:id="1915" w:author="Lucien Baumgartner2" w:date="2021-02-12T13:55:00Z">
        <w:r>
          <w:rPr>
            <w:lang w:val="en-US"/>
          </w:rPr>
          <w:t xml:space="preserve">certain concept classes in a more evaluative manner than others. On average, ethical concepts are </w:t>
        </w:r>
      </w:ins>
      <w:ins w:id="1916" w:author="Lucien Baumgartner2" w:date="2021-02-12T13:56:00Z">
        <w:r>
          <w:rPr>
            <w:lang w:val="en-US"/>
          </w:rPr>
          <w:t>much thicker (</w:t>
        </w:r>
        <w:proofErr w:type="gramStart"/>
        <w:r>
          <w:rPr>
            <w:lang w:val="en-US"/>
          </w:rPr>
          <w:t>i.e.</w:t>
        </w:r>
        <w:proofErr w:type="gramEnd"/>
        <w:r>
          <w:rPr>
            <w:lang w:val="en-US"/>
          </w:rPr>
          <w:t xml:space="preserve"> more evaluative) than epistemic </w:t>
        </w:r>
        <w:r>
          <w:rPr>
            <w:lang w:val="en-US"/>
          </w:rPr>
          <w:lastRenderedPageBreak/>
          <w:t>concepts</w:t>
        </w:r>
      </w:ins>
      <w:ins w:id="1917" w:author="Lucien Baumgartner2" w:date="2021-02-12T13:57:00Z">
        <w:r>
          <w:rPr>
            <w:lang w:val="en-US"/>
          </w:rPr>
          <w:t>, and epistemic concepts are thicker</w:t>
        </w:r>
      </w:ins>
      <w:ins w:id="1918" w:author="Lucien Baumgartner2" w:date="2021-02-12T13:56:00Z">
        <w:r>
          <w:rPr>
            <w:lang w:val="en-US"/>
          </w:rPr>
          <w:t xml:space="preserve"> </w:t>
        </w:r>
      </w:ins>
      <w:ins w:id="1919" w:author="Lucien Baumgartner2" w:date="2021-02-12T13:58:00Z">
        <w:r>
          <w:rPr>
            <w:lang w:val="en-US"/>
          </w:rPr>
          <w:t>than</w:t>
        </w:r>
      </w:ins>
      <w:ins w:id="1920" w:author="Lucien Baumgartner2" w:date="2021-02-12T13:56:00Z">
        <w:r>
          <w:rPr>
            <w:lang w:val="en-US"/>
          </w:rPr>
          <w:t xml:space="preserve"> legal concepts. </w:t>
        </w:r>
      </w:ins>
      <w:ins w:id="1921" w:author="Lucien Baumgartner2" w:date="2021-02-12T13:57:00Z">
        <w:r>
          <w:rPr>
            <w:lang w:val="en-US"/>
          </w:rPr>
          <w:t xml:space="preserve">Positive epistemic and legal concepts are </w:t>
        </w:r>
      </w:ins>
      <w:ins w:id="1922" w:author="Lucien Baumgartner2" w:date="2021-02-12T13:58:00Z">
        <w:r>
          <w:rPr>
            <w:lang w:val="en-US"/>
          </w:rPr>
          <w:t xml:space="preserve">the only exceptions, since they are not distinct enough. </w:t>
        </w:r>
      </w:ins>
      <w:ins w:id="1923" w:author="Lucien Baumgartner2" w:date="2021-02-12T13:59:00Z">
        <w:r w:rsidR="0084481D">
          <w:rPr>
            <w:lang w:val="en-US"/>
          </w:rPr>
          <w:t xml:space="preserve">In summary, legal professionals </w:t>
        </w:r>
      </w:ins>
      <w:ins w:id="1924" w:author="Lucien Baumgartner2" w:date="2021-02-12T14:00:00Z">
        <w:r w:rsidR="0084481D">
          <w:rPr>
            <w:lang w:val="en-US"/>
          </w:rPr>
          <w:t>do not neutralize the evaluative component of concepts</w:t>
        </w:r>
      </w:ins>
      <w:ins w:id="1925" w:author="Lucien Baumgartner2" w:date="2021-02-12T14:01:00Z">
        <w:r w:rsidR="0084481D">
          <w:rPr>
            <w:lang w:val="en-US"/>
          </w:rPr>
          <w:t>, they clearly use certain concepts evaluatively.</w:t>
        </w:r>
      </w:ins>
      <w:ins w:id="1926" w:author="Lucien Baumgartner2" w:date="2021-02-12T14:45:00Z">
        <w:r w:rsidR="003F5D56">
          <w:rPr>
            <w:lang w:val="en-US"/>
          </w:rPr>
          <w:t xml:space="preserve"> </w:t>
        </w:r>
      </w:ins>
      <w:ins w:id="1927" w:author="Lucien Baumgartner2" w:date="2021-02-12T14:47:00Z">
        <w:r w:rsidR="003F5D56">
          <w:rPr>
            <w:lang w:val="en-US"/>
          </w:rPr>
          <w:t xml:space="preserve">Together, Study 1 and 2 </w:t>
        </w:r>
      </w:ins>
      <w:ins w:id="1928" w:author="Lucien Baumgartner2" w:date="2021-02-12T14:48:00Z">
        <w:r w:rsidR="003F5D56">
          <w:rPr>
            <w:lang w:val="en-US"/>
          </w:rPr>
          <w:t xml:space="preserve">establish a precedent for </w:t>
        </w:r>
      </w:ins>
      <w:ins w:id="1929" w:author="Lucien Baumgartner2" w:date="2021-02-12T14:49:00Z">
        <w:r w:rsidR="003F5D56">
          <w:rPr>
            <w:lang w:val="en-US"/>
          </w:rPr>
          <w:t xml:space="preserve">a </w:t>
        </w:r>
      </w:ins>
      <w:ins w:id="1930" w:author="Lucien Baumgartner2" w:date="2021-02-12T14:48:00Z">
        <w:r w:rsidR="003F5D56">
          <w:rPr>
            <w:lang w:val="en-US"/>
          </w:rPr>
          <w:t>sentiment-based</w:t>
        </w:r>
      </w:ins>
      <w:ins w:id="1931" w:author="Lucien Baumgartner2" w:date="2021-02-12T14:49:00Z">
        <w:r w:rsidR="003F5D56">
          <w:rPr>
            <w:lang w:val="en-US"/>
          </w:rPr>
          <w:t xml:space="preserve"> analysis of concepts’ thickness</w:t>
        </w:r>
      </w:ins>
      <w:ins w:id="1932" w:author="Lucien Baumgartner2" w:date="2021-02-12T14:50:00Z">
        <w:r w:rsidR="003F5D56">
          <w:rPr>
            <w:lang w:val="en-US"/>
          </w:rPr>
          <w:t>.</w:t>
        </w:r>
      </w:ins>
      <w:ins w:id="1933" w:author="Lucien Baumgartner2" w:date="2021-02-12T14:51:00Z">
        <w:r w:rsidR="00497345">
          <w:rPr>
            <w:lang w:val="en-US"/>
          </w:rPr>
          <w:t xml:space="preserve"> </w:t>
        </w:r>
      </w:ins>
      <w:ins w:id="1934" w:author="Lucien Baumgartner2" w:date="2021-02-12T14:52:00Z">
        <w:r w:rsidR="00497345">
          <w:rPr>
            <w:lang w:val="en-US"/>
          </w:rPr>
          <w:t xml:space="preserve">Finally, we want to stress that </w:t>
        </w:r>
      </w:ins>
      <w:ins w:id="1935" w:author="Lucien Baumgartner2" w:date="2021-02-12T14:53:00Z">
        <w:r w:rsidR="00497345">
          <w:rPr>
            <w:lang w:val="en-US"/>
          </w:rPr>
          <w:t xml:space="preserve">our results </w:t>
        </w:r>
      </w:ins>
      <w:ins w:id="1936" w:author="Lucien Baumgartner2" w:date="2021-02-12T14:54:00Z">
        <w:r w:rsidR="00497345">
          <w:rPr>
            <w:lang w:val="en-US"/>
          </w:rPr>
          <w:t>are an approximation of t</w:t>
        </w:r>
      </w:ins>
      <w:ins w:id="1937" w:author="Lucien Baumgartner2" w:date="2021-02-12T14:55:00Z">
        <w:r w:rsidR="00497345">
          <w:rPr>
            <w:lang w:val="en-US"/>
          </w:rPr>
          <w:t>hickness in the form of aggregates</w:t>
        </w:r>
      </w:ins>
      <w:ins w:id="1938" w:author="Lucien Baumgartner2" w:date="2021-02-12T14:57:00Z">
        <w:r w:rsidR="00497345">
          <w:rPr>
            <w:lang w:val="en-US"/>
          </w:rPr>
          <w:t xml:space="preserve"> (aver</w:t>
        </w:r>
      </w:ins>
      <w:ins w:id="1939" w:author="Lucien Baumgartner2" w:date="2021-02-12T14:58:00Z">
        <w:r w:rsidR="00497345">
          <w:rPr>
            <w:lang w:val="en-US"/>
          </w:rPr>
          <w:t>ages)</w:t>
        </w:r>
      </w:ins>
      <w:ins w:id="1940" w:author="Lucien Baumgartner2" w:date="2021-02-12T14:56:00Z">
        <w:r w:rsidR="00497345">
          <w:rPr>
            <w:lang w:val="en-US"/>
          </w:rPr>
          <w:t xml:space="preserve">, </w:t>
        </w:r>
      </w:ins>
      <w:ins w:id="1941" w:author="Lucien Baumgartner2" w:date="2021-02-12T14:59:00Z">
        <w:r w:rsidR="00497345">
          <w:rPr>
            <w:lang w:val="en-US"/>
          </w:rPr>
          <w:t xml:space="preserve">and they do not account for </w:t>
        </w:r>
      </w:ins>
      <w:ins w:id="1942" w:author="Lucien Baumgartner2" w:date="2021-02-12T15:00:00Z">
        <w:r w:rsidR="00497345">
          <w:rPr>
            <w:lang w:val="en-US"/>
          </w:rPr>
          <w:t>additional factors on the level of the phrase or any other text unit which might have an effect</w:t>
        </w:r>
      </w:ins>
      <w:ins w:id="1943" w:author="Lucien Baumgartner2" w:date="2021-02-12T15:01:00Z">
        <w:r w:rsidR="001A5EEB">
          <w:rPr>
            <w:lang w:val="en-US"/>
          </w:rPr>
          <w:t xml:space="preserve"> on the thickness of an adjective.</w:t>
        </w:r>
      </w:ins>
      <w:ins w:id="1944" w:author="Lucien Baumgartner2" w:date="2021-02-12T14:56:00Z">
        <w:r w:rsidR="00497345">
          <w:rPr>
            <w:lang w:val="en-US"/>
          </w:rPr>
          <w:t xml:space="preserve"> </w:t>
        </w:r>
      </w:ins>
    </w:p>
    <w:p w14:paraId="7F5AC372" w14:textId="7D0AD9BA" w:rsidR="00A550E2" w:rsidRDefault="0038591A" w:rsidP="0038591A">
      <w:pPr>
        <w:pStyle w:val="Heading1"/>
        <w:rPr>
          <w:lang w:val="de-DE"/>
        </w:rPr>
      </w:pPr>
      <w:r>
        <w:rPr>
          <w:lang w:val="de-DE"/>
        </w:rPr>
        <w:t xml:space="preserve">General </w:t>
      </w:r>
      <w:proofErr w:type="spellStart"/>
      <w:r>
        <w:rPr>
          <w:lang w:val="de-DE"/>
        </w:rPr>
        <w:t>Discussion</w:t>
      </w:r>
      <w:proofErr w:type="spellEnd"/>
      <w:r>
        <w:rPr>
          <w:lang w:val="de-DE"/>
        </w:rPr>
        <w:t xml:space="preserve"> (alle)</w:t>
      </w:r>
    </w:p>
    <w:p w14:paraId="244F9F58" w14:textId="346CA358" w:rsidR="0038591A" w:rsidRPr="00E27296" w:rsidDel="00C564EE" w:rsidRDefault="00C564EE">
      <w:pPr>
        <w:pStyle w:val="Heading2"/>
        <w:rPr>
          <w:del w:id="1945" w:author="Lucien Baumgartner2" w:date="2021-02-14T15:59:00Z"/>
          <w:lang w:val="en-US"/>
          <w:rPrChange w:id="1946" w:author="Lucien Baumgartner2" w:date="2021-02-22T09:43:00Z">
            <w:rPr>
              <w:del w:id="1947" w:author="Lucien Baumgartner2" w:date="2021-02-14T15:59:00Z"/>
            </w:rPr>
          </w:rPrChange>
        </w:rPr>
      </w:pPr>
      <w:ins w:id="1948" w:author="Lucien Baumgartner2" w:date="2021-02-14T15:59:00Z">
        <w:r w:rsidRPr="00E27296">
          <w:rPr>
            <w:lang w:val="en-US"/>
            <w:rPrChange w:id="1949" w:author="Lucien Baumgartner2" w:date="2021-02-22T09:43:00Z">
              <w:rPr/>
            </w:rPrChange>
          </w:rPr>
          <w:t>The Limitation of our Empirical Approac</w:t>
        </w:r>
      </w:ins>
      <w:ins w:id="1950" w:author="Lucien Baumgartner2" w:date="2021-02-14T16:00:00Z">
        <w:r w:rsidRPr="00E27296">
          <w:rPr>
            <w:lang w:val="en-US"/>
            <w:rPrChange w:id="1951" w:author="Lucien Baumgartner2" w:date="2021-02-22T09:43:00Z">
              <w:rPr/>
            </w:rPrChange>
          </w:rPr>
          <w:t>h</w:t>
        </w:r>
      </w:ins>
    </w:p>
    <w:p w14:paraId="46C336FE" w14:textId="4A2187D0" w:rsidR="00C564EE" w:rsidRPr="00E27296" w:rsidRDefault="00C564EE">
      <w:pPr>
        <w:pStyle w:val="Heading2"/>
        <w:rPr>
          <w:ins w:id="1952" w:author="Lucien Baumgartner2" w:date="2021-02-14T16:00:00Z"/>
          <w:lang w:val="en-US"/>
          <w:rPrChange w:id="1953" w:author="Lucien Baumgartner2" w:date="2021-02-22T09:43:00Z">
            <w:rPr>
              <w:ins w:id="1954" w:author="Lucien Baumgartner2" w:date="2021-02-14T16:00:00Z"/>
            </w:rPr>
          </w:rPrChange>
        </w:rPr>
        <w:pPrChange w:id="1955" w:author="Lucien Baumgartner2" w:date="2021-02-14T16:00:00Z">
          <w:pPr/>
        </w:pPrChange>
      </w:pPr>
    </w:p>
    <w:p w14:paraId="036412BA" w14:textId="21C7B533" w:rsidR="00C564EE" w:rsidRPr="007B6F20" w:rsidRDefault="00C564EE" w:rsidP="00C564EE">
      <w:pPr>
        <w:rPr>
          <w:ins w:id="1956" w:author="Lucien Baumgartner2" w:date="2021-02-14T16:00:00Z"/>
          <w:lang w:val="en-US"/>
          <w:rPrChange w:id="1957" w:author="Lucien Baumgartner2" w:date="2021-02-14T16:50:00Z">
            <w:rPr>
              <w:ins w:id="1958" w:author="Lucien Baumgartner2" w:date="2021-02-14T16:00:00Z"/>
            </w:rPr>
          </w:rPrChange>
        </w:rPr>
      </w:pPr>
      <w:ins w:id="1959" w:author="Lucien Baumgartner2" w:date="2021-02-14T16:04:00Z">
        <w:r>
          <w:rPr>
            <w:lang w:val="en-US"/>
          </w:rPr>
          <w:t>Our empirical studies</w:t>
        </w:r>
      </w:ins>
      <w:ins w:id="1960" w:author="Lucien Baumgartner2" w:date="2021-02-14T16:01:00Z">
        <w:r>
          <w:rPr>
            <w:lang w:val="en-US"/>
          </w:rPr>
          <w:t xml:space="preserve"> show that </w:t>
        </w:r>
      </w:ins>
      <w:ins w:id="1961" w:author="Lucien Baumgartner2" w:date="2021-02-14T16:02:00Z">
        <w:r>
          <w:rPr>
            <w:lang w:val="en-US"/>
          </w:rPr>
          <w:t xml:space="preserve">sentiment dispersion within ‘and’-conjunctions is a reliable indicator to </w:t>
        </w:r>
      </w:ins>
      <w:ins w:id="1962" w:author="Lucien Baumgartner2" w:date="2021-02-14T16:03:00Z">
        <w:r>
          <w:rPr>
            <w:lang w:val="en-US"/>
          </w:rPr>
          <w:t xml:space="preserve">distinguish descriptive concepts as well as ethical, epistemic, and legal thick concepts. </w:t>
        </w:r>
      </w:ins>
      <w:ins w:id="1963" w:author="Lucien Baumgartner2" w:date="2021-02-14T16:04:00Z">
        <w:r>
          <w:rPr>
            <w:lang w:val="en-US"/>
          </w:rPr>
          <w:t xml:space="preserve">There are, however, </w:t>
        </w:r>
      </w:ins>
      <w:ins w:id="1964" w:author="Lucien Baumgartner2" w:date="2021-02-14T16:07:00Z">
        <w:r>
          <w:rPr>
            <w:lang w:val="en-US"/>
          </w:rPr>
          <w:t xml:space="preserve">serious </w:t>
        </w:r>
      </w:ins>
      <w:ins w:id="1965" w:author="Lucien Baumgartner2" w:date="2021-02-14T16:04:00Z">
        <w:r>
          <w:rPr>
            <w:lang w:val="en-US"/>
          </w:rPr>
          <w:t>limitations to our</w:t>
        </w:r>
      </w:ins>
      <w:ins w:id="1966" w:author="Lucien Baumgartner2" w:date="2021-02-14T16:05:00Z">
        <w:r>
          <w:rPr>
            <w:lang w:val="en-US"/>
          </w:rPr>
          <w:t xml:space="preserve"> approach</w:t>
        </w:r>
      </w:ins>
      <w:ins w:id="1967" w:author="Lucien Baumgartner2" w:date="2021-02-14T16:06:00Z">
        <w:r>
          <w:rPr>
            <w:lang w:val="en-US"/>
          </w:rPr>
          <w:t xml:space="preserve">. </w:t>
        </w:r>
      </w:ins>
      <w:ins w:id="1968" w:author="Lucien Baumgartner2" w:date="2021-02-14T16:07:00Z">
        <w:r>
          <w:rPr>
            <w:lang w:val="en-US"/>
          </w:rPr>
          <w:t xml:space="preserve">First, our results only indicate </w:t>
        </w:r>
        <w:r w:rsidRPr="00D966D0">
          <w:rPr>
            <w:i/>
            <w:iCs/>
            <w:lang w:val="en-US"/>
            <w:rPrChange w:id="1969" w:author="Lucien Baumgartner2" w:date="2021-02-14T16:29:00Z">
              <w:rPr>
                <w:lang w:val="en-US"/>
              </w:rPr>
            </w:rPrChange>
          </w:rPr>
          <w:t>measurable differences</w:t>
        </w:r>
        <w:r>
          <w:rPr>
            <w:lang w:val="en-US"/>
          </w:rPr>
          <w:t xml:space="preserve"> between concept classes</w:t>
        </w:r>
      </w:ins>
      <w:ins w:id="1970" w:author="Lucien Baumgartner2" w:date="2021-02-14T16:08:00Z">
        <w:r>
          <w:rPr>
            <w:lang w:val="en-US"/>
          </w:rPr>
          <w:t xml:space="preserve">. We do not claim that we can </w:t>
        </w:r>
        <w:r w:rsidRPr="00D966D0">
          <w:rPr>
            <w:i/>
            <w:iCs/>
            <w:lang w:val="en-US"/>
            <w:rPrChange w:id="1971" w:author="Lucien Baumgartner2" w:date="2021-02-14T16:29:00Z">
              <w:rPr>
                <w:lang w:val="en-US"/>
              </w:rPr>
            </w:rPrChange>
          </w:rPr>
          <w:t>classify</w:t>
        </w:r>
        <w:r>
          <w:rPr>
            <w:lang w:val="en-US"/>
          </w:rPr>
          <w:t xml:space="preserve"> concepts </w:t>
        </w:r>
      </w:ins>
      <w:ins w:id="1972" w:author="Lucien Baumgartner2" w:date="2021-02-14T16:30:00Z">
        <w:r w:rsidR="00D966D0">
          <w:rPr>
            <w:lang w:val="en-US"/>
          </w:rPr>
          <w:t xml:space="preserve">solely </w:t>
        </w:r>
      </w:ins>
      <w:ins w:id="1973" w:author="Lucien Baumgartner2" w:date="2021-02-14T16:08:00Z">
        <w:r>
          <w:rPr>
            <w:lang w:val="en-US"/>
          </w:rPr>
          <w:t>based on their sentiment distribution</w:t>
        </w:r>
      </w:ins>
      <w:ins w:id="1974" w:author="Lucien Baumgartner2" w:date="2021-02-14T16:09:00Z">
        <w:r>
          <w:rPr>
            <w:lang w:val="en-US"/>
          </w:rPr>
          <w:t xml:space="preserve"> in a corpus</w:t>
        </w:r>
      </w:ins>
      <w:ins w:id="1975" w:author="Lucien Baumgartner2" w:date="2021-02-14T16:13:00Z">
        <w:r w:rsidR="00515E1E">
          <w:rPr>
            <w:lang w:val="en-US"/>
          </w:rPr>
          <w:t xml:space="preserve">. </w:t>
        </w:r>
      </w:ins>
      <w:ins w:id="1976" w:author="Lucien Baumgartner2" w:date="2021-02-14T16:36:00Z">
        <w:r w:rsidR="00D966D0">
          <w:rPr>
            <w:lang w:val="en-US"/>
          </w:rPr>
          <w:t xml:space="preserve">In other words: we have shown pattern in overserved data, but not that these patterns can be used to classify </w:t>
        </w:r>
      </w:ins>
      <w:ins w:id="1977" w:author="Lucien Baumgartner2" w:date="2021-02-14T16:37:00Z">
        <w:r w:rsidR="00D966D0">
          <w:rPr>
            <w:lang w:val="en-US"/>
          </w:rPr>
          <w:t>new observations.</w:t>
        </w:r>
      </w:ins>
      <w:ins w:id="1978" w:author="Lucien Baumgartner2" w:date="2021-02-14T16:36:00Z">
        <w:r w:rsidR="00D966D0">
          <w:rPr>
            <w:lang w:val="en-US"/>
          </w:rPr>
          <w:t xml:space="preserve"> </w:t>
        </w:r>
      </w:ins>
      <w:ins w:id="1979" w:author="Lucien Baumgartner2" w:date="2021-02-14T16:14:00Z">
        <w:r w:rsidR="00515E1E">
          <w:rPr>
            <w:lang w:val="en-US"/>
          </w:rPr>
          <w:t xml:space="preserve">Secondly, even if sentiment </w:t>
        </w:r>
      </w:ins>
      <w:ins w:id="1980" w:author="Lucien Baumgartner2" w:date="2021-02-14T16:15:00Z">
        <w:r w:rsidR="00515E1E">
          <w:rPr>
            <w:lang w:val="en-US"/>
          </w:rPr>
          <w:t>was</w:t>
        </w:r>
      </w:ins>
      <w:ins w:id="1981" w:author="Lucien Baumgartner2" w:date="2021-02-14T16:14:00Z">
        <w:r w:rsidR="00515E1E">
          <w:rPr>
            <w:lang w:val="en-US"/>
          </w:rPr>
          <w:t xml:space="preserve"> </w:t>
        </w:r>
      </w:ins>
      <w:ins w:id="1982" w:author="Lucien Baumgartner2" w:date="2021-02-14T16:15:00Z">
        <w:r w:rsidR="00515E1E">
          <w:rPr>
            <w:lang w:val="en-US"/>
          </w:rPr>
          <w:t xml:space="preserve">a </w:t>
        </w:r>
      </w:ins>
      <w:ins w:id="1983" w:author="Lucien Baumgartner2" w:date="2021-02-14T16:14:00Z">
        <w:r w:rsidR="00515E1E">
          <w:rPr>
            <w:lang w:val="en-US"/>
          </w:rPr>
          <w:t>good</w:t>
        </w:r>
      </w:ins>
      <w:ins w:id="1984" w:author="Lucien Baumgartner2" w:date="2021-02-14T16:30:00Z">
        <w:r w:rsidR="00D966D0">
          <w:rPr>
            <w:lang w:val="en-US"/>
          </w:rPr>
          <w:t xml:space="preserve"> basis for classification</w:t>
        </w:r>
      </w:ins>
      <w:ins w:id="1985" w:author="Lucien Baumgartner2" w:date="2021-02-14T16:15:00Z">
        <w:r w:rsidR="00515E1E">
          <w:rPr>
            <w:lang w:val="en-US"/>
          </w:rPr>
          <w:t xml:space="preserve">, </w:t>
        </w:r>
      </w:ins>
      <w:ins w:id="1986" w:author="Lucien Baumgartner2" w:date="2021-02-14T16:16:00Z">
        <w:r w:rsidR="00515E1E">
          <w:rPr>
            <w:lang w:val="en-US"/>
          </w:rPr>
          <w:t xml:space="preserve">our </w:t>
        </w:r>
      </w:ins>
      <w:ins w:id="1987" w:author="Lucien Baumgartner2" w:date="2021-02-14T16:30:00Z">
        <w:r w:rsidR="00D966D0">
          <w:rPr>
            <w:lang w:val="en-US"/>
          </w:rPr>
          <w:t xml:space="preserve">specific </w:t>
        </w:r>
      </w:ins>
      <w:ins w:id="1988" w:author="Lucien Baumgartner2" w:date="2021-02-14T16:16:00Z">
        <w:r w:rsidR="00515E1E">
          <w:rPr>
            <w:lang w:val="en-US"/>
          </w:rPr>
          <w:t xml:space="preserve">methods </w:t>
        </w:r>
        <w:proofErr w:type="gramStart"/>
        <w:r w:rsidR="00515E1E">
          <w:rPr>
            <w:lang w:val="en-US"/>
          </w:rPr>
          <w:t>relies</w:t>
        </w:r>
        <w:proofErr w:type="gramEnd"/>
        <w:r w:rsidR="00515E1E">
          <w:rPr>
            <w:lang w:val="en-US"/>
          </w:rPr>
          <w:t xml:space="preserve"> on a </w:t>
        </w:r>
        <w:r w:rsidR="00515E1E" w:rsidRPr="00515E1E">
          <w:rPr>
            <w:i/>
            <w:iCs/>
            <w:lang w:val="en-US"/>
            <w:rPrChange w:id="1989" w:author="Lucien Baumgartner2" w:date="2021-02-14T16:17:00Z">
              <w:rPr>
                <w:lang w:val="en-US"/>
              </w:rPr>
            </w:rPrChange>
          </w:rPr>
          <w:t>known</w:t>
        </w:r>
        <w:r w:rsidR="00515E1E">
          <w:rPr>
            <w:lang w:val="en-US"/>
          </w:rPr>
          <w:t xml:space="preserve"> sentiment distribution with a high enough </w:t>
        </w:r>
        <w:r w:rsidR="00515E1E" w:rsidRPr="00515E1E">
          <w:rPr>
            <w:i/>
            <w:iCs/>
            <w:lang w:val="en-US"/>
            <w:rPrChange w:id="1990" w:author="Lucien Baumgartner2" w:date="2021-02-14T16:16:00Z">
              <w:rPr>
                <w:lang w:val="en-US"/>
              </w:rPr>
            </w:rPrChange>
          </w:rPr>
          <w:t>n</w:t>
        </w:r>
      </w:ins>
      <w:ins w:id="1991" w:author="Lucien Baumgartner2" w:date="2021-02-14T16:31:00Z">
        <w:r w:rsidR="00D966D0">
          <w:rPr>
            <w:lang w:val="en-US"/>
          </w:rPr>
          <w:t xml:space="preserve">. </w:t>
        </w:r>
      </w:ins>
      <w:ins w:id="1992" w:author="Lucien Baumgartner2" w:date="2021-02-14T16:17:00Z">
        <w:r w:rsidR="00515E1E">
          <w:rPr>
            <w:lang w:val="en-US"/>
          </w:rPr>
          <w:t xml:space="preserve"> </w:t>
        </w:r>
      </w:ins>
      <w:ins w:id="1993" w:author="Lucien Baumgartner2" w:date="2021-02-14T16:31:00Z">
        <w:r w:rsidR="00D966D0">
          <w:rPr>
            <w:lang w:val="en-US"/>
          </w:rPr>
          <w:t>In a classification setting,</w:t>
        </w:r>
      </w:ins>
      <w:ins w:id="1994" w:author="Lucien Baumgartner2" w:date="2021-02-14T16:17:00Z">
        <w:r w:rsidR="00515E1E">
          <w:rPr>
            <w:lang w:val="en-US"/>
          </w:rPr>
          <w:t xml:space="preserve"> </w:t>
        </w:r>
      </w:ins>
      <w:ins w:id="1995" w:author="Lucien Baumgartner2" w:date="2021-02-14T16:32:00Z">
        <w:r w:rsidR="00D966D0">
          <w:rPr>
            <w:lang w:val="en-US"/>
          </w:rPr>
          <w:t xml:space="preserve">for </w:t>
        </w:r>
      </w:ins>
      <w:ins w:id="1996" w:author="Lucien Baumgartner2" w:date="2021-02-14T16:17:00Z">
        <w:r w:rsidR="00515E1E">
          <w:rPr>
            <w:lang w:val="en-US"/>
          </w:rPr>
          <w:t>every new concep</w:t>
        </w:r>
      </w:ins>
      <w:ins w:id="1997" w:author="Lucien Baumgartner2" w:date="2021-02-14T16:20:00Z">
        <w:r w:rsidR="00F32D8A">
          <w:rPr>
            <w:lang w:val="en-US"/>
          </w:rPr>
          <w:t>t</w:t>
        </w:r>
      </w:ins>
      <w:ins w:id="1998" w:author="Lucien Baumgartner2" w:date="2021-02-14T16:17:00Z">
        <w:r w:rsidR="00515E1E">
          <w:rPr>
            <w:lang w:val="en-US"/>
          </w:rPr>
          <w:t xml:space="preserve">, </w:t>
        </w:r>
      </w:ins>
      <w:ins w:id="1999" w:author="Lucien Baumgartner2" w:date="2021-02-14T16:18:00Z">
        <w:r w:rsidR="00515E1E">
          <w:rPr>
            <w:lang w:val="en-US"/>
          </w:rPr>
          <w:t xml:space="preserve">we </w:t>
        </w:r>
      </w:ins>
      <w:ins w:id="2000" w:author="Lucien Baumgartner2" w:date="2021-02-14T16:32:00Z">
        <w:r w:rsidR="00D966D0">
          <w:rPr>
            <w:lang w:val="en-US"/>
          </w:rPr>
          <w:t xml:space="preserve">would </w:t>
        </w:r>
      </w:ins>
      <w:ins w:id="2001" w:author="Lucien Baumgartner2" w:date="2021-02-14T16:18:00Z">
        <w:r w:rsidR="00515E1E">
          <w:rPr>
            <w:lang w:val="en-US"/>
          </w:rPr>
          <w:t>need to know its sentiment distribution in ‘and</w:t>
        </w:r>
      </w:ins>
      <w:ins w:id="2002" w:author="Lucien Baumgartner2" w:date="2021-02-14T16:19:00Z">
        <w:r w:rsidR="00515E1E">
          <w:rPr>
            <w:lang w:val="en-US"/>
          </w:rPr>
          <w:t xml:space="preserve">’-conjunctions in order to classify </w:t>
        </w:r>
      </w:ins>
      <w:ins w:id="2003" w:author="Lucien Baumgartner2" w:date="2021-02-14T16:20:00Z">
        <w:r w:rsidR="00F32D8A">
          <w:rPr>
            <w:lang w:val="en-US"/>
          </w:rPr>
          <w:t xml:space="preserve">it. </w:t>
        </w:r>
      </w:ins>
      <w:ins w:id="2004" w:author="Lucien Baumgartner2" w:date="2021-02-14T16:33:00Z">
        <w:r w:rsidR="00D966D0">
          <w:rPr>
            <w:lang w:val="en-US"/>
          </w:rPr>
          <w:t>This information would have to be provided along with the classification task</w:t>
        </w:r>
      </w:ins>
      <w:ins w:id="2005" w:author="Lucien Baumgartner2" w:date="2021-02-14T16:35:00Z">
        <w:r w:rsidR="00D966D0">
          <w:rPr>
            <w:lang w:val="en-US"/>
          </w:rPr>
          <w:t>,</w:t>
        </w:r>
      </w:ins>
      <w:ins w:id="2006" w:author="Lucien Baumgartner2" w:date="2021-02-14T16:38:00Z">
        <w:r w:rsidR="00D966D0">
          <w:rPr>
            <w:lang w:val="en-US"/>
          </w:rPr>
          <w:t xml:space="preserve"> which adds another layer of complexity and dependency </w:t>
        </w:r>
      </w:ins>
      <w:ins w:id="2007" w:author="Lucien Baumgartner2" w:date="2021-02-14T16:39:00Z">
        <w:r w:rsidR="00D966D0">
          <w:rPr>
            <w:lang w:val="en-US"/>
          </w:rPr>
          <w:t xml:space="preserve">on </w:t>
        </w:r>
        <w:r w:rsidR="00241C5C">
          <w:rPr>
            <w:lang w:val="en-US"/>
          </w:rPr>
          <w:t xml:space="preserve">a potential sentiment-based </w:t>
        </w:r>
        <w:r w:rsidR="00D966D0">
          <w:rPr>
            <w:lang w:val="en-US"/>
          </w:rPr>
          <w:t xml:space="preserve">classifier. </w:t>
        </w:r>
      </w:ins>
      <w:ins w:id="2008" w:author="Lucien Baumgartner2" w:date="2021-02-14T16:20:00Z">
        <w:r w:rsidR="00F32D8A">
          <w:rPr>
            <w:lang w:val="en-US"/>
          </w:rPr>
          <w:t xml:space="preserve">Thirdly, </w:t>
        </w:r>
      </w:ins>
      <w:ins w:id="2009" w:author="Lucien Baumgartner2" w:date="2021-02-14T16:24:00Z">
        <w:r w:rsidR="00F32D8A">
          <w:rPr>
            <w:lang w:val="en-US"/>
          </w:rPr>
          <w:t xml:space="preserve">and in contrary to our approach, conjunctions are not isolated features of sentences. </w:t>
        </w:r>
      </w:ins>
      <w:ins w:id="2010" w:author="Lucien Baumgartner2" w:date="2021-02-22T13:41:00Z">
        <w:r w:rsidR="00A4496B">
          <w:rPr>
            <w:lang w:val="en-US"/>
          </w:rPr>
          <w:t>[</w:t>
        </w:r>
      </w:ins>
      <w:ins w:id="2011" w:author="Lucien Baumgartner2" w:date="2021-02-14T16:26:00Z">
        <w:r w:rsidR="00F32D8A">
          <w:rPr>
            <w:lang w:val="en-US"/>
          </w:rPr>
          <w:t>XXX have shown th</w:t>
        </w:r>
      </w:ins>
      <w:ins w:id="2012" w:author="Lucien Baumgartner2" w:date="2021-02-22T13:41:00Z">
        <w:r w:rsidR="00A4496B">
          <w:rPr>
            <w:lang w:val="en-US"/>
          </w:rPr>
          <w:t>at context</w:t>
        </w:r>
      </w:ins>
      <w:ins w:id="2013" w:author="Lucien Baumgartner2" w:date="2021-02-22T13:42:00Z">
        <w:r w:rsidR="00A4496B">
          <w:rPr>
            <w:lang w:val="en-US"/>
          </w:rPr>
          <w:t>ual parameter can change how adjectives behave in conjunctions. Example]</w:t>
        </w:r>
      </w:ins>
      <w:ins w:id="2014" w:author="Lucien Baumgartner2" w:date="2021-02-14T16:26:00Z">
        <w:r w:rsidR="00F32D8A">
          <w:rPr>
            <w:lang w:val="en-US"/>
          </w:rPr>
          <w:t xml:space="preserve"> </w:t>
        </w:r>
      </w:ins>
      <w:ins w:id="2015" w:author="Lucien Baumgartner2" w:date="2021-02-14T16:25:00Z">
        <w:r w:rsidR="00F32D8A">
          <w:rPr>
            <w:lang w:val="en-US"/>
          </w:rPr>
          <w:t>Thus,</w:t>
        </w:r>
      </w:ins>
      <w:ins w:id="2016" w:author="Lucien Baumgartner2" w:date="2021-02-14T16:26:00Z">
        <w:r w:rsidR="00F32D8A">
          <w:rPr>
            <w:lang w:val="en-US"/>
          </w:rPr>
          <w:t xml:space="preserve"> </w:t>
        </w:r>
      </w:ins>
      <w:ins w:id="2017" w:author="Lucien Baumgartner2" w:date="2021-02-14T16:43:00Z">
        <w:r w:rsidR="00241C5C">
          <w:rPr>
            <w:lang w:val="en-US"/>
          </w:rPr>
          <w:t>to develop</w:t>
        </w:r>
      </w:ins>
      <w:ins w:id="2018" w:author="Lucien Baumgartner2" w:date="2021-02-14T16:41:00Z">
        <w:r w:rsidR="00241C5C">
          <w:rPr>
            <w:lang w:val="en-US"/>
          </w:rPr>
          <w:t xml:space="preserve"> more sensitive and adequate </w:t>
        </w:r>
      </w:ins>
      <w:ins w:id="2019" w:author="Lucien Baumgartner2" w:date="2021-02-14T16:44:00Z">
        <w:r w:rsidR="00241C5C">
          <w:rPr>
            <w:lang w:val="en-US"/>
          </w:rPr>
          <w:t xml:space="preserve">measurement </w:t>
        </w:r>
      </w:ins>
      <w:ins w:id="2020" w:author="Lucien Baumgartner2" w:date="2021-02-14T16:45:00Z">
        <w:r w:rsidR="00241C5C">
          <w:rPr>
            <w:lang w:val="en-US"/>
          </w:rPr>
          <w:t>(</w:t>
        </w:r>
      </w:ins>
      <w:ins w:id="2021" w:author="Lucien Baumgartner2" w:date="2021-02-14T16:44:00Z">
        <w:r w:rsidR="00241C5C">
          <w:rPr>
            <w:lang w:val="en-US"/>
          </w:rPr>
          <w:t>or classifica</w:t>
        </w:r>
      </w:ins>
      <w:ins w:id="2022" w:author="Lucien Baumgartner2" w:date="2021-02-14T16:45:00Z">
        <w:r w:rsidR="00241C5C">
          <w:rPr>
            <w:lang w:val="en-US"/>
          </w:rPr>
          <w:t>tion)</w:t>
        </w:r>
      </w:ins>
      <w:ins w:id="2023" w:author="Lucien Baumgartner2" w:date="2021-02-14T16:41:00Z">
        <w:r w:rsidR="00241C5C">
          <w:rPr>
            <w:lang w:val="en-US"/>
          </w:rPr>
          <w:t>,</w:t>
        </w:r>
      </w:ins>
      <w:ins w:id="2024" w:author="Lucien Baumgartner2" w:date="2021-02-14T16:42:00Z">
        <w:r w:rsidR="00241C5C">
          <w:rPr>
            <w:lang w:val="en-US"/>
          </w:rPr>
          <w:t xml:space="preserve"> we have to take </w:t>
        </w:r>
      </w:ins>
      <w:ins w:id="2025" w:author="Lucien Baumgartner2" w:date="2021-02-14T16:40:00Z">
        <w:r w:rsidR="00241C5C">
          <w:rPr>
            <w:lang w:val="en-US"/>
          </w:rPr>
          <w:t>context</w:t>
        </w:r>
      </w:ins>
      <w:ins w:id="2026" w:author="Lucien Baumgartner2" w:date="2021-02-14T16:43:00Z">
        <w:r w:rsidR="00241C5C">
          <w:rPr>
            <w:lang w:val="en-US"/>
          </w:rPr>
          <w:t xml:space="preserve"> into account</w:t>
        </w:r>
      </w:ins>
      <w:ins w:id="2027" w:author="Lucien Baumgartner2" w:date="2021-02-14T16:42:00Z">
        <w:r w:rsidR="00241C5C">
          <w:rPr>
            <w:lang w:val="en-US"/>
          </w:rPr>
          <w:t>.</w:t>
        </w:r>
      </w:ins>
      <w:ins w:id="2028" w:author="Lucien Baumgartner2" w:date="2021-02-14T16:46:00Z">
        <w:r w:rsidR="0026553B">
          <w:rPr>
            <w:lang w:val="en-US"/>
          </w:rPr>
          <w:t xml:space="preserve"> </w:t>
        </w:r>
      </w:ins>
      <w:ins w:id="2029" w:author="Lucien Baumgartner2" w:date="2021-02-14T16:47:00Z">
        <w:r w:rsidR="0026553B">
          <w:rPr>
            <w:lang w:val="en-US"/>
          </w:rPr>
          <w:t xml:space="preserve">Finally, </w:t>
        </w:r>
      </w:ins>
      <w:ins w:id="2030" w:author="Lucien Baumgartner2" w:date="2021-02-14T16:48:00Z">
        <w:r w:rsidR="0026553B">
          <w:rPr>
            <w:lang w:val="en-US"/>
          </w:rPr>
          <w:t>our idea</w:t>
        </w:r>
      </w:ins>
      <w:ins w:id="2031" w:author="Lucien Baumgartner2" w:date="2021-02-14T16:49:00Z">
        <w:r w:rsidR="007B6F20">
          <w:rPr>
            <w:lang w:val="en-US"/>
          </w:rPr>
          <w:t>,</w:t>
        </w:r>
      </w:ins>
      <w:ins w:id="2032" w:author="Lucien Baumgartner2" w:date="2021-02-14T16:48:00Z">
        <w:r w:rsidR="0026553B">
          <w:rPr>
            <w:lang w:val="en-US"/>
          </w:rPr>
          <w:t xml:space="preserve"> to use sentiment aggregates to measure thickness</w:t>
        </w:r>
      </w:ins>
      <w:ins w:id="2033" w:author="Lucien Baumgartner2" w:date="2021-02-14T16:49:00Z">
        <w:r w:rsidR="007B6F20">
          <w:rPr>
            <w:lang w:val="en-US"/>
          </w:rPr>
          <w:t>,</w:t>
        </w:r>
      </w:ins>
      <w:ins w:id="2034" w:author="Lucien Baumgartner2" w:date="2021-02-14T16:48:00Z">
        <w:r w:rsidR="0026553B">
          <w:rPr>
            <w:lang w:val="en-US"/>
          </w:rPr>
          <w:t xml:space="preserve"> </w:t>
        </w:r>
      </w:ins>
      <w:ins w:id="2035" w:author="Lucien Baumgartner2" w:date="2021-02-14T16:49:00Z">
        <w:r w:rsidR="007B6F20">
          <w:rPr>
            <w:lang w:val="en-US"/>
          </w:rPr>
          <w:t xml:space="preserve">assumes </w:t>
        </w:r>
      </w:ins>
      <w:ins w:id="2036" w:author="Lucien Baumgartner2" w:date="2021-02-14T16:50:00Z">
        <w:r w:rsidR="007B6F20">
          <w:rPr>
            <w:lang w:val="en-US"/>
          </w:rPr>
          <w:t xml:space="preserve">that a concept, </w:t>
        </w:r>
        <w:proofErr w:type="gramStart"/>
        <w:r w:rsidR="007B6F20">
          <w:rPr>
            <w:lang w:val="en-US"/>
          </w:rPr>
          <w:t>e.g.</w:t>
        </w:r>
        <w:proofErr w:type="gramEnd"/>
        <w:r w:rsidR="007B6F20">
          <w:rPr>
            <w:lang w:val="en-US"/>
          </w:rPr>
          <w:t xml:space="preserve"> </w:t>
        </w:r>
        <w:r w:rsidR="007B6F20">
          <w:rPr>
            <w:i/>
            <w:iCs/>
            <w:lang w:val="en-US"/>
          </w:rPr>
          <w:t>honest</w:t>
        </w:r>
        <w:r w:rsidR="007B6F20">
          <w:rPr>
            <w:lang w:val="en-US"/>
          </w:rPr>
          <w:t>, always belongs to the same concept class</w:t>
        </w:r>
      </w:ins>
      <w:ins w:id="2037" w:author="Lucien Baumgartner2" w:date="2021-02-14T16:52:00Z">
        <w:r w:rsidR="007B6F20">
          <w:rPr>
            <w:lang w:val="en-US"/>
          </w:rPr>
          <w:t>. This presuppose</w:t>
        </w:r>
      </w:ins>
      <w:ins w:id="2038" w:author="Lucien Baumgartner2" w:date="2021-02-14T17:00:00Z">
        <w:r w:rsidR="00AC2A51">
          <w:rPr>
            <w:lang w:val="en-US"/>
          </w:rPr>
          <w:t>s</w:t>
        </w:r>
      </w:ins>
      <w:ins w:id="2039" w:author="Lucien Baumgartner2" w:date="2021-02-14T16:52:00Z">
        <w:r w:rsidR="007B6F20">
          <w:rPr>
            <w:lang w:val="en-US"/>
          </w:rPr>
          <w:t xml:space="preserve"> that </w:t>
        </w:r>
        <w:r w:rsidR="007B6F20">
          <w:rPr>
            <w:i/>
            <w:iCs/>
            <w:lang w:val="en-US"/>
          </w:rPr>
          <w:t>honest</w:t>
        </w:r>
      </w:ins>
      <w:ins w:id="2040" w:author="Lucien Baumgartner2" w:date="2021-02-14T16:53:00Z">
        <w:r w:rsidR="007B6F20">
          <w:rPr>
            <w:lang w:val="en-US"/>
          </w:rPr>
          <w:t xml:space="preserve"> always conveys an evaluation</w:t>
        </w:r>
      </w:ins>
      <w:ins w:id="2041" w:author="Lucien Baumgartner2" w:date="2021-02-14T16:51:00Z">
        <w:r w:rsidR="007B6F20">
          <w:rPr>
            <w:lang w:val="en-US"/>
          </w:rPr>
          <w:t xml:space="preserve"> which is </w:t>
        </w:r>
      </w:ins>
      <w:ins w:id="2042" w:author="Lucien Baumgartner2" w:date="2021-02-14T16:53:00Z">
        <w:r w:rsidR="007B6F20">
          <w:rPr>
            <w:lang w:val="en-US"/>
          </w:rPr>
          <w:t>stable</w:t>
        </w:r>
      </w:ins>
      <w:ins w:id="2043" w:author="Lucien Baumgartner2" w:date="2021-02-14T16:51:00Z">
        <w:r w:rsidR="007B6F20">
          <w:rPr>
            <w:lang w:val="en-US"/>
          </w:rPr>
          <w:t xml:space="preserve"> within a specific sentiment-bandwidth.</w:t>
        </w:r>
      </w:ins>
      <w:ins w:id="2044" w:author="Lucien Baumgartner2" w:date="2021-02-14T16:54:00Z">
        <w:r w:rsidR="007B6F20">
          <w:rPr>
            <w:lang w:val="en-US"/>
          </w:rPr>
          <w:t xml:space="preserve"> </w:t>
        </w:r>
      </w:ins>
      <w:ins w:id="2045" w:author="Lucien Baumgartner2" w:date="2021-02-14T17:02:00Z">
        <w:r w:rsidR="00357034">
          <w:rPr>
            <w:lang w:val="en-US"/>
          </w:rPr>
          <w:t>Pu</w:t>
        </w:r>
      </w:ins>
      <w:ins w:id="2046" w:author="Lucien Baumgartner2" w:date="2021-02-14T17:04:00Z">
        <w:r w:rsidR="00357034">
          <w:rPr>
            <w:lang w:val="en-US"/>
          </w:rPr>
          <w:t>t differently</w:t>
        </w:r>
      </w:ins>
      <w:ins w:id="2047" w:author="Lucien Baumgartner2" w:date="2021-02-14T17:00:00Z">
        <w:r w:rsidR="00AC2A51">
          <w:rPr>
            <w:lang w:val="en-US"/>
          </w:rPr>
          <w:t>, w</w:t>
        </w:r>
      </w:ins>
      <w:ins w:id="2048" w:author="Lucien Baumgartner2" w:date="2021-02-14T16:55:00Z">
        <w:r w:rsidR="007B6F20">
          <w:rPr>
            <w:lang w:val="en-US"/>
          </w:rPr>
          <w:t xml:space="preserve">e essentially </w:t>
        </w:r>
      </w:ins>
      <w:ins w:id="2049" w:author="Lucien Baumgartner2" w:date="2021-02-14T16:57:00Z">
        <w:r w:rsidR="007B6F20">
          <w:rPr>
            <w:lang w:val="en-US"/>
          </w:rPr>
          <w:t>measured the thickness of</w:t>
        </w:r>
      </w:ins>
      <w:ins w:id="2050" w:author="Lucien Baumgartner2" w:date="2021-02-14T16:55:00Z">
        <w:r w:rsidR="007B6F20">
          <w:rPr>
            <w:lang w:val="en-US"/>
          </w:rPr>
          <w:t xml:space="preserve"> </w:t>
        </w:r>
      </w:ins>
      <w:ins w:id="2051" w:author="Lucien Baumgartner2" w:date="2021-02-14T16:58:00Z">
        <w:r w:rsidR="007B6F20">
          <w:rPr>
            <w:lang w:val="en-US"/>
          </w:rPr>
          <w:t xml:space="preserve">the </w:t>
        </w:r>
      </w:ins>
      <w:ins w:id="2052" w:author="Lucien Baumgartner2" w:date="2021-02-14T16:55:00Z">
        <w:r w:rsidR="007B6F20" w:rsidRPr="00357034">
          <w:rPr>
            <w:i/>
            <w:iCs/>
            <w:lang w:val="en-US"/>
            <w:rPrChange w:id="2053" w:author="Lucien Baumgartner2" w:date="2021-02-14T17:04:00Z">
              <w:rPr>
                <w:lang w:val="en-US"/>
              </w:rPr>
            </w:rPrChange>
          </w:rPr>
          <w:t>lexical</w:t>
        </w:r>
        <w:r w:rsidR="007B6F20">
          <w:rPr>
            <w:lang w:val="en-US"/>
          </w:rPr>
          <w:t xml:space="preserve"> representation</w:t>
        </w:r>
      </w:ins>
      <w:ins w:id="2054" w:author="Lucien Baumgartner2" w:date="2021-02-14T16:58:00Z">
        <w:r w:rsidR="007B6F20">
          <w:rPr>
            <w:lang w:val="en-US"/>
          </w:rPr>
          <w:t xml:space="preserve"> of </w:t>
        </w:r>
        <w:r w:rsidR="007B6F20">
          <w:rPr>
            <w:i/>
            <w:iCs/>
            <w:lang w:val="en-US"/>
          </w:rPr>
          <w:t>honest</w:t>
        </w:r>
      </w:ins>
      <w:ins w:id="2055" w:author="Lucien Baumgartner2" w:date="2021-02-14T16:55:00Z">
        <w:r w:rsidR="007B6F20">
          <w:rPr>
            <w:lang w:val="en-US"/>
          </w:rPr>
          <w:t>.</w:t>
        </w:r>
      </w:ins>
      <w:ins w:id="2056" w:author="Lucien Baumgartner2" w:date="2021-02-14T17:17:00Z">
        <w:r w:rsidR="0019705A">
          <w:rPr>
            <w:lang w:val="en-US"/>
          </w:rPr>
          <w:t xml:space="preserve"> </w:t>
        </w:r>
      </w:ins>
      <w:ins w:id="2057" w:author="Lucien Baumgartner2" w:date="2021-02-14T17:18:00Z">
        <w:r w:rsidR="0019705A">
          <w:rPr>
            <w:lang w:val="en-US"/>
          </w:rPr>
          <w:t>This raises the question of how variable non-lexical thickness is, and how we would go about measuring it.</w:t>
        </w:r>
      </w:ins>
    </w:p>
    <w:p w14:paraId="3BF23D7A" w14:textId="2D3B137C" w:rsidR="0038591A" w:rsidRPr="00C564EE" w:rsidRDefault="0038591A">
      <w:pPr>
        <w:pStyle w:val="Heading2"/>
        <w:rPr>
          <w:lang w:val="en-US"/>
          <w:rPrChange w:id="2058" w:author="Lucien Baumgartner2" w:date="2021-02-14T15:59:00Z">
            <w:rPr>
              <w:lang w:val="de-DE"/>
            </w:rPr>
          </w:rPrChange>
        </w:rPr>
        <w:pPrChange w:id="2059" w:author="Lucien Baumgartner2" w:date="2021-02-14T15:59:00Z">
          <w:pPr>
            <w:spacing w:line="240" w:lineRule="auto"/>
            <w:ind w:firstLine="0"/>
            <w:jc w:val="left"/>
          </w:pPr>
        </w:pPrChange>
      </w:pPr>
      <w:r w:rsidRPr="00C564EE">
        <w:rPr>
          <w:lang w:val="en-US"/>
          <w:rPrChange w:id="2060" w:author="Lucien Baumgartner2" w:date="2021-02-14T15:59:00Z">
            <w:rPr>
              <w:b/>
              <w:bCs/>
            </w:rPr>
          </w:rPrChange>
        </w:rPr>
        <w:br w:type="page"/>
      </w:r>
    </w:p>
    <w:p w14:paraId="6892A4C4" w14:textId="3BEEFBD7" w:rsidR="00A550E2" w:rsidRDefault="00A40C92" w:rsidP="00E15EB1">
      <w:pPr>
        <w:pStyle w:val="Heading1"/>
      </w:pPr>
      <w:proofErr w:type="spellStart"/>
      <w:r>
        <w:lastRenderedPageBreak/>
        <w:t>Referenzen</w:t>
      </w:r>
      <w:proofErr w:type="spellEnd"/>
    </w:p>
    <w:p w14:paraId="0FF3DFF6" w14:textId="77777777" w:rsidR="00A40C92" w:rsidRPr="006163F1" w:rsidRDefault="00A40C92" w:rsidP="00A40C92">
      <w:pPr>
        <w:ind w:left="284" w:hanging="284"/>
        <w:rPr>
          <w:lang w:val="en-US"/>
        </w:rPr>
      </w:pPr>
      <w:r w:rsidRPr="006163F1">
        <w:rPr>
          <w:lang w:val="en-US"/>
        </w:rPr>
        <w:t xml:space="preserve">Cotterill, J. (2003). </w:t>
      </w:r>
      <w:r w:rsidRPr="006163F1">
        <w:rPr>
          <w:i/>
          <w:lang w:val="en-US"/>
        </w:rPr>
        <w:t>Language and Power in Court. A Linguistic Analysis of the O.J. Simpson Trial</w:t>
      </w:r>
      <w:r w:rsidRPr="006163F1">
        <w:rPr>
          <w:lang w:val="en-US"/>
        </w:rPr>
        <w:t>. London: Palgrave Macmillan.</w:t>
      </w:r>
    </w:p>
    <w:p w14:paraId="19E38FA6" w14:textId="63B1F827" w:rsidR="00A40C92" w:rsidRPr="006163F1" w:rsidRDefault="00A40C92" w:rsidP="00A40C92">
      <w:pPr>
        <w:autoSpaceDE w:val="0"/>
        <w:autoSpaceDN w:val="0"/>
        <w:adjustRightInd w:val="0"/>
        <w:ind w:left="284" w:hanging="284"/>
        <w:rPr>
          <w:rFonts w:eastAsiaTheme="minorHAnsi"/>
          <w:lang w:val="en-US" w:eastAsia="en-US"/>
        </w:rPr>
      </w:pPr>
      <w:r w:rsidRPr="006163F1">
        <w:rPr>
          <w:rFonts w:eastAsiaTheme="minorHAnsi"/>
          <w:lang w:val="en-US" w:eastAsia="en-US"/>
        </w:rPr>
        <w:t xml:space="preserve">Enoch, D. and </w:t>
      </w:r>
      <w:proofErr w:type="spellStart"/>
      <w:r w:rsidRPr="006163F1">
        <w:rPr>
          <w:rFonts w:eastAsiaTheme="minorHAnsi"/>
          <w:lang w:val="en-US" w:eastAsia="en-US"/>
        </w:rPr>
        <w:t>Toh</w:t>
      </w:r>
      <w:proofErr w:type="spellEnd"/>
      <w:r w:rsidRPr="006163F1">
        <w:rPr>
          <w:rFonts w:eastAsiaTheme="minorHAnsi"/>
          <w:lang w:val="en-US" w:eastAsia="en-US"/>
        </w:rPr>
        <w:t xml:space="preserve">, K. (2013). </w:t>
      </w:r>
      <w:r w:rsidR="00FC2672">
        <w:rPr>
          <w:rFonts w:eastAsiaTheme="minorHAnsi"/>
          <w:lang w:val="en-US" w:eastAsia="en-US"/>
        </w:rPr>
        <w:t>‘</w:t>
      </w:r>
      <w:r w:rsidRPr="006163F1">
        <w:rPr>
          <w:rFonts w:eastAsiaTheme="minorHAnsi"/>
          <w:i/>
          <w:lang w:val="en-US" w:eastAsia="en-US"/>
        </w:rPr>
        <w:t>Legal</w:t>
      </w:r>
      <w:r w:rsidRPr="006163F1">
        <w:rPr>
          <w:rFonts w:eastAsiaTheme="minorHAnsi"/>
          <w:lang w:val="en-US" w:eastAsia="en-US"/>
        </w:rPr>
        <w:t xml:space="preserve"> as a Thick Concept,</w:t>
      </w:r>
      <w:r w:rsidR="00FC2672">
        <w:rPr>
          <w:rFonts w:eastAsiaTheme="minorHAnsi"/>
          <w:lang w:val="en-US" w:eastAsia="en-US"/>
        </w:rPr>
        <w:t>’</w:t>
      </w:r>
      <w:r w:rsidRPr="006163F1">
        <w:rPr>
          <w:rFonts w:eastAsiaTheme="minorHAnsi"/>
          <w:lang w:val="en-US" w:eastAsia="en-US"/>
        </w:rPr>
        <w:t xml:space="preserve"> in W. </w:t>
      </w:r>
      <w:proofErr w:type="spellStart"/>
      <w:r w:rsidRPr="006163F1">
        <w:rPr>
          <w:rFonts w:eastAsiaTheme="minorHAnsi"/>
          <w:lang w:val="en-US" w:eastAsia="en-US"/>
        </w:rPr>
        <w:t>Waluchow</w:t>
      </w:r>
      <w:proofErr w:type="spellEnd"/>
      <w:r w:rsidRPr="006163F1">
        <w:rPr>
          <w:rFonts w:eastAsiaTheme="minorHAnsi"/>
          <w:lang w:val="en-US" w:eastAsia="en-US"/>
        </w:rPr>
        <w:t xml:space="preserve"> &amp; S. </w:t>
      </w:r>
      <w:proofErr w:type="spellStart"/>
      <w:r w:rsidRPr="006163F1">
        <w:rPr>
          <w:rFonts w:eastAsiaTheme="minorHAnsi"/>
          <w:lang w:val="en-US" w:eastAsia="en-US"/>
        </w:rPr>
        <w:t>Sciaraffa</w:t>
      </w:r>
      <w:proofErr w:type="spellEnd"/>
      <w:r w:rsidRPr="006163F1">
        <w:rPr>
          <w:rFonts w:eastAsiaTheme="minorHAnsi"/>
          <w:lang w:val="en-US" w:eastAsia="en-US"/>
        </w:rPr>
        <w:t xml:space="preserve"> (eds.), </w:t>
      </w:r>
      <w:r w:rsidRPr="006163F1">
        <w:rPr>
          <w:rFonts w:eastAsiaTheme="minorHAnsi"/>
          <w:i/>
          <w:lang w:val="en-US" w:eastAsia="en-US"/>
        </w:rPr>
        <w:t>Philosophical Foundations of The Nature of Law</w:t>
      </w:r>
      <w:r w:rsidRPr="006163F1">
        <w:rPr>
          <w:rFonts w:eastAsiaTheme="minorHAnsi"/>
          <w:lang w:val="en-US" w:eastAsia="en-US"/>
        </w:rPr>
        <w:t>. Oxford: Oxford University Press, 257–278.</w:t>
      </w:r>
    </w:p>
    <w:p w14:paraId="4A0A9E62" w14:textId="6B79107D" w:rsidR="00A40C92" w:rsidRPr="006163F1" w:rsidRDefault="00A40C92" w:rsidP="00A40C92">
      <w:pPr>
        <w:autoSpaceDE w:val="0"/>
        <w:autoSpaceDN w:val="0"/>
        <w:adjustRightInd w:val="0"/>
        <w:ind w:left="284" w:hanging="284"/>
        <w:rPr>
          <w:rFonts w:eastAsiaTheme="minorHAnsi"/>
          <w:lang w:val="en-US" w:eastAsia="en-US"/>
        </w:rPr>
      </w:pPr>
      <w:r w:rsidRPr="006163F1">
        <w:rPr>
          <w:rFonts w:eastAsiaTheme="minorHAnsi"/>
          <w:lang w:val="en-US" w:eastAsia="en-US"/>
        </w:rPr>
        <w:t xml:space="preserve">Feldman, H. L. (1997). </w:t>
      </w:r>
      <w:r w:rsidR="00FC2672">
        <w:rPr>
          <w:rFonts w:eastAsiaTheme="minorHAnsi"/>
          <w:lang w:val="en-US" w:eastAsia="en-US"/>
        </w:rPr>
        <w:t>‘</w:t>
      </w:r>
      <w:r w:rsidRPr="006163F1">
        <w:rPr>
          <w:rFonts w:eastAsiaTheme="minorHAnsi"/>
          <w:lang w:val="en-US" w:eastAsia="en-US"/>
        </w:rPr>
        <w:t>Blending Fields: Tort Law, Philosophy, and Legal Theory,</w:t>
      </w:r>
      <w:r w:rsidR="00FC2672">
        <w:rPr>
          <w:rFonts w:eastAsiaTheme="minorHAnsi"/>
          <w:lang w:val="en-US" w:eastAsia="en-US"/>
        </w:rPr>
        <w:t>’</w:t>
      </w:r>
      <w:r w:rsidRPr="006163F1">
        <w:rPr>
          <w:rFonts w:eastAsiaTheme="minorHAnsi"/>
          <w:lang w:val="en-US" w:eastAsia="en-US"/>
        </w:rPr>
        <w:t xml:space="preserve"> </w:t>
      </w:r>
      <w:r w:rsidRPr="006163F1">
        <w:rPr>
          <w:rFonts w:eastAsiaTheme="minorHAnsi"/>
          <w:i/>
          <w:lang w:val="en-US" w:eastAsia="en-US"/>
        </w:rPr>
        <w:t>South Carolina Law Review</w:t>
      </w:r>
      <w:r w:rsidRPr="006163F1">
        <w:rPr>
          <w:rFonts w:eastAsiaTheme="minorHAnsi"/>
          <w:lang w:val="en-US" w:eastAsia="en-US"/>
        </w:rPr>
        <w:t>, 49(1), 167–185.</w:t>
      </w:r>
    </w:p>
    <w:p w14:paraId="146AEF98" w14:textId="20F2C385" w:rsidR="00A40C92" w:rsidRDefault="00A40C92" w:rsidP="00A40C92">
      <w:pPr>
        <w:ind w:left="284" w:hanging="284"/>
        <w:rPr>
          <w:lang w:val="en-US"/>
        </w:rPr>
      </w:pPr>
      <w:proofErr w:type="spellStart"/>
      <w:r w:rsidRPr="006163F1">
        <w:rPr>
          <w:lang w:val="en-US"/>
        </w:rPr>
        <w:t>Goźdź</w:t>
      </w:r>
      <w:proofErr w:type="spellEnd"/>
      <w:r w:rsidRPr="006163F1">
        <w:rPr>
          <w:lang w:val="en-US"/>
        </w:rPr>
        <w:t xml:space="preserve">-Roszkowski, S. (2018). </w:t>
      </w:r>
      <w:r w:rsidR="00FC2672">
        <w:rPr>
          <w:lang w:val="en-US"/>
        </w:rPr>
        <w:t>‘</w:t>
      </w:r>
      <w:r w:rsidRPr="006163F1">
        <w:rPr>
          <w:lang w:val="en-US"/>
        </w:rPr>
        <w:t>Values and Valuations in Judicial Discourse. A Corpus-Assisted Study of (Dis)Respect in US Supreme Court Decisions on Same-Sex Marriage,</w:t>
      </w:r>
      <w:r w:rsidR="00FC2672">
        <w:rPr>
          <w:lang w:val="en-US"/>
        </w:rPr>
        <w:t>’</w:t>
      </w:r>
      <w:r w:rsidRPr="006163F1">
        <w:rPr>
          <w:lang w:val="en-US"/>
        </w:rPr>
        <w:t xml:space="preserve"> </w:t>
      </w:r>
      <w:r w:rsidRPr="006163F1">
        <w:rPr>
          <w:i/>
          <w:lang w:val="en-US"/>
        </w:rPr>
        <w:t>Studies in Logic, Grammar and Rhetoric</w:t>
      </w:r>
      <w:r w:rsidRPr="006163F1">
        <w:rPr>
          <w:lang w:val="en-US"/>
        </w:rPr>
        <w:t>, 53:1 (66)</w:t>
      </w:r>
      <w:r w:rsidR="00620D44">
        <w:rPr>
          <w:lang w:val="en-US"/>
        </w:rPr>
        <w:t>,</w:t>
      </w:r>
      <w:r w:rsidRPr="006163F1">
        <w:rPr>
          <w:lang w:val="en-US"/>
        </w:rPr>
        <w:t xml:space="preserve"> 61–79.</w:t>
      </w:r>
    </w:p>
    <w:p w14:paraId="1C439604" w14:textId="6CB6949E" w:rsidR="00620D44" w:rsidRPr="006163F1" w:rsidRDefault="00620D44" w:rsidP="00620D44">
      <w:pPr>
        <w:autoSpaceDE w:val="0"/>
        <w:autoSpaceDN w:val="0"/>
        <w:adjustRightInd w:val="0"/>
        <w:ind w:left="284" w:hanging="284"/>
        <w:rPr>
          <w:lang w:val="en-US"/>
        </w:rPr>
      </w:pPr>
      <w:proofErr w:type="spellStart"/>
      <w:r w:rsidRPr="006163F1">
        <w:rPr>
          <w:lang w:val="en-US"/>
        </w:rPr>
        <w:t>Goźdź</w:t>
      </w:r>
      <w:proofErr w:type="spellEnd"/>
      <w:r w:rsidRPr="006163F1">
        <w:rPr>
          <w:lang w:val="en-US"/>
        </w:rPr>
        <w:t>-Roszkowski, S.</w:t>
      </w:r>
      <w:r w:rsidRPr="00620D44">
        <w:rPr>
          <w:lang w:val="en-US"/>
        </w:rPr>
        <w:t xml:space="preserve">, </w:t>
      </w:r>
      <w:r>
        <w:rPr>
          <w:lang w:val="en-US"/>
        </w:rPr>
        <w:t>and</w:t>
      </w:r>
      <w:r w:rsidRPr="00620D44">
        <w:rPr>
          <w:lang w:val="en-US"/>
        </w:rPr>
        <w:t xml:space="preserve"> </w:t>
      </w:r>
      <w:proofErr w:type="spellStart"/>
      <w:r w:rsidRPr="00620D44">
        <w:rPr>
          <w:lang w:val="en-US"/>
        </w:rPr>
        <w:t>Hunston</w:t>
      </w:r>
      <w:proofErr w:type="spellEnd"/>
      <w:r w:rsidRPr="00620D44">
        <w:rPr>
          <w:lang w:val="en-US"/>
        </w:rPr>
        <w:t xml:space="preserve">, S. (2016). </w:t>
      </w:r>
      <w:r>
        <w:rPr>
          <w:lang w:val="en-US"/>
        </w:rPr>
        <w:t>‘</w:t>
      </w:r>
      <w:r w:rsidRPr="00620D44">
        <w:rPr>
          <w:lang w:val="en-US"/>
        </w:rPr>
        <w:t xml:space="preserve">Corpora and </w:t>
      </w:r>
      <w:r>
        <w:rPr>
          <w:lang w:val="en-US"/>
        </w:rPr>
        <w:t>B</w:t>
      </w:r>
      <w:r w:rsidRPr="00620D44">
        <w:rPr>
          <w:lang w:val="en-US"/>
        </w:rPr>
        <w:t xml:space="preserve">eyond – </w:t>
      </w:r>
      <w:r>
        <w:rPr>
          <w:lang w:val="en-US"/>
        </w:rPr>
        <w:t>I</w:t>
      </w:r>
      <w:r w:rsidRPr="00620D44">
        <w:rPr>
          <w:lang w:val="en-US"/>
        </w:rPr>
        <w:t xml:space="preserve">nvestigating </w:t>
      </w:r>
      <w:r>
        <w:rPr>
          <w:lang w:val="en-US"/>
        </w:rPr>
        <w:t>E</w:t>
      </w:r>
      <w:r w:rsidRPr="00620D44">
        <w:rPr>
          <w:lang w:val="en-US"/>
        </w:rPr>
        <w:t xml:space="preserve">valuation in </w:t>
      </w:r>
      <w:r>
        <w:rPr>
          <w:lang w:val="en-US"/>
        </w:rPr>
        <w:t>D</w:t>
      </w:r>
      <w:r w:rsidRPr="00620D44">
        <w:rPr>
          <w:lang w:val="en-US"/>
        </w:rPr>
        <w:t xml:space="preserve">iscourse: </w:t>
      </w:r>
      <w:r>
        <w:rPr>
          <w:lang w:val="en-US"/>
        </w:rPr>
        <w:t>I</w:t>
      </w:r>
      <w:r w:rsidRPr="00620D44">
        <w:rPr>
          <w:lang w:val="en-US"/>
        </w:rPr>
        <w:t xml:space="preserve">ntroduction to the </w:t>
      </w:r>
      <w:r>
        <w:rPr>
          <w:lang w:val="en-US"/>
        </w:rPr>
        <w:t>S</w:t>
      </w:r>
      <w:r w:rsidRPr="00620D44">
        <w:rPr>
          <w:lang w:val="en-US"/>
        </w:rPr>
        <w:t xml:space="preserve">pecial </w:t>
      </w:r>
      <w:r>
        <w:rPr>
          <w:lang w:val="en-US"/>
        </w:rPr>
        <w:t>I</w:t>
      </w:r>
      <w:r w:rsidRPr="00620D44">
        <w:rPr>
          <w:lang w:val="en-US"/>
        </w:rPr>
        <w:t xml:space="preserve">ssue on </w:t>
      </w:r>
      <w:r>
        <w:rPr>
          <w:lang w:val="en-US"/>
        </w:rPr>
        <w:t>C</w:t>
      </w:r>
      <w:r w:rsidRPr="00620D44">
        <w:rPr>
          <w:lang w:val="en-US"/>
        </w:rPr>
        <w:t xml:space="preserve">orpus </w:t>
      </w:r>
      <w:r>
        <w:rPr>
          <w:lang w:val="en-US"/>
        </w:rPr>
        <w:t>A</w:t>
      </w:r>
      <w:r w:rsidRPr="00620D44">
        <w:rPr>
          <w:lang w:val="en-US"/>
        </w:rPr>
        <w:t xml:space="preserve">pproaches to </w:t>
      </w:r>
      <w:r>
        <w:rPr>
          <w:lang w:val="en-US"/>
        </w:rPr>
        <w:t>E</w:t>
      </w:r>
      <w:r w:rsidRPr="00620D44">
        <w:rPr>
          <w:lang w:val="en-US"/>
        </w:rPr>
        <w:t>valuation</w:t>
      </w:r>
      <w:r>
        <w:rPr>
          <w:lang w:val="en-US"/>
        </w:rPr>
        <w:t>,’</w:t>
      </w:r>
      <w:r w:rsidRPr="00620D44">
        <w:rPr>
          <w:lang w:val="en-US"/>
        </w:rPr>
        <w:t xml:space="preserve"> </w:t>
      </w:r>
      <w:r w:rsidRPr="00620D44">
        <w:rPr>
          <w:i/>
          <w:iCs/>
          <w:lang w:val="en-US"/>
        </w:rPr>
        <w:t>Corpora</w:t>
      </w:r>
      <w:r w:rsidRPr="00620D44">
        <w:rPr>
          <w:lang w:val="en-US"/>
        </w:rPr>
        <w:t>, 11(2)</w:t>
      </w:r>
      <w:r>
        <w:rPr>
          <w:lang w:val="en-US"/>
        </w:rPr>
        <w:t>:</w:t>
      </w:r>
      <w:r w:rsidRPr="00620D44">
        <w:rPr>
          <w:lang w:val="en-US"/>
        </w:rPr>
        <w:t xml:space="preserve"> 131–141.</w:t>
      </w:r>
    </w:p>
    <w:p w14:paraId="65765376" w14:textId="516F139D" w:rsidR="00A40C92" w:rsidRPr="006163F1" w:rsidRDefault="00A40C92" w:rsidP="004A0946">
      <w:pPr>
        <w:pStyle w:val="Heading1"/>
        <w:keepNext w:val="0"/>
        <w:numPr>
          <w:ilvl w:val="0"/>
          <w:numId w:val="0"/>
        </w:numPr>
        <w:spacing w:before="0" w:after="0"/>
        <w:ind w:left="431" w:hanging="431"/>
        <w:rPr>
          <w:b w:val="0"/>
          <w:bCs/>
          <w:kern w:val="0"/>
          <w:sz w:val="24"/>
          <w:szCs w:val="24"/>
          <w:lang w:val="en-US"/>
        </w:rPr>
      </w:pPr>
      <w:proofErr w:type="spellStart"/>
      <w:r w:rsidRPr="006163F1">
        <w:rPr>
          <w:b w:val="0"/>
          <w:kern w:val="0"/>
          <w:sz w:val="24"/>
          <w:szCs w:val="24"/>
          <w:lang w:val="en-US"/>
        </w:rPr>
        <w:t>Goźdź</w:t>
      </w:r>
      <w:proofErr w:type="spellEnd"/>
      <w:r w:rsidRPr="006163F1">
        <w:rPr>
          <w:b w:val="0"/>
          <w:kern w:val="0"/>
          <w:sz w:val="24"/>
          <w:szCs w:val="24"/>
          <w:lang w:val="en-US"/>
        </w:rPr>
        <w:t xml:space="preserve">-Roszkowski, S. and </w:t>
      </w:r>
      <w:proofErr w:type="spellStart"/>
      <w:r w:rsidRPr="006163F1">
        <w:rPr>
          <w:b w:val="0"/>
          <w:kern w:val="0"/>
          <w:sz w:val="24"/>
          <w:szCs w:val="24"/>
          <w:lang w:val="en-US"/>
        </w:rPr>
        <w:t>Pontrandolfo</w:t>
      </w:r>
      <w:proofErr w:type="spellEnd"/>
      <w:r w:rsidRPr="006163F1">
        <w:rPr>
          <w:b w:val="0"/>
          <w:kern w:val="0"/>
          <w:sz w:val="24"/>
          <w:szCs w:val="24"/>
          <w:lang w:val="en-US"/>
        </w:rPr>
        <w:t xml:space="preserve">, G. (2012). </w:t>
      </w:r>
      <w:r w:rsidR="00FC2672">
        <w:rPr>
          <w:b w:val="0"/>
          <w:kern w:val="0"/>
          <w:sz w:val="24"/>
          <w:szCs w:val="24"/>
          <w:lang w:val="en-US"/>
        </w:rPr>
        <w:t>‘</w:t>
      </w:r>
      <w:r w:rsidRPr="006163F1">
        <w:rPr>
          <w:b w:val="0"/>
          <w:kern w:val="0"/>
          <w:sz w:val="24"/>
          <w:szCs w:val="24"/>
          <w:lang w:val="en-US"/>
        </w:rPr>
        <w:t>Evaluative Patterns in Judicial Discourse: A Corpus-based phraseological perspective on American and Italian criminal judgments,</w:t>
      </w:r>
      <w:r w:rsidR="00FC2672">
        <w:rPr>
          <w:b w:val="0"/>
          <w:kern w:val="0"/>
          <w:sz w:val="24"/>
          <w:szCs w:val="24"/>
          <w:lang w:val="en-US"/>
        </w:rPr>
        <w:t>’</w:t>
      </w:r>
      <w:r w:rsidRPr="006163F1">
        <w:rPr>
          <w:b w:val="0"/>
          <w:kern w:val="0"/>
          <w:sz w:val="24"/>
          <w:szCs w:val="24"/>
          <w:lang w:val="en-US"/>
        </w:rPr>
        <w:t xml:space="preserve"> </w:t>
      </w:r>
      <w:r w:rsidRPr="006163F1">
        <w:rPr>
          <w:b w:val="0"/>
          <w:i/>
          <w:kern w:val="0"/>
          <w:sz w:val="24"/>
          <w:szCs w:val="24"/>
          <w:lang w:val="en-US"/>
        </w:rPr>
        <w:t>International Journal of Law, Language &amp; Discourse</w:t>
      </w:r>
      <w:r w:rsidRPr="006163F1">
        <w:rPr>
          <w:b w:val="0"/>
          <w:kern w:val="0"/>
          <w:sz w:val="24"/>
          <w:szCs w:val="24"/>
          <w:lang w:val="en-US"/>
        </w:rPr>
        <w:t>, 3 (2)</w:t>
      </w:r>
      <w:r w:rsidR="00620D44">
        <w:rPr>
          <w:b w:val="0"/>
          <w:kern w:val="0"/>
          <w:sz w:val="24"/>
          <w:szCs w:val="24"/>
          <w:lang w:val="en-US"/>
        </w:rPr>
        <w:t>,</w:t>
      </w:r>
      <w:r w:rsidRPr="006163F1">
        <w:rPr>
          <w:b w:val="0"/>
          <w:kern w:val="0"/>
          <w:sz w:val="24"/>
          <w:szCs w:val="24"/>
          <w:lang w:val="en-US"/>
        </w:rPr>
        <w:t xml:space="preserve"> 9–69.</w:t>
      </w:r>
    </w:p>
    <w:p w14:paraId="7A9FF710" w14:textId="2805E448" w:rsidR="004A0946" w:rsidRPr="004A0946" w:rsidRDefault="004A0946" w:rsidP="004A0946">
      <w:pPr>
        <w:autoSpaceDE w:val="0"/>
        <w:autoSpaceDN w:val="0"/>
        <w:adjustRightInd w:val="0"/>
        <w:ind w:left="284" w:hanging="284"/>
        <w:rPr>
          <w:rFonts w:eastAsiaTheme="minorEastAsia"/>
          <w:lang w:val="en-US"/>
        </w:rPr>
      </w:pPr>
      <w:proofErr w:type="spellStart"/>
      <w:r>
        <w:rPr>
          <w:rFonts w:eastAsiaTheme="minorEastAsia"/>
          <w:lang w:val="en-US"/>
        </w:rPr>
        <w:t>Heffer</w:t>
      </w:r>
      <w:proofErr w:type="spellEnd"/>
      <w:r>
        <w:rPr>
          <w:rFonts w:eastAsiaTheme="minorEastAsia"/>
          <w:lang w:val="en-US"/>
        </w:rPr>
        <w:t>, C. (2007). ‘</w:t>
      </w:r>
      <w:r w:rsidRPr="004A0946">
        <w:rPr>
          <w:rFonts w:eastAsiaTheme="minorEastAsia"/>
          <w:lang w:val="en-US"/>
        </w:rPr>
        <w:t xml:space="preserve">Judgment in </w:t>
      </w:r>
      <w:r>
        <w:rPr>
          <w:rFonts w:eastAsiaTheme="minorEastAsia"/>
          <w:lang w:val="en-US"/>
        </w:rPr>
        <w:t>C</w:t>
      </w:r>
      <w:r w:rsidRPr="004A0946">
        <w:rPr>
          <w:rFonts w:eastAsiaTheme="minorEastAsia"/>
          <w:lang w:val="en-US"/>
        </w:rPr>
        <w:t xml:space="preserve">ourt: Evaluating </w:t>
      </w:r>
      <w:r>
        <w:rPr>
          <w:rFonts w:eastAsiaTheme="minorEastAsia"/>
          <w:lang w:val="en-US"/>
        </w:rPr>
        <w:t>P</w:t>
      </w:r>
      <w:r w:rsidRPr="004A0946">
        <w:rPr>
          <w:rFonts w:eastAsiaTheme="minorEastAsia"/>
          <w:lang w:val="en-US"/>
        </w:rPr>
        <w:t xml:space="preserve">articipants in </w:t>
      </w:r>
      <w:r>
        <w:rPr>
          <w:rFonts w:eastAsiaTheme="minorEastAsia"/>
          <w:lang w:val="en-US"/>
        </w:rPr>
        <w:t>C</w:t>
      </w:r>
      <w:r w:rsidRPr="004A0946">
        <w:rPr>
          <w:rFonts w:eastAsiaTheme="minorEastAsia"/>
          <w:lang w:val="en-US"/>
        </w:rPr>
        <w:t xml:space="preserve">ourtroom </w:t>
      </w:r>
      <w:r>
        <w:rPr>
          <w:rFonts w:eastAsiaTheme="minorEastAsia"/>
          <w:lang w:val="en-US"/>
        </w:rPr>
        <w:t>D</w:t>
      </w:r>
      <w:r w:rsidRPr="004A0946">
        <w:rPr>
          <w:rFonts w:eastAsiaTheme="minorEastAsia"/>
          <w:lang w:val="en-US"/>
        </w:rPr>
        <w:t>iscourse</w:t>
      </w:r>
      <w:r>
        <w:rPr>
          <w:rFonts w:eastAsiaTheme="minorEastAsia"/>
          <w:lang w:val="en-US"/>
        </w:rPr>
        <w:t>,’</w:t>
      </w:r>
      <w:r w:rsidRPr="004A0946">
        <w:rPr>
          <w:rFonts w:eastAsiaTheme="minorEastAsia"/>
          <w:lang w:val="en-US"/>
        </w:rPr>
        <w:t xml:space="preserve"> </w:t>
      </w:r>
      <w:r>
        <w:rPr>
          <w:rFonts w:eastAsiaTheme="minorEastAsia"/>
          <w:lang w:val="en-US"/>
        </w:rPr>
        <w:t>i</w:t>
      </w:r>
      <w:r w:rsidRPr="004A0946">
        <w:rPr>
          <w:rFonts w:eastAsiaTheme="minorEastAsia"/>
          <w:lang w:val="en-US"/>
        </w:rPr>
        <w:t>n K.</w:t>
      </w:r>
      <w:r>
        <w:rPr>
          <w:rFonts w:eastAsiaTheme="minorEastAsia"/>
          <w:lang w:val="en-US"/>
        </w:rPr>
        <w:t xml:space="preserve"> </w:t>
      </w:r>
      <w:proofErr w:type="spellStart"/>
      <w:r w:rsidRPr="004A0946">
        <w:rPr>
          <w:rFonts w:eastAsiaTheme="minorEastAsia"/>
          <w:lang w:val="en-US"/>
        </w:rPr>
        <w:t>Kredens</w:t>
      </w:r>
      <w:proofErr w:type="spellEnd"/>
      <w:r w:rsidRPr="004A0946">
        <w:rPr>
          <w:rFonts w:eastAsiaTheme="minorEastAsia"/>
          <w:lang w:val="en-US"/>
        </w:rPr>
        <w:t xml:space="preserve"> and S. </w:t>
      </w:r>
      <w:proofErr w:type="spellStart"/>
      <w:r w:rsidRPr="006163F1">
        <w:rPr>
          <w:lang w:val="en-US"/>
        </w:rPr>
        <w:t>Goźdź</w:t>
      </w:r>
      <w:proofErr w:type="spellEnd"/>
      <w:r w:rsidRPr="006163F1">
        <w:rPr>
          <w:lang w:val="en-US"/>
        </w:rPr>
        <w:t>-Roszkowski</w:t>
      </w:r>
      <w:r w:rsidRPr="004A0946">
        <w:rPr>
          <w:rFonts w:eastAsiaTheme="minorEastAsia"/>
          <w:lang w:val="en-US"/>
        </w:rPr>
        <w:t xml:space="preserve"> (eds.), </w:t>
      </w:r>
      <w:r w:rsidRPr="004A0946">
        <w:rPr>
          <w:rFonts w:eastAsiaTheme="minorEastAsia"/>
          <w:i/>
          <w:iCs/>
          <w:lang w:val="en-US"/>
        </w:rPr>
        <w:t>Language and the Law: International Outlooks</w:t>
      </w:r>
      <w:r w:rsidRPr="004A0946">
        <w:rPr>
          <w:rFonts w:eastAsiaTheme="minorEastAsia"/>
          <w:lang w:val="en-US"/>
        </w:rPr>
        <w:t>.</w:t>
      </w:r>
      <w:r>
        <w:rPr>
          <w:rFonts w:eastAsiaTheme="minorEastAsia"/>
          <w:lang w:val="en-US"/>
        </w:rPr>
        <w:t xml:space="preserve"> </w:t>
      </w:r>
      <w:r w:rsidRPr="004A0946">
        <w:rPr>
          <w:rFonts w:eastAsiaTheme="minorEastAsia"/>
          <w:lang w:val="en-US"/>
        </w:rPr>
        <w:t>Frankfurt am M</w:t>
      </w:r>
      <w:r>
        <w:rPr>
          <w:rFonts w:eastAsiaTheme="minorEastAsia"/>
          <w:lang w:val="en-US"/>
        </w:rPr>
        <w:t>a</w:t>
      </w:r>
      <w:r w:rsidRPr="004A0946">
        <w:rPr>
          <w:rFonts w:eastAsiaTheme="minorEastAsia"/>
          <w:lang w:val="en-US"/>
        </w:rPr>
        <w:t>in: Peter Lang, 145–179.</w:t>
      </w:r>
    </w:p>
    <w:p w14:paraId="67717FB7" w14:textId="77777777" w:rsidR="009A5234" w:rsidRDefault="00366155" w:rsidP="009A5234">
      <w:pPr>
        <w:autoSpaceDE w:val="0"/>
        <w:autoSpaceDN w:val="0"/>
        <w:adjustRightInd w:val="0"/>
        <w:ind w:left="284" w:hanging="284"/>
        <w:rPr>
          <w:rFonts w:eastAsiaTheme="minorEastAsia"/>
          <w:lang w:val="en-US"/>
        </w:rPr>
      </w:pPr>
      <w:proofErr w:type="spellStart"/>
      <w:r w:rsidRPr="00366155">
        <w:rPr>
          <w:rFonts w:eastAsiaTheme="minorEastAsia"/>
          <w:lang w:val="en-US"/>
        </w:rPr>
        <w:t>Hunston</w:t>
      </w:r>
      <w:proofErr w:type="spellEnd"/>
      <w:r w:rsidRPr="00366155">
        <w:rPr>
          <w:rFonts w:eastAsiaTheme="minorEastAsia"/>
          <w:lang w:val="en-US"/>
        </w:rPr>
        <w:t xml:space="preserve">, S. (2011). </w:t>
      </w:r>
      <w:r w:rsidRPr="00366155">
        <w:rPr>
          <w:rFonts w:eastAsiaTheme="minorEastAsia"/>
          <w:i/>
          <w:lang w:val="en-US"/>
        </w:rPr>
        <w:t>Corpus Approaches to Evaluation: Phraseology and Evaluative Language</w:t>
      </w:r>
      <w:r w:rsidRPr="00366155">
        <w:rPr>
          <w:rFonts w:eastAsiaTheme="minorEastAsia"/>
          <w:lang w:val="en-US"/>
        </w:rPr>
        <w:t>. London:</w:t>
      </w:r>
      <w:r>
        <w:rPr>
          <w:rFonts w:eastAsiaTheme="minorEastAsia"/>
          <w:lang w:val="en-US"/>
        </w:rPr>
        <w:t xml:space="preserve"> </w:t>
      </w:r>
      <w:r w:rsidRPr="00366155">
        <w:rPr>
          <w:rFonts w:eastAsiaTheme="minorEastAsia"/>
          <w:lang w:val="en-US"/>
        </w:rPr>
        <w:t>Routledge.</w:t>
      </w:r>
    </w:p>
    <w:p w14:paraId="19FA46A6" w14:textId="3257A569" w:rsidR="009A5234" w:rsidRPr="009A5234" w:rsidRDefault="009A5234" w:rsidP="009A5234">
      <w:pPr>
        <w:autoSpaceDE w:val="0"/>
        <w:autoSpaceDN w:val="0"/>
        <w:adjustRightInd w:val="0"/>
        <w:ind w:left="284" w:hanging="284"/>
        <w:rPr>
          <w:rFonts w:eastAsiaTheme="minorEastAsia"/>
          <w:lang w:val="en-US"/>
        </w:rPr>
      </w:pPr>
      <w:r w:rsidRPr="009A5234">
        <w:rPr>
          <w:lang w:val="en-US"/>
        </w:rPr>
        <w:t>Martin, J.R. and White, P. (2005)</w:t>
      </w:r>
      <w:r>
        <w:rPr>
          <w:lang w:val="en-US"/>
        </w:rPr>
        <w:t>.</w:t>
      </w:r>
      <w:r w:rsidRPr="009A5234">
        <w:rPr>
          <w:lang w:val="en-US"/>
        </w:rPr>
        <w:t xml:space="preserve"> </w:t>
      </w:r>
      <w:r w:rsidRPr="009A5234">
        <w:rPr>
          <w:i/>
          <w:iCs/>
          <w:lang w:val="en-US"/>
        </w:rPr>
        <w:t>The Language of Evaluation: Appraisal in English</w:t>
      </w:r>
      <w:r w:rsidRPr="009A5234">
        <w:rPr>
          <w:lang w:val="en-US"/>
        </w:rPr>
        <w:t xml:space="preserve">. London: </w:t>
      </w:r>
      <w:r w:rsidRPr="006163F1">
        <w:rPr>
          <w:lang w:val="en-US"/>
        </w:rPr>
        <w:t>Palgrave Macmillan</w:t>
      </w:r>
      <w:r w:rsidRPr="009A5234">
        <w:rPr>
          <w:lang w:val="en-US"/>
        </w:rPr>
        <w:t>.</w:t>
      </w:r>
    </w:p>
    <w:p w14:paraId="076CCD62" w14:textId="10369952" w:rsidR="00A40C92" w:rsidRPr="006163F1" w:rsidRDefault="00A40C92" w:rsidP="00A40C92">
      <w:pPr>
        <w:autoSpaceDE w:val="0"/>
        <w:autoSpaceDN w:val="0"/>
        <w:adjustRightInd w:val="0"/>
        <w:ind w:left="284" w:hanging="284"/>
        <w:rPr>
          <w:lang w:val="en-US"/>
        </w:rPr>
      </w:pPr>
      <w:proofErr w:type="spellStart"/>
      <w:r w:rsidRPr="006163F1">
        <w:rPr>
          <w:lang w:val="en-US"/>
        </w:rPr>
        <w:t>Mazzi</w:t>
      </w:r>
      <w:proofErr w:type="spellEnd"/>
      <w:r w:rsidRPr="006163F1">
        <w:rPr>
          <w:lang w:val="en-US"/>
        </w:rPr>
        <w:t xml:space="preserve">, D. (2010). </w:t>
      </w:r>
      <w:r w:rsidR="00FC2672">
        <w:rPr>
          <w:lang w:val="en-US"/>
        </w:rPr>
        <w:t>‘</w:t>
      </w:r>
      <w:r w:rsidRPr="006163F1">
        <w:rPr>
          <w:lang w:val="en-US"/>
        </w:rPr>
        <w:t>‘This Argument Fails for Two Reasons …’: A Linguistic Analysis of Judicial Evaluation Strategies in US Supreme Court Judgments,</w:t>
      </w:r>
      <w:r w:rsidR="00FC2672">
        <w:rPr>
          <w:lang w:val="en-US"/>
        </w:rPr>
        <w:t>’</w:t>
      </w:r>
      <w:r w:rsidRPr="006163F1">
        <w:rPr>
          <w:lang w:val="en-US"/>
        </w:rPr>
        <w:t xml:space="preserve"> </w:t>
      </w:r>
      <w:r w:rsidRPr="006163F1">
        <w:rPr>
          <w:i/>
          <w:lang w:val="en-US"/>
        </w:rPr>
        <w:t>International Journal for the Semiotics of Law</w:t>
      </w:r>
      <w:r w:rsidRPr="006163F1">
        <w:rPr>
          <w:lang w:val="en-US"/>
        </w:rPr>
        <w:t>, 23</w:t>
      </w:r>
      <w:r w:rsidR="00620D44">
        <w:rPr>
          <w:lang w:val="en-US"/>
        </w:rPr>
        <w:t>,</w:t>
      </w:r>
      <w:r w:rsidRPr="006163F1">
        <w:rPr>
          <w:lang w:val="en-US"/>
        </w:rPr>
        <w:t xml:space="preserve"> 373–385.</w:t>
      </w:r>
    </w:p>
    <w:p w14:paraId="59D59A46" w14:textId="77777777" w:rsidR="00620D44" w:rsidRDefault="00A40C92" w:rsidP="00620D44">
      <w:pPr>
        <w:autoSpaceDE w:val="0"/>
        <w:autoSpaceDN w:val="0"/>
        <w:adjustRightInd w:val="0"/>
        <w:ind w:left="284" w:hanging="284"/>
        <w:rPr>
          <w:lang w:val="en-US"/>
        </w:rPr>
      </w:pPr>
      <w:r w:rsidRPr="006163F1">
        <w:rPr>
          <w:lang w:val="en-US"/>
        </w:rPr>
        <w:t xml:space="preserve">Williams, B. (1995). </w:t>
      </w:r>
      <w:r w:rsidR="00FC2672">
        <w:rPr>
          <w:lang w:val="en-US"/>
        </w:rPr>
        <w:t>‘</w:t>
      </w:r>
      <w:r w:rsidRPr="006163F1">
        <w:rPr>
          <w:lang w:val="en-US"/>
        </w:rPr>
        <w:t>What Has Philosophy to Learn from Tort Law?</w:t>
      </w:r>
      <w:r w:rsidR="00FC2672">
        <w:rPr>
          <w:lang w:val="en-US"/>
        </w:rPr>
        <w:t>’</w:t>
      </w:r>
      <w:r w:rsidRPr="006163F1">
        <w:rPr>
          <w:lang w:val="en-US"/>
        </w:rPr>
        <w:t xml:space="preserve"> in D. G. Owen (ed.), </w:t>
      </w:r>
      <w:r w:rsidRPr="006163F1">
        <w:rPr>
          <w:i/>
          <w:lang w:val="en-US"/>
        </w:rPr>
        <w:t>Philosophical Foundations of Tort Law</w:t>
      </w:r>
      <w:r w:rsidRPr="006163F1">
        <w:rPr>
          <w:lang w:val="en-US"/>
        </w:rPr>
        <w:t>. Oxford: Oxford University Press, 487–497.</w:t>
      </w:r>
    </w:p>
    <w:p w14:paraId="02A6BF81" w14:textId="19A49ABD" w:rsidR="006C103A" w:rsidRPr="00620D44" w:rsidRDefault="006C103A" w:rsidP="00620D44">
      <w:pPr>
        <w:ind w:left="284" w:hanging="284"/>
        <w:rPr>
          <w:lang w:val="en-US"/>
        </w:rPr>
      </w:pPr>
    </w:p>
    <w:sectPr w:rsidR="006C103A" w:rsidRPr="00620D44" w:rsidSect="00722BFC">
      <w:footerReference w:type="even" r:id="rId20"/>
      <w:footerReference w:type="default" r:id="rId21"/>
      <w:pgSz w:w="11900" w:h="16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scale Willemsen" w:date="2021-01-11T16:47:00Z" w:initials="PW">
    <w:p w14:paraId="39F632A1" w14:textId="67A5D92F" w:rsidR="00E27296" w:rsidRPr="00811F8D" w:rsidRDefault="00E27296" w:rsidP="00811F8D">
      <w:pPr>
        <w:pStyle w:val="CommentText"/>
        <w:ind w:firstLine="0"/>
        <w:rPr>
          <w:lang w:val="de-DE"/>
        </w:rPr>
      </w:pPr>
      <w:r>
        <w:rPr>
          <w:rStyle w:val="CommentReference"/>
        </w:rPr>
        <w:annotationRef/>
      </w:r>
      <w:r w:rsidRPr="00811F8D">
        <w:rPr>
          <w:lang w:val="de-DE"/>
        </w:rPr>
        <w:t>Passe ich an das n</w:t>
      </w:r>
      <w:r>
        <w:rPr>
          <w:lang w:val="de-DE"/>
        </w:rPr>
        <w:t>eue Framing an</w:t>
      </w:r>
    </w:p>
  </w:comment>
  <w:comment w:id="3" w:author="Pascale Willemsen" w:date="2021-01-11T11:00:00Z" w:initials="PW">
    <w:p w14:paraId="7BDEDDA2" w14:textId="04DCDDF4" w:rsidR="00E27296" w:rsidRPr="00270BA4" w:rsidRDefault="00E27296">
      <w:pPr>
        <w:pStyle w:val="CommentText"/>
        <w:rPr>
          <w:lang w:val="de-DE"/>
        </w:rPr>
      </w:pPr>
      <w:r>
        <w:rPr>
          <w:rStyle w:val="CommentReference"/>
        </w:rPr>
        <w:annotationRef/>
      </w:r>
      <w:r>
        <w:rPr>
          <w:lang w:val="de-DE"/>
        </w:rPr>
        <w:t xml:space="preserve">Pascale: </w:t>
      </w:r>
      <w:r w:rsidRPr="00270BA4">
        <w:rPr>
          <w:lang w:val="de-DE"/>
        </w:rPr>
        <w:t>Einige Pressestimmen raussuchen, von d</w:t>
      </w:r>
      <w:r>
        <w:rPr>
          <w:lang w:val="de-DE"/>
        </w:rPr>
        <w:t>enen wir denken würden, dass sie im juristischen Kontext inakzeptabel sind</w:t>
      </w:r>
    </w:p>
  </w:comment>
  <w:comment w:id="147" w:author="Pascale Willemsen" w:date="2021-01-11T16:49:00Z" w:initials="PW">
    <w:p w14:paraId="7C723630" w14:textId="26D37AB6" w:rsidR="00E27296" w:rsidRPr="00811F8D" w:rsidRDefault="00E27296">
      <w:pPr>
        <w:pStyle w:val="CommentText"/>
        <w:rPr>
          <w:lang w:val="de-DE"/>
        </w:rPr>
      </w:pPr>
      <w:r>
        <w:rPr>
          <w:rStyle w:val="CommentReference"/>
        </w:rPr>
        <w:annotationRef/>
      </w:r>
      <w:r>
        <w:rPr>
          <w:lang w:val="de-DE"/>
        </w:rPr>
        <w:t xml:space="preserve">Pascale: </w:t>
      </w:r>
      <w:r w:rsidRPr="00811F8D">
        <w:rPr>
          <w:lang w:val="de-DE"/>
        </w:rPr>
        <w:t>Mehr ausschlachten und als I</w:t>
      </w:r>
      <w:r>
        <w:rPr>
          <w:lang w:val="de-DE"/>
        </w:rPr>
        <w:t>ntuition Pump benutzen</w:t>
      </w:r>
    </w:p>
  </w:comment>
  <w:comment w:id="191" w:author="Pascale Willemsen" w:date="2021-01-11T09:57:00Z" w:initials="PW">
    <w:p w14:paraId="1508DE38" w14:textId="469C7CF2" w:rsidR="00E27296" w:rsidRPr="00811F8D" w:rsidRDefault="00E27296">
      <w:pPr>
        <w:pStyle w:val="CommentText"/>
        <w:rPr>
          <w:lang w:val="de-DE"/>
        </w:rPr>
      </w:pPr>
      <w:r>
        <w:rPr>
          <w:rStyle w:val="CommentReference"/>
        </w:rPr>
        <w:annotationRef/>
      </w:r>
      <w:r w:rsidRPr="00811F8D">
        <w:rPr>
          <w:rStyle w:val="CommentReference"/>
          <w:lang w:val="de-DE"/>
        </w:rPr>
        <w:t>Es gibt h</w:t>
      </w:r>
      <w:r>
        <w:rPr>
          <w:rStyle w:val="CommentReference"/>
          <w:lang w:val="de-DE"/>
        </w:rPr>
        <w:t>ier ein paar Spannungen zwischen der Einleitung und Teil 3. Ich denke, dass sich das auslösen wird, wenn ich das Framing der Einleitung abgeändert habe.</w:t>
      </w:r>
    </w:p>
  </w:comment>
  <w:comment w:id="196" w:author="Pascale Willemsen" w:date="2021-01-10T13:55:00Z" w:initials="PW">
    <w:p w14:paraId="0AF90BAF" w14:textId="3133C007" w:rsidR="00E27296" w:rsidRPr="00FA7D57" w:rsidRDefault="00E27296">
      <w:pPr>
        <w:pStyle w:val="CommentText"/>
        <w:rPr>
          <w:lang w:val="de-DE"/>
        </w:rPr>
      </w:pPr>
      <w:r>
        <w:rPr>
          <w:rStyle w:val="CommentReference"/>
        </w:rPr>
        <w:annotationRef/>
      </w:r>
      <w:r w:rsidRPr="00FA7D57">
        <w:rPr>
          <w:lang w:val="de-DE"/>
        </w:rPr>
        <w:t>Passen wir am E</w:t>
      </w:r>
      <w:r>
        <w:rPr>
          <w:lang w:val="de-DE"/>
        </w:rPr>
        <w:t>nde an.</w:t>
      </w:r>
    </w:p>
  </w:comment>
  <w:comment w:id="221" w:author="Pascale Willemsen" w:date="2021-01-11T16:51:00Z" w:initials="PW">
    <w:p w14:paraId="62D0FE63" w14:textId="4C8F353C" w:rsidR="00E27296" w:rsidRPr="00811F8D" w:rsidRDefault="00E27296">
      <w:pPr>
        <w:pStyle w:val="CommentText"/>
        <w:rPr>
          <w:lang w:val="de-DE"/>
        </w:rPr>
      </w:pPr>
      <w:r>
        <w:rPr>
          <w:rStyle w:val="CommentReference"/>
        </w:rPr>
        <w:annotationRef/>
      </w:r>
      <w:r>
        <w:rPr>
          <w:lang w:val="de-DE"/>
        </w:rPr>
        <w:t xml:space="preserve">Severin: </w:t>
      </w:r>
      <w:r w:rsidRPr="00811F8D">
        <w:rPr>
          <w:lang w:val="de-DE"/>
        </w:rPr>
        <w:t>Erklären, wa</w:t>
      </w:r>
      <w:r>
        <w:rPr>
          <w:lang w:val="de-DE"/>
        </w:rPr>
        <w:t xml:space="preserve">s mit </w:t>
      </w:r>
      <w:proofErr w:type="spellStart"/>
      <w:r>
        <w:rPr>
          <w:lang w:val="de-DE"/>
        </w:rPr>
        <w:t>Lexis</w:t>
      </w:r>
      <w:proofErr w:type="spellEnd"/>
      <w:r>
        <w:rPr>
          <w:lang w:val="de-DE"/>
        </w:rPr>
        <w:t xml:space="preserve"> und mit </w:t>
      </w:r>
      <w:proofErr w:type="spellStart"/>
      <w:r>
        <w:rPr>
          <w:lang w:val="de-DE"/>
        </w:rPr>
        <w:t>Epithets</w:t>
      </w:r>
      <w:proofErr w:type="spellEnd"/>
      <w:r>
        <w:rPr>
          <w:lang w:val="de-DE"/>
        </w:rPr>
        <w:t xml:space="preserve"> gemeint ist.</w:t>
      </w:r>
    </w:p>
  </w:comment>
  <w:comment w:id="222" w:author="Pascale Willemsen" w:date="2021-01-11T10:54:00Z" w:initials="PW">
    <w:p w14:paraId="045992CA" w14:textId="2BFD0566" w:rsidR="00E27296" w:rsidRPr="00270BA4" w:rsidRDefault="00E27296">
      <w:pPr>
        <w:pStyle w:val="CommentText"/>
        <w:rPr>
          <w:lang w:val="de-DE"/>
        </w:rPr>
      </w:pPr>
      <w:r>
        <w:rPr>
          <w:lang w:val="de-DE"/>
        </w:rPr>
        <w:t xml:space="preserve">Severin: </w:t>
      </w:r>
      <w:r>
        <w:rPr>
          <w:rStyle w:val="CommentReference"/>
        </w:rPr>
        <w:annotationRef/>
      </w:r>
      <w:r w:rsidRPr="00270BA4">
        <w:rPr>
          <w:lang w:val="de-DE"/>
        </w:rPr>
        <w:t>W</w:t>
      </w:r>
      <w:r>
        <w:rPr>
          <w:lang w:val="de-DE"/>
        </w:rPr>
        <w:t>as ist damit gemeint?</w:t>
      </w:r>
    </w:p>
  </w:comment>
  <w:comment w:id="223" w:author="Pascale Willemsen" w:date="2021-01-11T10:54:00Z" w:initials="PW">
    <w:p w14:paraId="20866AC6" w14:textId="7F412481" w:rsidR="00E27296" w:rsidRDefault="00E27296">
      <w:pPr>
        <w:pStyle w:val="CommentText"/>
        <w:rPr>
          <w:lang w:val="de-DE"/>
        </w:rPr>
      </w:pPr>
      <w:r>
        <w:rPr>
          <w:lang w:val="de-DE"/>
        </w:rPr>
        <w:t xml:space="preserve">Severin: </w:t>
      </w:r>
      <w:r>
        <w:rPr>
          <w:rStyle w:val="CommentReference"/>
        </w:rPr>
        <w:annotationRef/>
      </w:r>
      <w:r w:rsidRPr="00270BA4">
        <w:rPr>
          <w:lang w:val="de-DE"/>
        </w:rPr>
        <w:t>Das hier ausschlachten</w:t>
      </w:r>
      <w:r>
        <w:rPr>
          <w:lang w:val="de-DE"/>
        </w:rPr>
        <w:t>. Worum geht es hier genau? Warum sagen wir das hier?</w:t>
      </w:r>
    </w:p>
    <w:p w14:paraId="4CBA5A18" w14:textId="6132FB48" w:rsidR="00E27296" w:rsidRPr="00270BA4" w:rsidRDefault="00E27296">
      <w:pPr>
        <w:pStyle w:val="CommentText"/>
        <w:rPr>
          <w:lang w:val="de-DE"/>
        </w:rPr>
      </w:pPr>
      <w:r>
        <w:rPr>
          <w:lang w:val="de-DE"/>
        </w:rPr>
        <w:t>Ausschlachten, wenn wir dafür eine gute Begründung haben</w:t>
      </w:r>
    </w:p>
  </w:comment>
  <w:comment w:id="224" w:author="Pascale Willemsen" w:date="2021-01-11T16:53:00Z" w:initials="PW">
    <w:p w14:paraId="283B8D0B" w14:textId="71933C12" w:rsidR="00E27296" w:rsidRPr="00811F8D" w:rsidRDefault="00E27296">
      <w:pPr>
        <w:pStyle w:val="CommentText"/>
        <w:rPr>
          <w:lang w:val="de-DE"/>
        </w:rPr>
      </w:pPr>
      <w:r>
        <w:rPr>
          <w:rStyle w:val="CommentReference"/>
        </w:rPr>
        <w:annotationRef/>
      </w:r>
      <w:r w:rsidRPr="00811F8D">
        <w:rPr>
          <w:lang w:val="de-DE"/>
        </w:rPr>
        <w:t>Severin &amp; Pascale: Vielleicht s</w:t>
      </w:r>
      <w:r>
        <w:rPr>
          <w:lang w:val="de-DE"/>
        </w:rPr>
        <w:t xml:space="preserve">ind es drei </w:t>
      </w:r>
      <w:proofErr w:type="spellStart"/>
      <w:r>
        <w:rPr>
          <w:lang w:val="de-DE"/>
        </w:rPr>
        <w:t>features</w:t>
      </w:r>
      <w:proofErr w:type="spellEnd"/>
      <w:r>
        <w:rPr>
          <w:lang w:val="de-DE"/>
        </w:rPr>
        <w:t xml:space="preserve">, nämlich </w:t>
      </w:r>
      <w:proofErr w:type="spellStart"/>
      <w:r>
        <w:rPr>
          <w:lang w:val="de-DE"/>
        </w:rPr>
        <w:t>Korpusstudien</w:t>
      </w:r>
      <w:proofErr w:type="spellEnd"/>
      <w:r>
        <w:rPr>
          <w:lang w:val="de-DE"/>
        </w:rPr>
        <w:t>, kein expliziter Bezug auf TC und dann noch das Fehlen der Baseline. Wir müssen mal schauen, wo wir diesen Gedanken einbauen – hier oder nach dem nächsten Teil, in dem es mehr um TC geht.</w:t>
      </w:r>
    </w:p>
  </w:comment>
  <w:comment w:id="225" w:author="Pascale Willemsen" w:date="2021-01-11T10:09:00Z" w:initials="PW">
    <w:p w14:paraId="7B8D757B" w14:textId="7A4AC43B" w:rsidR="00E27296" w:rsidRPr="00DE3707" w:rsidRDefault="00E27296">
      <w:pPr>
        <w:pStyle w:val="CommentText"/>
        <w:rPr>
          <w:lang w:val="de-DE"/>
        </w:rPr>
      </w:pPr>
      <w:r>
        <w:rPr>
          <w:rStyle w:val="CommentReference"/>
        </w:rPr>
        <w:annotationRef/>
      </w:r>
      <w:r w:rsidRPr="00DE3707">
        <w:rPr>
          <w:lang w:val="de-DE"/>
        </w:rPr>
        <w:t>S</w:t>
      </w:r>
      <w:r>
        <w:rPr>
          <w:lang w:val="de-DE"/>
        </w:rPr>
        <w:t>everin: S</w:t>
      </w:r>
      <w:r w:rsidRPr="00DE3707">
        <w:rPr>
          <w:lang w:val="de-DE"/>
        </w:rPr>
        <w:t>eitenzahlen</w:t>
      </w:r>
    </w:p>
  </w:comment>
  <w:comment w:id="226" w:author="Pascale Willemsen" w:date="2021-01-11T10:09:00Z" w:initials="PW">
    <w:p w14:paraId="2DF6282F" w14:textId="670B8713" w:rsidR="00E27296" w:rsidRPr="00DE3707" w:rsidRDefault="00E27296">
      <w:pPr>
        <w:pStyle w:val="CommentText"/>
        <w:rPr>
          <w:lang w:val="de-DE"/>
        </w:rPr>
      </w:pPr>
      <w:r>
        <w:rPr>
          <w:lang w:val="de-DE"/>
        </w:rPr>
        <w:t xml:space="preserve">Severin: </w:t>
      </w:r>
      <w:r>
        <w:rPr>
          <w:rStyle w:val="CommentReference"/>
        </w:rPr>
        <w:annotationRef/>
      </w:r>
      <w:r w:rsidRPr="00DE3707">
        <w:rPr>
          <w:lang w:val="de-DE"/>
        </w:rPr>
        <w:t>Seitenzahlen</w:t>
      </w:r>
    </w:p>
  </w:comment>
  <w:comment w:id="227" w:author="Pascale Willemsen" w:date="2021-01-11T10:10:00Z" w:initials="PW">
    <w:p w14:paraId="64129812" w14:textId="7923A62B" w:rsidR="00E27296" w:rsidRPr="00811F8D" w:rsidRDefault="00E27296">
      <w:pPr>
        <w:pStyle w:val="CommentText"/>
        <w:rPr>
          <w:lang w:val="de-DE"/>
        </w:rPr>
      </w:pPr>
      <w:r>
        <w:rPr>
          <w:rStyle w:val="CommentReference"/>
        </w:rPr>
        <w:annotationRef/>
      </w:r>
      <w:r w:rsidRPr="00811F8D">
        <w:rPr>
          <w:rStyle w:val="CommentReference"/>
          <w:lang w:val="de-DE"/>
        </w:rPr>
        <w:t>D</w:t>
      </w:r>
      <w:r>
        <w:rPr>
          <w:rStyle w:val="CommentReference"/>
          <w:lang w:val="de-DE"/>
        </w:rPr>
        <w:t>ieser Teil kommt erst später als Bindeglied zwischen dem Theorieteil und den Studien.</w:t>
      </w:r>
    </w:p>
  </w:comment>
  <w:comment w:id="228" w:author="Pascale Willemsen" w:date="2021-01-10T13:38:00Z" w:initials="PW">
    <w:p w14:paraId="4A64BDA2" w14:textId="12E675A5" w:rsidR="00E27296" w:rsidRPr="00786465" w:rsidRDefault="00E27296">
      <w:pPr>
        <w:pStyle w:val="CommentText"/>
        <w:rPr>
          <w:lang w:val="de-DE"/>
        </w:rPr>
      </w:pPr>
      <w:r>
        <w:rPr>
          <w:rStyle w:val="CommentReference"/>
        </w:rPr>
        <w:annotationRef/>
      </w:r>
      <w:r w:rsidRPr="00786465">
        <w:rPr>
          <w:lang w:val="de-DE"/>
        </w:rPr>
        <w:t>SEP</w:t>
      </w:r>
    </w:p>
  </w:comment>
  <w:comment w:id="230" w:author="Lucien Baumgartner2" w:date="2021-02-09T14:41:00Z" w:initials="LB">
    <w:p w14:paraId="6BFFF279" w14:textId="3BCE7A23" w:rsidR="00E27296" w:rsidRPr="00187425" w:rsidRDefault="00E27296">
      <w:pPr>
        <w:pStyle w:val="CommentText"/>
        <w:rPr>
          <w:lang w:val="de-CH"/>
        </w:rPr>
      </w:pPr>
      <w:r>
        <w:rPr>
          <w:rStyle w:val="CommentReference"/>
        </w:rPr>
        <w:annotationRef/>
      </w:r>
      <w:r w:rsidRPr="00EE5EC1">
        <w:rPr>
          <w:lang w:val="de-CH"/>
        </w:rPr>
        <w:t xml:space="preserve">Das müsste echt irgendwie </w:t>
      </w:r>
      <w:r w:rsidRPr="00187425">
        <w:rPr>
          <w:i/>
          <w:iCs/>
          <w:lang w:val="de-CH"/>
        </w:rPr>
        <w:t>Data</w:t>
      </w:r>
      <w:r>
        <w:rPr>
          <w:lang w:val="de-CH"/>
        </w:rPr>
        <w:t xml:space="preserve"> genannt werden, da die eigentliche Analyse ja nur in 5. und 6. stattfindet.</w:t>
      </w:r>
    </w:p>
  </w:comment>
  <w:comment w:id="262" w:author="Pascale Willemsen" w:date="2021-01-08T10:06:00Z" w:initials="PW">
    <w:p w14:paraId="5EF85976" w14:textId="439A40A8" w:rsidR="00E27296" w:rsidRDefault="00E27296" w:rsidP="00F8701D">
      <w:pPr>
        <w:pStyle w:val="CommentText"/>
        <w:rPr>
          <w:lang w:val="de-DE"/>
        </w:rPr>
      </w:pPr>
      <w:r>
        <w:rPr>
          <w:rStyle w:val="CommentReference"/>
        </w:rPr>
        <w:annotationRef/>
      </w:r>
      <w:r w:rsidRPr="00C72984">
        <w:rPr>
          <w:lang w:val="de-DE"/>
        </w:rPr>
        <w:t>Ich denke, wir brauchen hier n</w:t>
      </w:r>
      <w:r>
        <w:rPr>
          <w:lang w:val="de-DE"/>
        </w:rPr>
        <w:t>och eine kurze Erklärung, warum wir diese Quellen verwendet haben und denken, dass uns diese beiden Korpusse weiterhelfen. Dazu gehören vermutlich Informationen wie</w:t>
      </w:r>
    </w:p>
    <w:p w14:paraId="651D15DF" w14:textId="2B68A720" w:rsidR="00E27296" w:rsidRDefault="00E27296" w:rsidP="00F8701D">
      <w:pPr>
        <w:pStyle w:val="CommentText"/>
        <w:numPr>
          <w:ilvl w:val="0"/>
          <w:numId w:val="35"/>
        </w:numPr>
        <w:rPr>
          <w:lang w:val="de-DE"/>
        </w:rPr>
      </w:pPr>
      <w:r>
        <w:rPr>
          <w:lang w:val="de-DE"/>
        </w:rPr>
        <w:t xml:space="preserve">Was genau macht der Court </w:t>
      </w:r>
      <w:proofErr w:type="spellStart"/>
      <w:r>
        <w:rPr>
          <w:lang w:val="de-DE"/>
        </w:rPr>
        <w:t>of</w:t>
      </w:r>
      <w:proofErr w:type="spellEnd"/>
      <w:r>
        <w:rPr>
          <w:lang w:val="de-DE"/>
        </w:rPr>
        <w:t xml:space="preserve"> Appeals? (</w:t>
      </w:r>
      <w:proofErr w:type="gramStart"/>
      <w:r>
        <w:rPr>
          <w:lang w:val="de-DE"/>
        </w:rPr>
        <w:t>Hab</w:t>
      </w:r>
      <w:proofErr w:type="gramEnd"/>
      <w:r>
        <w:rPr>
          <w:lang w:val="de-DE"/>
        </w:rPr>
        <w:t xml:space="preserve"> ich mal was zu vorgeschlagen)</w:t>
      </w:r>
    </w:p>
    <w:p w14:paraId="207C620A" w14:textId="77777777" w:rsidR="00E27296" w:rsidRDefault="00E27296" w:rsidP="00F8701D">
      <w:pPr>
        <w:pStyle w:val="CommentText"/>
        <w:numPr>
          <w:ilvl w:val="0"/>
          <w:numId w:val="35"/>
        </w:numPr>
        <w:rPr>
          <w:lang w:val="de-DE"/>
        </w:rPr>
      </w:pPr>
      <w:r>
        <w:rPr>
          <w:lang w:val="de-DE"/>
        </w:rPr>
        <w:t xml:space="preserve">Was sind diese </w:t>
      </w:r>
      <w:proofErr w:type="spellStart"/>
      <w:r>
        <w:rPr>
          <w:lang w:val="de-DE"/>
        </w:rPr>
        <w:t>opinions</w:t>
      </w:r>
      <w:proofErr w:type="spellEnd"/>
      <w:r>
        <w:rPr>
          <w:lang w:val="de-DE"/>
        </w:rPr>
        <w:t xml:space="preserve"> und welche Rolle spielen sie im juristischen Verfahren?</w:t>
      </w:r>
    </w:p>
    <w:p w14:paraId="0E5E0875" w14:textId="035DF457" w:rsidR="00E27296" w:rsidRPr="00F8701D" w:rsidRDefault="00E27296" w:rsidP="00F8701D">
      <w:pPr>
        <w:pStyle w:val="CommentText"/>
        <w:numPr>
          <w:ilvl w:val="0"/>
          <w:numId w:val="35"/>
        </w:numPr>
        <w:rPr>
          <w:lang w:val="de-DE"/>
        </w:rPr>
      </w:pPr>
      <w:r>
        <w:rPr>
          <w:lang w:val="de-DE"/>
        </w:rPr>
        <w:t>Warum Reddit? Hier scheint mir die Sub-</w:t>
      </w:r>
      <w:proofErr w:type="spellStart"/>
      <w:r>
        <w:rPr>
          <w:lang w:val="de-DE"/>
        </w:rPr>
        <w:t>Section</w:t>
      </w:r>
      <w:proofErr w:type="spellEnd"/>
      <w:r>
        <w:rPr>
          <w:lang w:val="de-DE"/>
        </w:rPr>
        <w:t xml:space="preserve"> genannt werden zu müsse…</w:t>
      </w:r>
    </w:p>
  </w:comment>
  <w:comment w:id="263" w:author="Lucien Baumgartner2" w:date="2021-02-09T15:16:00Z" w:initials="LB">
    <w:p w14:paraId="0F3F9348" w14:textId="5632601F" w:rsidR="00E27296" w:rsidRPr="00E14AFC" w:rsidRDefault="00E27296">
      <w:pPr>
        <w:pStyle w:val="CommentText"/>
        <w:rPr>
          <w:lang w:val="de-CH"/>
        </w:rPr>
      </w:pPr>
      <w:r>
        <w:rPr>
          <w:rStyle w:val="CommentReference"/>
        </w:rPr>
        <w:annotationRef/>
      </w:r>
      <w:r w:rsidRPr="00E14AFC">
        <w:rPr>
          <w:lang w:val="de-CH"/>
        </w:rPr>
        <w:t>Check, check, check</w:t>
      </w:r>
    </w:p>
  </w:comment>
  <w:comment w:id="312" w:author="Lucien Baumgartner2" w:date="2021-02-08T13:29:00Z" w:initials="LB">
    <w:p w14:paraId="4A6A5C01" w14:textId="633A7D23" w:rsidR="00E27296" w:rsidRPr="00FE7E14" w:rsidRDefault="00E27296">
      <w:pPr>
        <w:pStyle w:val="CommentText"/>
        <w:rPr>
          <w:lang w:val="de-CH"/>
        </w:rPr>
      </w:pPr>
      <w:r>
        <w:rPr>
          <w:rStyle w:val="CommentReference"/>
        </w:rPr>
        <w:annotationRef/>
      </w:r>
      <w:r w:rsidRPr="00FE7E14">
        <w:rPr>
          <w:lang w:val="de-CH"/>
        </w:rPr>
        <w:t>Re</w:t>
      </w:r>
      <w:r>
        <w:rPr>
          <w:lang w:val="de-CH"/>
        </w:rPr>
        <w:t xml:space="preserve">icht es nicht, wenn wir einfach sagen, dass es sich um das weltweit grösste Online-Forum handelt? Vielmehr gibt’s dazu irgendwie nicht zu sagen. </w:t>
      </w:r>
      <w:proofErr w:type="spellStart"/>
      <w:r>
        <w:rPr>
          <w:lang w:val="de-CH"/>
        </w:rPr>
        <w:t>Reddit</w:t>
      </w:r>
      <w:proofErr w:type="spellEnd"/>
      <w:r>
        <w:rPr>
          <w:lang w:val="de-CH"/>
        </w:rPr>
        <w:t xml:space="preserve"> funktioniert wie die meisten Foren.</w:t>
      </w:r>
    </w:p>
  </w:comment>
  <w:comment w:id="337" w:author="Lucien Baumgartner2" w:date="2021-02-09T16:28:00Z" w:initials="LB">
    <w:p w14:paraId="4B438D7D" w14:textId="0453D5C6" w:rsidR="00E27296" w:rsidRPr="00E61647" w:rsidRDefault="00E27296">
      <w:pPr>
        <w:pStyle w:val="CommentText"/>
        <w:rPr>
          <w:lang w:val="en-US"/>
        </w:rPr>
      </w:pPr>
      <w:r>
        <w:rPr>
          <w:rStyle w:val="CommentReference"/>
        </w:rPr>
        <w:annotationRef/>
      </w:r>
      <w:r w:rsidRPr="00E61647">
        <w:rPr>
          <w:lang w:val="en-US"/>
        </w:rPr>
        <w:t>We should make clear in the p</w:t>
      </w:r>
      <w:r>
        <w:rPr>
          <w:lang w:val="en-US"/>
        </w:rPr>
        <w:t>revious section that we look at adjectives.</w:t>
      </w:r>
    </w:p>
  </w:comment>
  <w:comment w:id="363" w:author="Pascale Willemsen" w:date="2021-01-10T11:09:00Z" w:initials="PW">
    <w:p w14:paraId="18E78F7A" w14:textId="159D743E" w:rsidR="00E27296" w:rsidRPr="0021780B" w:rsidRDefault="00E27296" w:rsidP="0021780B">
      <w:pPr>
        <w:pStyle w:val="CommentText"/>
        <w:ind w:firstLine="0"/>
        <w:rPr>
          <w:lang w:val="de-DE"/>
        </w:rPr>
      </w:pPr>
      <w:r>
        <w:rPr>
          <w:rStyle w:val="CommentReference"/>
        </w:rPr>
        <w:annotationRef/>
      </w:r>
      <w:r w:rsidRPr="0021780B">
        <w:rPr>
          <w:lang w:val="de-DE"/>
        </w:rPr>
        <w:t>Das klingt ein wenig so,</w:t>
      </w:r>
      <w:r>
        <w:rPr>
          <w:lang w:val="de-DE"/>
        </w:rPr>
        <w:t xml:space="preserve"> als wäre das etwas, was speziell auf unser Projekt zutrifft und bei anderen </w:t>
      </w:r>
      <w:proofErr w:type="spellStart"/>
      <w:r>
        <w:rPr>
          <w:lang w:val="de-DE"/>
        </w:rPr>
        <w:t>Korpusstudien</w:t>
      </w:r>
      <w:proofErr w:type="spellEnd"/>
      <w:r>
        <w:rPr>
          <w:lang w:val="de-DE"/>
        </w:rPr>
        <w:t xml:space="preserve"> anders ist.</w:t>
      </w:r>
    </w:p>
  </w:comment>
  <w:comment w:id="364" w:author="Lucien Baumgartner2" w:date="2021-02-08T13:26:00Z" w:initials="LB">
    <w:p w14:paraId="0E4C7D34" w14:textId="7D6FF080" w:rsidR="00E27296" w:rsidRPr="00FE7E14" w:rsidRDefault="00E27296">
      <w:pPr>
        <w:pStyle w:val="CommentText"/>
        <w:rPr>
          <w:lang w:val="de-CH"/>
        </w:rPr>
      </w:pPr>
      <w:r>
        <w:rPr>
          <w:rStyle w:val="CommentReference"/>
        </w:rPr>
        <w:annotationRef/>
      </w:r>
      <w:r w:rsidRPr="00FE7E14">
        <w:rPr>
          <w:lang w:val="de-CH"/>
        </w:rPr>
        <w:t xml:space="preserve">Das ist auch </w:t>
      </w:r>
      <w:r>
        <w:rPr>
          <w:lang w:val="de-CH"/>
        </w:rPr>
        <w:t>so. Aufgrund unseres Forschungsgegenstandes ist bei uns die Korpus-Genese iterativ. Korpus-Genese ist aber nicht generell iterativ.</w:t>
      </w:r>
    </w:p>
  </w:comment>
  <w:comment w:id="385" w:author="Lucien Baumgartner2" w:date="2021-02-22T09:45:00Z" w:initials="LB">
    <w:p w14:paraId="243B7678" w14:textId="08229E90" w:rsidR="00E27296" w:rsidRDefault="00E27296">
      <w:pPr>
        <w:pStyle w:val="CommentText"/>
      </w:pPr>
      <w:r>
        <w:rPr>
          <w:rStyle w:val="CommentReference"/>
        </w:rPr>
        <w:annotationRef/>
      </w:r>
      <w:r>
        <w:t xml:space="preserve">Is </w:t>
      </w:r>
      <w:proofErr w:type="spellStart"/>
      <w:r>
        <w:t>is</w:t>
      </w:r>
      <w:proofErr w:type="spellEnd"/>
      <w:r>
        <w:t xml:space="preserve"> ‘thick epistemic concept’ or ‘epistemic thick </w:t>
      </w:r>
      <w:proofErr w:type="gramStart"/>
      <w:r>
        <w:t>concepts’</w:t>
      </w:r>
      <w:proofErr w:type="gramEnd"/>
      <w:r>
        <w:t>?</w:t>
      </w:r>
    </w:p>
  </w:comment>
  <w:comment w:id="439" w:author="Pascale Willemsen" w:date="2021-01-10T11:30:00Z" w:initials="PW">
    <w:p w14:paraId="5B84C51E" w14:textId="5B5F0870" w:rsidR="00E27296" w:rsidRPr="00DD3173" w:rsidRDefault="00E27296">
      <w:pPr>
        <w:pStyle w:val="CommentText"/>
        <w:rPr>
          <w:lang w:val="de-DE"/>
        </w:rPr>
      </w:pPr>
      <w:r>
        <w:rPr>
          <w:rStyle w:val="CommentReference"/>
        </w:rPr>
        <w:annotationRef/>
      </w:r>
      <w:r w:rsidRPr="00DD3173">
        <w:rPr>
          <w:lang w:val="de-DE"/>
        </w:rPr>
        <w:t>Wir sollten hier Beispiele der P</w:t>
      </w:r>
      <w:r>
        <w:rPr>
          <w:lang w:val="de-DE"/>
        </w:rPr>
        <w:t>hrasen nennen, nicht nur der Wörter.</w:t>
      </w:r>
    </w:p>
  </w:comment>
  <w:comment w:id="508" w:author="Pascale Willemsen" w:date="2021-01-10T11:35:00Z" w:initials="PW">
    <w:p w14:paraId="2BFE7137" w14:textId="213E9254" w:rsidR="00E27296" w:rsidRPr="00DD3173" w:rsidRDefault="00E27296">
      <w:pPr>
        <w:pStyle w:val="CommentText"/>
        <w:rPr>
          <w:lang w:val="de-DE"/>
        </w:rPr>
      </w:pPr>
      <w:r>
        <w:rPr>
          <w:rStyle w:val="CommentReference"/>
        </w:rPr>
        <w:annotationRef/>
      </w:r>
      <w:r w:rsidRPr="00DD3173">
        <w:rPr>
          <w:lang w:val="de-DE"/>
        </w:rPr>
        <w:t>Ich glaube, das ist ein w</w:t>
      </w:r>
      <w:r>
        <w:rPr>
          <w:lang w:val="de-DE"/>
        </w:rPr>
        <w:t xml:space="preserve">enig zu schnell. Wir sollten sagen, was ein </w:t>
      </w:r>
      <w:proofErr w:type="spellStart"/>
      <w:r>
        <w:rPr>
          <w:lang w:val="de-DE"/>
        </w:rPr>
        <w:t>conjoined</w:t>
      </w:r>
      <w:proofErr w:type="spellEnd"/>
      <w:r>
        <w:rPr>
          <w:lang w:val="de-DE"/>
        </w:rPr>
        <w:t xml:space="preserve"> </w:t>
      </w:r>
      <w:proofErr w:type="spellStart"/>
      <w:r>
        <w:rPr>
          <w:lang w:val="de-DE"/>
        </w:rPr>
        <w:t>adjective</w:t>
      </w:r>
      <w:proofErr w:type="spellEnd"/>
      <w:r>
        <w:rPr>
          <w:lang w:val="de-DE"/>
        </w:rPr>
        <w:t xml:space="preserve"> ist und inwiefern das für uns relevant ist. Vielleicht macht Kevin das aber auch in seinem Teil vor diesem hier. </w:t>
      </w:r>
    </w:p>
  </w:comment>
  <w:comment w:id="509" w:author="Lucien Baumgartner2" w:date="2021-02-08T13:43:00Z" w:initials="LB">
    <w:p w14:paraId="54F604A0" w14:textId="7EFD8AAC" w:rsidR="00E27296" w:rsidRPr="0032337B" w:rsidRDefault="00E27296" w:rsidP="0032337B">
      <w:pPr>
        <w:pStyle w:val="CommentText"/>
        <w:ind w:firstLine="0"/>
        <w:rPr>
          <w:lang w:val="de-CH"/>
        </w:rPr>
      </w:pPr>
      <w:r>
        <w:rPr>
          <w:rStyle w:val="CommentReference"/>
        </w:rPr>
        <w:annotationRef/>
      </w:r>
    </w:p>
  </w:comment>
  <w:comment w:id="872" w:author="Pascale Willemsen" w:date="2021-01-10T11:47:00Z" w:initials="PW">
    <w:p w14:paraId="7C6256D2" w14:textId="034C1EC7" w:rsidR="00E27296" w:rsidRPr="0032337B" w:rsidRDefault="00E27296">
      <w:pPr>
        <w:pStyle w:val="CommentText"/>
        <w:rPr>
          <w:lang w:val="de-CH"/>
        </w:rPr>
      </w:pPr>
      <w:r>
        <w:rPr>
          <w:rStyle w:val="CommentReference"/>
        </w:rPr>
        <w:annotationRef/>
      </w:r>
      <w:r w:rsidRPr="0032337B">
        <w:rPr>
          <w:lang w:val="de-CH"/>
        </w:rPr>
        <w:t>Hier fehlt “Appendix”, oder?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632A1" w15:done="0"/>
  <w15:commentEx w15:paraId="7BDEDDA2" w15:done="0"/>
  <w15:commentEx w15:paraId="7C723630" w15:done="0"/>
  <w15:commentEx w15:paraId="1508DE38" w15:done="0"/>
  <w15:commentEx w15:paraId="0AF90BAF" w15:done="0"/>
  <w15:commentEx w15:paraId="62D0FE63" w15:done="0"/>
  <w15:commentEx w15:paraId="045992CA" w15:done="0"/>
  <w15:commentEx w15:paraId="4CBA5A18" w15:done="0"/>
  <w15:commentEx w15:paraId="283B8D0B" w15:done="0"/>
  <w15:commentEx w15:paraId="7B8D757B" w15:done="0"/>
  <w15:commentEx w15:paraId="2DF6282F" w15:done="0"/>
  <w15:commentEx w15:paraId="64129812" w15:done="0"/>
  <w15:commentEx w15:paraId="4A64BDA2" w15:done="0"/>
  <w15:commentEx w15:paraId="6BFFF279" w15:done="0"/>
  <w15:commentEx w15:paraId="0E5E0875" w15:done="0"/>
  <w15:commentEx w15:paraId="0F3F9348" w15:paraIdParent="0E5E0875" w15:done="0"/>
  <w15:commentEx w15:paraId="4A6A5C01" w15:done="0"/>
  <w15:commentEx w15:paraId="4B438D7D" w15:done="0"/>
  <w15:commentEx w15:paraId="18E78F7A" w15:done="0"/>
  <w15:commentEx w15:paraId="0E4C7D34" w15:paraIdParent="18E78F7A" w15:done="0"/>
  <w15:commentEx w15:paraId="243B7678" w15:done="0"/>
  <w15:commentEx w15:paraId="5B84C51E" w15:done="0"/>
  <w15:commentEx w15:paraId="2BFE7137" w15:done="0"/>
  <w15:commentEx w15:paraId="54F604A0" w15:paraIdParent="2BFE7137" w15:done="0"/>
  <w15:commentEx w15:paraId="7C625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FFBF" w16cex:dateUtc="2021-01-11T15:47:00Z"/>
  <w16cex:commentExtensible w16cex:durableId="23A6AE60" w16cex:dateUtc="2021-01-11T10:00:00Z"/>
  <w16cex:commentExtensible w16cex:durableId="23A70027" w16cex:dateUtc="2021-01-11T15:49:00Z"/>
  <w16cex:commentExtensible w16cex:durableId="23A69F90" w16cex:dateUtc="2021-01-11T08:57:00Z"/>
  <w16cex:commentExtensible w16cex:durableId="23A585C4" w16cex:dateUtc="2021-01-10T12:55:00Z"/>
  <w16cex:commentExtensible w16cex:durableId="23A7009E" w16cex:dateUtc="2021-01-11T15:51:00Z"/>
  <w16cex:commentExtensible w16cex:durableId="23A6ACD9" w16cex:dateUtc="2021-01-11T09:54:00Z"/>
  <w16cex:commentExtensible w16cex:durableId="23A6ACD2" w16cex:dateUtc="2021-01-11T09:54:00Z"/>
  <w16cex:commentExtensible w16cex:durableId="23A70106" w16cex:dateUtc="2021-01-11T15:53:00Z"/>
  <w16cex:commentExtensible w16cex:durableId="23A6A263" w16cex:dateUtc="2021-01-11T09:09:00Z"/>
  <w16cex:commentExtensible w16cex:durableId="23A6A252" w16cex:dateUtc="2021-01-11T09:09:00Z"/>
  <w16cex:commentExtensible w16cex:durableId="23A6A298" w16cex:dateUtc="2021-01-11T09:10:00Z"/>
  <w16cex:commentExtensible w16cex:durableId="23A581BC" w16cex:dateUtc="2021-01-10T12:38:00Z"/>
  <w16cex:commentExtensible w16cex:durableId="23CD1DA8" w16cex:dateUtc="2021-02-09T13:41:00Z"/>
  <w16cex:commentExtensible w16cex:durableId="23A2AD0D" w16cex:dateUtc="2021-01-08T09:06:00Z"/>
  <w16cex:commentExtensible w16cex:durableId="23CD25B4" w16cex:dateUtc="2021-02-09T14:16:00Z"/>
  <w16cex:commentExtensible w16cex:durableId="23CBBB29" w16cex:dateUtc="2021-02-08T12:29:00Z"/>
  <w16cex:commentExtensible w16cex:durableId="23CD369F" w16cex:dateUtc="2021-02-09T15:28:00Z"/>
  <w16cex:commentExtensible w16cex:durableId="23A55EED" w16cex:dateUtc="2021-01-10T10:09:00Z"/>
  <w16cex:commentExtensible w16cex:durableId="23CBBA9D" w16cex:dateUtc="2021-02-08T12:26:00Z"/>
  <w16cex:commentExtensible w16cex:durableId="23DDFBCC" w16cex:dateUtc="2021-02-22T08:45:00Z"/>
  <w16cex:commentExtensible w16cex:durableId="23A563E6" w16cex:dateUtc="2021-01-10T10:30:00Z"/>
  <w16cex:commentExtensible w16cex:durableId="23A564F7" w16cex:dateUtc="2021-01-10T10:35:00Z"/>
  <w16cex:commentExtensible w16cex:durableId="23CBBE6E" w16cex:dateUtc="2021-02-08T12:43:00Z"/>
  <w16cex:commentExtensible w16cex:durableId="23A567E2" w16cex:dateUtc="2021-01-10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632A1" w16cid:durableId="23A6FFBF"/>
  <w16cid:commentId w16cid:paraId="7BDEDDA2" w16cid:durableId="23A6AE60"/>
  <w16cid:commentId w16cid:paraId="7C723630" w16cid:durableId="23A70027"/>
  <w16cid:commentId w16cid:paraId="1508DE38" w16cid:durableId="23A69F90"/>
  <w16cid:commentId w16cid:paraId="0AF90BAF" w16cid:durableId="23A585C4"/>
  <w16cid:commentId w16cid:paraId="62D0FE63" w16cid:durableId="23A7009E"/>
  <w16cid:commentId w16cid:paraId="045992CA" w16cid:durableId="23A6ACD9"/>
  <w16cid:commentId w16cid:paraId="4CBA5A18" w16cid:durableId="23A6ACD2"/>
  <w16cid:commentId w16cid:paraId="283B8D0B" w16cid:durableId="23A70106"/>
  <w16cid:commentId w16cid:paraId="7B8D757B" w16cid:durableId="23A6A263"/>
  <w16cid:commentId w16cid:paraId="2DF6282F" w16cid:durableId="23A6A252"/>
  <w16cid:commentId w16cid:paraId="64129812" w16cid:durableId="23A6A298"/>
  <w16cid:commentId w16cid:paraId="4A64BDA2" w16cid:durableId="23A581BC"/>
  <w16cid:commentId w16cid:paraId="6BFFF279" w16cid:durableId="23CD1DA8"/>
  <w16cid:commentId w16cid:paraId="0E5E0875" w16cid:durableId="23A2AD0D"/>
  <w16cid:commentId w16cid:paraId="0F3F9348" w16cid:durableId="23CD25B4"/>
  <w16cid:commentId w16cid:paraId="4A6A5C01" w16cid:durableId="23CBBB29"/>
  <w16cid:commentId w16cid:paraId="4B438D7D" w16cid:durableId="23CD369F"/>
  <w16cid:commentId w16cid:paraId="18E78F7A" w16cid:durableId="23A55EED"/>
  <w16cid:commentId w16cid:paraId="0E4C7D34" w16cid:durableId="23CBBA9D"/>
  <w16cid:commentId w16cid:paraId="243B7678" w16cid:durableId="23DDFBCC"/>
  <w16cid:commentId w16cid:paraId="5B84C51E" w16cid:durableId="23A563E6"/>
  <w16cid:commentId w16cid:paraId="2BFE7137" w16cid:durableId="23A564F7"/>
  <w16cid:commentId w16cid:paraId="54F604A0" w16cid:durableId="23CBBE6E"/>
  <w16cid:commentId w16cid:paraId="7C6256D2" w16cid:durableId="23A56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C9719" w14:textId="77777777" w:rsidR="00B14C38" w:rsidRDefault="00B14C38" w:rsidP="00AB706D">
      <w:r>
        <w:separator/>
      </w:r>
    </w:p>
  </w:endnote>
  <w:endnote w:type="continuationSeparator" w:id="0">
    <w:p w14:paraId="4536BE50" w14:textId="77777777" w:rsidR="00B14C38" w:rsidRDefault="00B14C38" w:rsidP="00AB7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ތ"/>
    <w:panose1 w:val="00000500000000020000"/>
    <w:charset w:val="00"/>
    <w:family w:val="auto"/>
    <w:pitch w:val="variable"/>
    <w:sig w:usb0="E00002FF" w:usb1="5000205A" w:usb2="00000000" w:usb3="00000000" w:csb0="0000019F" w:csb1="00000000"/>
  </w:font>
  <w:font w:name="Times New Roman (Textkörper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242F0" w14:textId="77777777" w:rsidR="00E27296" w:rsidRDefault="00E27296" w:rsidP="00435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5EE493" w14:textId="77777777" w:rsidR="00E27296" w:rsidRDefault="00E27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A2D29" w14:textId="77777777" w:rsidR="00E27296" w:rsidRDefault="00E27296" w:rsidP="004352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14:paraId="21135FC1" w14:textId="77777777" w:rsidR="00E27296" w:rsidRDefault="00E27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3A31" w14:textId="77777777" w:rsidR="00B14C38" w:rsidRDefault="00B14C38" w:rsidP="00AB706D">
      <w:r>
        <w:separator/>
      </w:r>
    </w:p>
  </w:footnote>
  <w:footnote w:type="continuationSeparator" w:id="0">
    <w:p w14:paraId="2812CABC" w14:textId="77777777" w:rsidR="00B14C38" w:rsidRDefault="00B14C38" w:rsidP="00AB706D">
      <w:r>
        <w:continuationSeparator/>
      </w:r>
    </w:p>
  </w:footnote>
  <w:footnote w:id="1">
    <w:p w14:paraId="7719BA0C" w14:textId="0BD5B99A" w:rsidR="00E27296" w:rsidRPr="00620D44" w:rsidRDefault="00E27296" w:rsidP="00B50F00">
      <w:pPr>
        <w:pStyle w:val="FootnoteText"/>
        <w:rPr>
          <w:lang w:val="en-US"/>
        </w:rPr>
      </w:pPr>
      <w:r>
        <w:rPr>
          <w:rStyle w:val="FootnoteReference"/>
        </w:rPr>
        <w:footnoteRef/>
      </w:r>
      <w:r>
        <w:t xml:space="preserve"> </w:t>
      </w:r>
      <w:r w:rsidRPr="0030165E">
        <w:t xml:space="preserve">The question of whether and how protagonists in the legal discourse use language not only to factually describe but also to assess people, events etc. is tackled by different approaches. Hence, a variety of expressions is used in the literature to describe this phenomenon, e.g., “evaluation”, “stance”, “stance-taking”, “attitude”, or “appraisal”. As </w:t>
      </w:r>
      <w:proofErr w:type="spellStart"/>
      <w:r w:rsidRPr="0030165E">
        <w:t>Hunston</w:t>
      </w:r>
      <w:proofErr w:type="spellEnd"/>
      <w:r w:rsidRPr="0030165E">
        <w:t xml:space="preserve"> (2011) puts it, evaluative language “expresses an attitude towards a person, situation or other entity and is both subjective and located within a societal value-system”</w:t>
      </w:r>
      <w:r>
        <w:t xml:space="preserve"> (see also </w:t>
      </w:r>
      <w:proofErr w:type="spellStart"/>
      <w:r w:rsidRPr="006163F1">
        <w:rPr>
          <w:lang w:val="en-US"/>
        </w:rPr>
        <w:t>Goźdź</w:t>
      </w:r>
      <w:proofErr w:type="spellEnd"/>
      <w:r w:rsidRPr="006163F1">
        <w:rPr>
          <w:lang w:val="en-US"/>
        </w:rPr>
        <w:t>-Roszkowski</w:t>
      </w:r>
      <w:r>
        <w:rPr>
          <w:lang w:val="en-US"/>
        </w:rPr>
        <w:t xml:space="preserve"> and</w:t>
      </w:r>
      <w:r w:rsidRPr="00620D44">
        <w:rPr>
          <w:lang w:val="en-US"/>
        </w:rPr>
        <w:t xml:space="preserve"> </w:t>
      </w:r>
      <w:proofErr w:type="spellStart"/>
      <w:r w:rsidRPr="00620D44">
        <w:rPr>
          <w:lang w:val="en-US"/>
        </w:rPr>
        <w:t>Hunston</w:t>
      </w:r>
      <w:proofErr w:type="spellEnd"/>
      <w:r>
        <w:rPr>
          <w:lang w:val="en-US"/>
        </w:rPr>
        <w:t xml:space="preserve"> 2016).</w:t>
      </w:r>
      <w:r w:rsidRPr="0030165E">
        <w:t xml:space="preserve"> We shall thus use “evaluative” and “normative” interchangeably here.</w:t>
      </w:r>
    </w:p>
  </w:footnote>
  <w:footnote w:id="2">
    <w:p w14:paraId="6814E5EE" w14:textId="1ED22D67" w:rsidR="00E27296" w:rsidRPr="00243716" w:rsidRDefault="00E27296" w:rsidP="00B50F00">
      <w:pPr>
        <w:pStyle w:val="FootnoteText"/>
      </w:pPr>
      <w:r>
        <w:rPr>
          <w:rStyle w:val="FootnoteReference"/>
        </w:rPr>
        <w:footnoteRef/>
      </w:r>
      <w:r>
        <w:t xml:space="preserve"> B</w:t>
      </w:r>
      <w:r w:rsidRPr="006163F1">
        <w:rPr>
          <w:iCs/>
        </w:rPr>
        <w:t xml:space="preserve">y </w:t>
      </w:r>
      <w:r w:rsidRPr="006163F1">
        <w:t xml:space="preserve">stating that the encapsulating pattern ‘this/these/that/those + labelling noun’ is </w:t>
      </w:r>
      <w:r>
        <w:t>‘</w:t>
      </w:r>
      <w:r w:rsidRPr="006163F1">
        <w:t>a widely spread device by which judges express their evaluative views</w:t>
      </w:r>
      <w:r>
        <w:t>’</w:t>
      </w:r>
      <w:r w:rsidRPr="006163F1">
        <w:t xml:space="preserve"> – which depends heavily on </w:t>
      </w:r>
      <w:r>
        <w:t>what philosophers might want to call</w:t>
      </w:r>
      <w:r w:rsidRPr="006163F1">
        <w:t xml:space="preserve"> </w:t>
      </w:r>
      <w:r>
        <w:t>‘</w:t>
      </w:r>
      <w:r w:rsidRPr="006163F1">
        <w:t>thick concepts</w:t>
      </w:r>
      <w:r>
        <w:t>’</w:t>
      </w:r>
      <w:r w:rsidRPr="006163F1">
        <w:t xml:space="preserve"> –, </w:t>
      </w:r>
      <w:proofErr w:type="spellStart"/>
      <w:r w:rsidRPr="006163F1">
        <w:t>Mazzi</w:t>
      </w:r>
      <w:proofErr w:type="spellEnd"/>
      <w:r w:rsidRPr="006163F1">
        <w:t xml:space="preserve"> offers a good reason to further investigate thick concepts in order to fully grasp the way legal professionals take</w:t>
      </w:r>
      <w:r>
        <w:t xml:space="preserve"> a</w:t>
      </w:r>
      <w:r w:rsidRPr="006163F1">
        <w:t xml:space="preserve"> stance in judicial discourse</w:t>
      </w:r>
    </w:p>
  </w:footnote>
  <w:footnote w:id="3">
    <w:p w14:paraId="7775151F" w14:textId="13B3F879" w:rsidR="00E27296" w:rsidRPr="003A3542" w:rsidRDefault="00E27296" w:rsidP="00B50F00">
      <w:pPr>
        <w:pStyle w:val="FootnoteText"/>
      </w:pPr>
      <w:r>
        <w:rPr>
          <w:rStyle w:val="FootnoteReference"/>
        </w:rPr>
        <w:footnoteRef/>
      </w:r>
      <w:r>
        <w:t xml:space="preserve"> </w:t>
      </w:r>
      <w:r w:rsidRPr="00910F7F">
        <w:t>Note again that many of t</w:t>
      </w:r>
      <w:r>
        <w:t xml:space="preserve">hese terms are considered thick concepts. </w:t>
      </w:r>
    </w:p>
  </w:footnote>
  <w:footnote w:id="4">
    <w:p w14:paraId="1C6B5F91" w14:textId="0A7473D1" w:rsidR="00E27296" w:rsidRPr="00F762F3" w:rsidRDefault="00E27296" w:rsidP="00B50F00">
      <w:pPr>
        <w:pStyle w:val="FootnoteText"/>
      </w:pPr>
      <w:r>
        <w:rPr>
          <w:rStyle w:val="FootnoteReference"/>
        </w:rPr>
        <w:footnoteRef/>
      </w:r>
      <w:r>
        <w:t xml:space="preserve"> </w:t>
      </w:r>
      <w:r w:rsidRPr="00F762F3">
        <w:t>In addition to</w:t>
      </w:r>
      <w:r>
        <w:t xml:space="preserve"> </w:t>
      </w:r>
      <w:r w:rsidRPr="00F762F3">
        <w:t>thick ethical a</w:t>
      </w:r>
      <w:r>
        <w:t>nd epistemic concepts, aesthetic concepts are discussed. For an overview, see XXX. In the rest of this paper, we will omit thick aesthetic concepts, as they play no immediately obvious role in the legal system</w:t>
      </w:r>
    </w:p>
  </w:footnote>
  <w:footnote w:id="5">
    <w:p w14:paraId="57D37F4D" w14:textId="3C52A8AA" w:rsidR="00E27296" w:rsidRPr="00271B6A" w:rsidRDefault="00E27296" w:rsidP="00B50F00">
      <w:pPr>
        <w:pStyle w:val="FootnoteText"/>
      </w:pPr>
      <w:r>
        <w:rPr>
          <w:rStyle w:val="FootnoteReference"/>
        </w:rPr>
        <w:footnoteRef/>
      </w:r>
      <w:r>
        <w:t xml:space="preserve"> </w:t>
      </w:r>
      <w:r w:rsidRPr="007B1049">
        <w:rPr>
          <w:highlight w:val="yellow"/>
        </w:rPr>
        <w:t>WE SHOULD HAVE A FOOTNOTE WITH AN EXAMPLE. Maybe something like:</w:t>
      </w:r>
      <w:r>
        <w:t xml:space="preserve"> Killing another person is a harmful act that is impermissible under most circumstances. However, the law knows expectations in which the killing of another person can be excused. Exculpating circumstances include self-defence or duress. </w:t>
      </w:r>
    </w:p>
  </w:footnote>
  <w:footnote w:id="6">
    <w:p w14:paraId="51B19B5A" w14:textId="1D63D2AB" w:rsidR="00E27296" w:rsidRPr="00C72984" w:rsidRDefault="00E27296" w:rsidP="00B50F00">
      <w:pPr>
        <w:pStyle w:val="FootnoteText"/>
      </w:pPr>
      <w:ins w:id="265" w:author="Pascale Willemsen" w:date="2021-01-08T10:04:00Z">
        <w:r>
          <w:rPr>
            <w:rStyle w:val="FootnoteReference"/>
          </w:rPr>
          <w:footnoteRef/>
        </w:r>
        <w:r>
          <w:t xml:space="preserve"> </w:t>
        </w:r>
        <w:r w:rsidRPr="00C72984">
          <w:t xml:space="preserve">For the Reddit corpus (RC), we gathered data using the API for the </w:t>
        </w:r>
        <w:proofErr w:type="spellStart"/>
        <w:r w:rsidRPr="00C72984">
          <w:t>Pushshift</w:t>
        </w:r>
        <w:proofErr w:type="spellEnd"/>
        <w:r w:rsidRPr="00C72984">
          <w:t xml:space="preserve"> Reddit Data Set provided by [@Baumgartner2020].</w:t>
        </w:r>
      </w:ins>
    </w:p>
  </w:footnote>
  <w:footnote w:id="7">
    <w:p w14:paraId="796238DA" w14:textId="77777777" w:rsidR="00E27296" w:rsidRPr="0021780B" w:rsidRDefault="00E27296" w:rsidP="00FC2949">
      <w:pPr>
        <w:pStyle w:val="FootnoteText"/>
        <w:rPr>
          <w:ins w:id="344" w:author="Lucien Baumgartner2" w:date="2021-02-09T16:39:00Z"/>
        </w:rPr>
      </w:pPr>
      <w:ins w:id="345" w:author="Lucien Baumgartner2" w:date="2021-02-09T16:39:00Z">
        <w:r>
          <w:rPr>
            <w:rStyle w:val="FootnoteReference"/>
          </w:rPr>
          <w:footnoteRef/>
        </w:r>
        <w:r>
          <w:t xml:space="preserve"> </w:t>
        </w:r>
        <w:r>
          <w:rPr>
            <w:lang w:val="en-US"/>
          </w:rPr>
          <w:t>For instance, to determine which thick concepts we examine, we selected those which are frequently discussed in the philosophical literature as prototypical, agreed-upon thick concepts. We further required all thick concepts to be actually used in ordinary conversations. For instance, the terms ‘lewd’ or ‘chaste’ belong to some of the paradigmatic examples of thick terms. However, we did not expect these terms to belong to the vocabulary of the average person.</w:t>
        </w:r>
      </w:ins>
    </w:p>
  </w:footnote>
  <w:footnote w:id="8">
    <w:p w14:paraId="153C51F6" w14:textId="5B848C82" w:rsidR="00E27296" w:rsidRPr="0021780B" w:rsidDel="00FC2949" w:rsidRDefault="00E27296" w:rsidP="00B50F00">
      <w:pPr>
        <w:pStyle w:val="FootnoteText"/>
        <w:rPr>
          <w:del w:id="371" w:author="Lucien Baumgartner2" w:date="2021-02-09T16:36:00Z"/>
        </w:rPr>
      </w:pPr>
      <w:ins w:id="372" w:author="Pascale Willemsen" w:date="2021-01-10T11:15:00Z">
        <w:del w:id="373" w:author="Lucien Baumgartner2" w:date="2021-02-09T16:36:00Z">
          <w:r w:rsidDel="00FC2949">
            <w:rPr>
              <w:rStyle w:val="FootnoteReference"/>
            </w:rPr>
            <w:footnoteRef/>
          </w:r>
          <w:r w:rsidDel="00FC2949">
            <w:delText xml:space="preserve"> </w:delText>
          </w:r>
          <w:r w:rsidDel="00FC2949">
            <w:rPr>
              <w:lang w:val="en-US"/>
            </w:rPr>
            <w:delText>For instance, to determine which thick concepts we examine, we selected those which are frequently discussed in the philosophical literature as prototypical, agreed-upon thick concepts. We further required all thick concepts to be actually used in ordinary conversations. For instance, the terms ‘lewd’ or ‘chaste’ belong to some of the paradigmatic examples of thick terms. However, we did not expect these terms to belong to the vocabulary of the average person.</w:delText>
          </w:r>
        </w:del>
      </w:ins>
    </w:p>
  </w:footnote>
  <w:footnote w:id="9">
    <w:p w14:paraId="455382D0" w14:textId="769F328E" w:rsidR="00E27296" w:rsidRPr="0021780B" w:rsidRDefault="00E27296" w:rsidP="00B50F00">
      <w:pPr>
        <w:pStyle w:val="FootnoteText"/>
      </w:pPr>
      <w:ins w:id="380" w:author="Pascale Willemsen" w:date="2021-01-10T11:16:00Z">
        <w:r>
          <w:rPr>
            <w:rStyle w:val="FootnoteReference"/>
          </w:rPr>
          <w:footnoteRef/>
        </w:r>
        <w:r>
          <w:t xml:space="preserve"> </w:t>
        </w:r>
        <w:r w:rsidRPr="0021780B">
          <w:rPr>
            <w:rPrChange w:id="381" w:author="Pascale Willemsen" w:date="2021-01-10T11:16:00Z">
              <w:rPr>
                <w:lang w:val="de-DE"/>
              </w:rPr>
            </w:rPrChange>
          </w:rPr>
          <w:t xml:space="preserve">Again, lewdness and chastity might </w:t>
        </w:r>
      </w:ins>
      <w:ins w:id="382" w:author="Pascale Willemsen" w:date="2021-01-10T11:17:00Z">
        <w:r>
          <w:t>play no or at least a negligible role in legal discourses.</w:t>
        </w:r>
      </w:ins>
      <w:ins w:id="383" w:author="Pascale Willemsen" w:date="2021-01-10T11:18:00Z">
        <w:r>
          <w:t xml:space="preserve"> </w:t>
        </w:r>
        <w:r w:rsidRPr="0021780B">
          <w:rPr>
            <w:highlight w:val="yellow"/>
            <w:rPrChange w:id="384" w:author="Pascale Willemsen" w:date="2021-01-10T11:18:00Z">
              <w:rPr/>
            </w:rPrChange>
          </w:rPr>
          <w:t>OTHER EXAMPLES?!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7BE"/>
    <w:multiLevelType w:val="hybridMultilevel"/>
    <w:tmpl w:val="0AF470F2"/>
    <w:lvl w:ilvl="0" w:tplc="64F6D050">
      <w:start w:val="1"/>
      <w:numFmt w:val="decimal"/>
      <w:lvlText w:val="(%1"/>
      <w:lvlJc w:val="left"/>
      <w:pPr>
        <w:ind w:left="720" w:hanging="360"/>
      </w:pPr>
      <w:rPr>
        <w:rFonts w:ascii="Garamond" w:eastAsia="Times New Roman" w:hAnsi="Garamond"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5A2349"/>
    <w:multiLevelType w:val="hybridMultilevel"/>
    <w:tmpl w:val="B538A3A4"/>
    <w:lvl w:ilvl="0" w:tplc="0407000B">
      <w:start w:val="1"/>
      <w:numFmt w:val="bullet"/>
      <w:lvlText w:val=""/>
      <w:lvlJc w:val="left"/>
      <w:pPr>
        <w:ind w:left="1004" w:hanging="360"/>
      </w:pPr>
      <w:rPr>
        <w:rFonts w:ascii="Wingdings" w:hAnsi="Wingdings"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2D25545"/>
    <w:multiLevelType w:val="hybridMultilevel"/>
    <w:tmpl w:val="EE8E7FD4"/>
    <w:lvl w:ilvl="0" w:tplc="7C16FA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7916C6B"/>
    <w:multiLevelType w:val="hybridMultilevel"/>
    <w:tmpl w:val="1924EE1A"/>
    <w:lvl w:ilvl="0" w:tplc="FF060EC6">
      <w:start w:val="1"/>
      <w:numFmt w:val="decimal"/>
      <w:lvlText w:val="(%1)"/>
      <w:lvlJc w:val="left"/>
      <w:pPr>
        <w:ind w:left="1428" w:hanging="360"/>
      </w:pPr>
      <w:rPr>
        <w:rFonts w:ascii="Times New Roman" w:eastAsia="Times New Roman" w:hAnsi="Times New Roman" w:cs="Times New Roman"/>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98F5530"/>
    <w:multiLevelType w:val="hybridMultilevel"/>
    <w:tmpl w:val="570CE5B6"/>
    <w:lvl w:ilvl="0" w:tplc="54BC0EAC">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15:restartNumberingAfterBreak="0">
    <w:nsid w:val="0BF2028D"/>
    <w:multiLevelType w:val="hybridMultilevel"/>
    <w:tmpl w:val="02EA3D0C"/>
    <w:lvl w:ilvl="0" w:tplc="7C16FAB6">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3F0FAA"/>
    <w:multiLevelType w:val="hybridMultilevel"/>
    <w:tmpl w:val="3CB66326"/>
    <w:lvl w:ilvl="0" w:tplc="04070001">
      <w:start w:val="1"/>
      <w:numFmt w:val="bullet"/>
      <w:lvlText w:val=""/>
      <w:lvlJc w:val="left"/>
      <w:pPr>
        <w:ind w:left="1060" w:hanging="360"/>
      </w:pPr>
      <w:rPr>
        <w:rFonts w:ascii="Symbol" w:hAnsi="Symbol" w:cs="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cs="Wingdings" w:hint="default"/>
      </w:rPr>
    </w:lvl>
    <w:lvl w:ilvl="3" w:tplc="04070001" w:tentative="1">
      <w:start w:val="1"/>
      <w:numFmt w:val="bullet"/>
      <w:lvlText w:val=""/>
      <w:lvlJc w:val="left"/>
      <w:pPr>
        <w:ind w:left="3220" w:hanging="360"/>
      </w:pPr>
      <w:rPr>
        <w:rFonts w:ascii="Symbol" w:hAnsi="Symbol" w:cs="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cs="Wingdings" w:hint="default"/>
      </w:rPr>
    </w:lvl>
    <w:lvl w:ilvl="6" w:tplc="04070001" w:tentative="1">
      <w:start w:val="1"/>
      <w:numFmt w:val="bullet"/>
      <w:lvlText w:val=""/>
      <w:lvlJc w:val="left"/>
      <w:pPr>
        <w:ind w:left="5380" w:hanging="360"/>
      </w:pPr>
      <w:rPr>
        <w:rFonts w:ascii="Symbol" w:hAnsi="Symbol" w:cs="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cs="Wingdings" w:hint="default"/>
      </w:rPr>
    </w:lvl>
  </w:abstractNum>
  <w:abstractNum w:abstractNumId="7" w15:restartNumberingAfterBreak="0">
    <w:nsid w:val="0F2F2AA4"/>
    <w:multiLevelType w:val="hybridMultilevel"/>
    <w:tmpl w:val="198C6B0E"/>
    <w:lvl w:ilvl="0" w:tplc="8B06F56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670746"/>
    <w:multiLevelType w:val="hybridMultilevel"/>
    <w:tmpl w:val="2F9E1A4A"/>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9" w15:restartNumberingAfterBreak="0">
    <w:nsid w:val="115E6DFE"/>
    <w:multiLevelType w:val="hybridMultilevel"/>
    <w:tmpl w:val="372AA8DE"/>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10" w15:restartNumberingAfterBreak="0">
    <w:nsid w:val="177D4DE9"/>
    <w:multiLevelType w:val="hybridMultilevel"/>
    <w:tmpl w:val="D8FA6B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D2B72"/>
    <w:multiLevelType w:val="hybridMultilevel"/>
    <w:tmpl w:val="61241372"/>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C313E96"/>
    <w:multiLevelType w:val="hybridMultilevel"/>
    <w:tmpl w:val="6DDC058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57D57D4"/>
    <w:multiLevelType w:val="hybridMultilevel"/>
    <w:tmpl w:val="8E54AF78"/>
    <w:lvl w:ilvl="0" w:tplc="C2E66894">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14" w15:restartNumberingAfterBreak="0">
    <w:nsid w:val="39507A5D"/>
    <w:multiLevelType w:val="hybridMultilevel"/>
    <w:tmpl w:val="25161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A91E4E"/>
    <w:multiLevelType w:val="hybridMultilevel"/>
    <w:tmpl w:val="A0D46B8E"/>
    <w:lvl w:ilvl="0" w:tplc="04070017">
      <w:start w:val="1"/>
      <w:numFmt w:val="lowerLetter"/>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6" w15:restartNumberingAfterBreak="0">
    <w:nsid w:val="3B613527"/>
    <w:multiLevelType w:val="hybridMultilevel"/>
    <w:tmpl w:val="95BAAEC6"/>
    <w:lvl w:ilvl="0" w:tplc="11B21EA6">
      <w:start w:val="1"/>
      <w:numFmt w:val="lowerLetter"/>
      <w:lvlText w:val="%1)"/>
      <w:lvlJc w:val="left"/>
      <w:pPr>
        <w:ind w:left="1430" w:hanging="360"/>
      </w:pPr>
      <w:rPr>
        <w:rFonts w:hint="default"/>
      </w:rPr>
    </w:lvl>
    <w:lvl w:ilvl="1" w:tplc="04070019" w:tentative="1">
      <w:start w:val="1"/>
      <w:numFmt w:val="lowerLetter"/>
      <w:lvlText w:val="%2."/>
      <w:lvlJc w:val="left"/>
      <w:pPr>
        <w:ind w:left="2150" w:hanging="360"/>
      </w:pPr>
    </w:lvl>
    <w:lvl w:ilvl="2" w:tplc="0407001B" w:tentative="1">
      <w:start w:val="1"/>
      <w:numFmt w:val="lowerRoman"/>
      <w:lvlText w:val="%3."/>
      <w:lvlJc w:val="right"/>
      <w:pPr>
        <w:ind w:left="2870" w:hanging="180"/>
      </w:pPr>
    </w:lvl>
    <w:lvl w:ilvl="3" w:tplc="0407000F" w:tentative="1">
      <w:start w:val="1"/>
      <w:numFmt w:val="decimal"/>
      <w:lvlText w:val="%4."/>
      <w:lvlJc w:val="left"/>
      <w:pPr>
        <w:ind w:left="3590" w:hanging="360"/>
      </w:pPr>
    </w:lvl>
    <w:lvl w:ilvl="4" w:tplc="04070019" w:tentative="1">
      <w:start w:val="1"/>
      <w:numFmt w:val="lowerLetter"/>
      <w:lvlText w:val="%5."/>
      <w:lvlJc w:val="left"/>
      <w:pPr>
        <w:ind w:left="4310" w:hanging="360"/>
      </w:pPr>
    </w:lvl>
    <w:lvl w:ilvl="5" w:tplc="0407001B" w:tentative="1">
      <w:start w:val="1"/>
      <w:numFmt w:val="lowerRoman"/>
      <w:lvlText w:val="%6."/>
      <w:lvlJc w:val="right"/>
      <w:pPr>
        <w:ind w:left="5030" w:hanging="180"/>
      </w:pPr>
    </w:lvl>
    <w:lvl w:ilvl="6" w:tplc="0407000F" w:tentative="1">
      <w:start w:val="1"/>
      <w:numFmt w:val="decimal"/>
      <w:lvlText w:val="%7."/>
      <w:lvlJc w:val="left"/>
      <w:pPr>
        <w:ind w:left="5750" w:hanging="360"/>
      </w:pPr>
    </w:lvl>
    <w:lvl w:ilvl="7" w:tplc="04070019" w:tentative="1">
      <w:start w:val="1"/>
      <w:numFmt w:val="lowerLetter"/>
      <w:lvlText w:val="%8."/>
      <w:lvlJc w:val="left"/>
      <w:pPr>
        <w:ind w:left="6470" w:hanging="360"/>
      </w:pPr>
    </w:lvl>
    <w:lvl w:ilvl="8" w:tplc="0407001B" w:tentative="1">
      <w:start w:val="1"/>
      <w:numFmt w:val="lowerRoman"/>
      <w:lvlText w:val="%9."/>
      <w:lvlJc w:val="right"/>
      <w:pPr>
        <w:ind w:left="7190" w:hanging="180"/>
      </w:pPr>
    </w:lvl>
  </w:abstractNum>
  <w:abstractNum w:abstractNumId="17" w15:restartNumberingAfterBreak="0">
    <w:nsid w:val="3E6021C1"/>
    <w:multiLevelType w:val="hybridMultilevel"/>
    <w:tmpl w:val="90B4BB42"/>
    <w:lvl w:ilvl="0" w:tplc="8A6E19FE">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F87AB6"/>
    <w:multiLevelType w:val="hybridMultilevel"/>
    <w:tmpl w:val="8906194A"/>
    <w:lvl w:ilvl="0" w:tplc="D17ADB8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90503A2"/>
    <w:multiLevelType w:val="multilevel"/>
    <w:tmpl w:val="C0F872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asciiTheme="majorHAnsi" w:hAnsiTheme="majorHAnsi" w:hint="default"/>
        <w:b/>
        <w:bCs w:val="0"/>
        <w:i w:val="0"/>
        <w:iCs w:val="0"/>
        <w:caps w:val="0"/>
        <w:smallCaps w:val="0"/>
        <w:strike w:val="0"/>
        <w:dstrike w:val="0"/>
        <w:noProof w:val="0"/>
        <w:vanish w:val="0"/>
        <w:color w:val="auto"/>
        <w:spacing w:val="0"/>
        <w:kern w:val="0"/>
        <w:position w:val="0"/>
        <w:sz w:val="26"/>
        <w:szCs w:val="26"/>
        <w:u w:val="none"/>
        <w:effect w:val="none"/>
        <w:vertAlign w:val="baseline"/>
        <w:em w:val="none"/>
        <w:specVanish w:val="0"/>
      </w:rPr>
    </w:lvl>
    <w:lvl w:ilvl="2">
      <w:start w:val="1"/>
      <w:numFmt w:val="decimal"/>
      <w:pStyle w:val="Heading3"/>
      <w:lvlText w:val="%1.%2.%3"/>
      <w:lvlJc w:val="left"/>
      <w:pPr>
        <w:ind w:left="1003"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95E70FE"/>
    <w:multiLevelType w:val="hybridMultilevel"/>
    <w:tmpl w:val="44B43A64"/>
    <w:lvl w:ilvl="0" w:tplc="146847A2">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21" w15:restartNumberingAfterBreak="0">
    <w:nsid w:val="514E764D"/>
    <w:multiLevelType w:val="hybridMultilevel"/>
    <w:tmpl w:val="3BE8A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1D2A25"/>
    <w:multiLevelType w:val="hybridMultilevel"/>
    <w:tmpl w:val="FB129C4C"/>
    <w:lvl w:ilvl="0" w:tplc="897A6E9A">
      <w:start w:val="1"/>
      <w:numFmt w:val="decimal"/>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A34657"/>
    <w:multiLevelType w:val="hybridMultilevel"/>
    <w:tmpl w:val="8D04474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88104D4"/>
    <w:multiLevelType w:val="hybridMultilevel"/>
    <w:tmpl w:val="1C987C40"/>
    <w:lvl w:ilvl="0" w:tplc="8D3A7E48">
      <w:start w:val="8"/>
      <w:numFmt w:val="bullet"/>
      <w:lvlText w:val="-"/>
      <w:lvlJc w:val="left"/>
      <w:pPr>
        <w:ind w:left="700" w:hanging="360"/>
      </w:pPr>
      <w:rPr>
        <w:rFonts w:ascii="Garamond" w:eastAsia="Times New Roman" w:hAnsi="Garamond" w:cs="Times New Roman" w:hint="default"/>
      </w:rPr>
    </w:lvl>
    <w:lvl w:ilvl="1" w:tplc="04070003" w:tentative="1">
      <w:start w:val="1"/>
      <w:numFmt w:val="bullet"/>
      <w:lvlText w:val="o"/>
      <w:lvlJc w:val="left"/>
      <w:pPr>
        <w:ind w:left="1420" w:hanging="360"/>
      </w:pPr>
      <w:rPr>
        <w:rFonts w:ascii="Courier New" w:hAnsi="Courier New" w:cs="Courier New" w:hint="default"/>
      </w:rPr>
    </w:lvl>
    <w:lvl w:ilvl="2" w:tplc="04070005" w:tentative="1">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5" w15:restartNumberingAfterBreak="0">
    <w:nsid w:val="58CA7824"/>
    <w:multiLevelType w:val="hybridMultilevel"/>
    <w:tmpl w:val="BBE86998"/>
    <w:lvl w:ilvl="0" w:tplc="14CA0D0A">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26" w15:restartNumberingAfterBreak="0">
    <w:nsid w:val="59E31660"/>
    <w:multiLevelType w:val="hybridMultilevel"/>
    <w:tmpl w:val="29564702"/>
    <w:lvl w:ilvl="0" w:tplc="11B21EA6">
      <w:start w:val="1"/>
      <w:numFmt w:val="lowerLetter"/>
      <w:lvlText w:val="%1)"/>
      <w:lvlJc w:val="left"/>
      <w:pPr>
        <w:ind w:left="26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BFA44C7"/>
    <w:multiLevelType w:val="hybridMultilevel"/>
    <w:tmpl w:val="A4A273A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08C26F0"/>
    <w:multiLevelType w:val="hybridMultilevel"/>
    <w:tmpl w:val="0DEC5430"/>
    <w:lvl w:ilvl="0" w:tplc="5772469A">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9" w15:restartNumberingAfterBreak="0">
    <w:nsid w:val="659D04D3"/>
    <w:multiLevelType w:val="hybridMultilevel"/>
    <w:tmpl w:val="4DDC67FE"/>
    <w:lvl w:ilvl="0" w:tplc="0407000F">
      <w:start w:val="1"/>
      <w:numFmt w:val="decimal"/>
      <w:lvlText w:val="%1."/>
      <w:lvlJc w:val="left"/>
      <w:pPr>
        <w:ind w:left="1060" w:hanging="360"/>
      </w:pPr>
    </w:lvl>
    <w:lvl w:ilvl="1" w:tplc="04070019">
      <w:start w:val="1"/>
      <w:numFmt w:val="lowerLetter"/>
      <w:lvlText w:val="%2."/>
      <w:lvlJc w:val="left"/>
      <w:pPr>
        <w:ind w:left="1780" w:hanging="360"/>
      </w:pPr>
    </w:lvl>
    <w:lvl w:ilvl="2" w:tplc="11B21EA6">
      <w:start w:val="1"/>
      <w:numFmt w:val="lowerLetter"/>
      <w:lvlText w:val="%3)"/>
      <w:lvlJc w:val="left"/>
      <w:pPr>
        <w:ind w:left="2680" w:hanging="360"/>
      </w:pPr>
      <w:rPr>
        <w:rFonts w:hint="default"/>
      </w:r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30" w15:restartNumberingAfterBreak="0">
    <w:nsid w:val="676A1A46"/>
    <w:multiLevelType w:val="hybridMultilevel"/>
    <w:tmpl w:val="41F6CFEA"/>
    <w:lvl w:ilvl="0" w:tplc="A1A2480C">
      <w:start w:val="1"/>
      <w:numFmt w:val="lowerLetter"/>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31" w15:restartNumberingAfterBreak="0">
    <w:nsid w:val="680313F0"/>
    <w:multiLevelType w:val="hybridMultilevel"/>
    <w:tmpl w:val="C1740A6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8D72838"/>
    <w:multiLevelType w:val="hybridMultilevel"/>
    <w:tmpl w:val="8182CF7C"/>
    <w:lvl w:ilvl="0" w:tplc="9410D560">
      <w:start w:val="7"/>
      <w:numFmt w:val="bullet"/>
      <w:lvlText w:val="-"/>
      <w:lvlJc w:val="left"/>
      <w:pPr>
        <w:ind w:left="700" w:hanging="360"/>
      </w:pPr>
      <w:rPr>
        <w:rFonts w:ascii="Garamond" w:eastAsia="Times New Roman" w:hAnsi="Garamond" w:cs="Times New Roman" w:hint="default"/>
      </w:rPr>
    </w:lvl>
    <w:lvl w:ilvl="1" w:tplc="04070003" w:tentative="1">
      <w:start w:val="1"/>
      <w:numFmt w:val="bullet"/>
      <w:lvlText w:val="o"/>
      <w:lvlJc w:val="left"/>
      <w:pPr>
        <w:ind w:left="1420" w:hanging="360"/>
      </w:pPr>
      <w:rPr>
        <w:rFonts w:ascii="Courier New" w:hAnsi="Courier New" w:cs="Courier New" w:hint="default"/>
      </w:rPr>
    </w:lvl>
    <w:lvl w:ilvl="2" w:tplc="04070005" w:tentative="1">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33" w15:restartNumberingAfterBreak="0">
    <w:nsid w:val="7CD00368"/>
    <w:multiLevelType w:val="hybridMultilevel"/>
    <w:tmpl w:val="BCB87A02"/>
    <w:lvl w:ilvl="0" w:tplc="0CF44BB8">
      <w:start w:val="1"/>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num w:numId="1">
    <w:abstractNumId w:val="5"/>
  </w:num>
  <w:num w:numId="2">
    <w:abstractNumId w:val="2"/>
  </w:num>
  <w:num w:numId="3">
    <w:abstractNumId w:val="1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9"/>
  </w:num>
  <w:num w:numId="8">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5"/>
  </w:num>
  <w:num w:numId="11">
    <w:abstractNumId w:val="4"/>
  </w:num>
  <w:num w:numId="12">
    <w:abstractNumId w:val="20"/>
  </w:num>
  <w:num w:numId="13">
    <w:abstractNumId w:val="8"/>
  </w:num>
  <w:num w:numId="14">
    <w:abstractNumId w:val="12"/>
  </w:num>
  <w:num w:numId="15">
    <w:abstractNumId w:val="23"/>
  </w:num>
  <w:num w:numId="16">
    <w:abstractNumId w:val="9"/>
  </w:num>
  <w:num w:numId="17">
    <w:abstractNumId w:val="33"/>
  </w:num>
  <w:num w:numId="18">
    <w:abstractNumId w:val="6"/>
  </w:num>
  <w:num w:numId="19">
    <w:abstractNumId w:val="29"/>
  </w:num>
  <w:num w:numId="20">
    <w:abstractNumId w:val="14"/>
  </w:num>
  <w:num w:numId="21">
    <w:abstractNumId w:val="26"/>
  </w:num>
  <w:num w:numId="22">
    <w:abstractNumId w:val="16"/>
  </w:num>
  <w:num w:numId="23">
    <w:abstractNumId w:val="30"/>
  </w:num>
  <w:num w:numId="24">
    <w:abstractNumId w:val="10"/>
  </w:num>
  <w:num w:numId="25">
    <w:abstractNumId w:val="27"/>
  </w:num>
  <w:num w:numId="26">
    <w:abstractNumId w:val="31"/>
  </w:num>
  <w:num w:numId="27">
    <w:abstractNumId w:val="3"/>
  </w:num>
  <w:num w:numId="28">
    <w:abstractNumId w:val="0"/>
  </w:num>
  <w:num w:numId="29">
    <w:abstractNumId w:val="22"/>
  </w:num>
  <w:num w:numId="30">
    <w:abstractNumId w:val="15"/>
  </w:num>
  <w:num w:numId="31">
    <w:abstractNumId w:val="18"/>
  </w:num>
  <w:num w:numId="32">
    <w:abstractNumId w:val="17"/>
  </w:num>
  <w:num w:numId="33">
    <w:abstractNumId w:val="1"/>
  </w:num>
  <w:num w:numId="34">
    <w:abstractNumId w:val="24"/>
  </w:num>
  <w:num w:numId="35">
    <w:abstractNumId w:val="3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ien Baumgartner2">
    <w15:presenceInfo w15:providerId="AD" w15:userId="S::lucien.baumgartner2@uzh.ch::88d12b96-c03c-47e7-8585-d84c610a449a"/>
  </w15:person>
  <w15:person w15:author="Pascale Willemsen">
    <w15:presenceInfo w15:providerId="None" w15:userId="Pascale Willemsen"/>
  </w15:person>
  <w15:person w15:author="Kevin Reuter">
    <w15:presenceInfo w15:providerId="None" w15:userId="Kevin Reu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CH" w:vendorID="64" w:dllVersion="4096" w:nlCheck="1" w:checkStyle="0"/>
  <w:activeWritingStyle w:appName="MSWord" w:lang="de-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6D"/>
    <w:rsid w:val="000008C0"/>
    <w:rsid w:val="00000D86"/>
    <w:rsid w:val="00002FB3"/>
    <w:rsid w:val="00002FD5"/>
    <w:rsid w:val="0000358F"/>
    <w:rsid w:val="000036F2"/>
    <w:rsid w:val="0000408E"/>
    <w:rsid w:val="000046D8"/>
    <w:rsid w:val="00007986"/>
    <w:rsid w:val="00007F1D"/>
    <w:rsid w:val="0001054C"/>
    <w:rsid w:val="00010603"/>
    <w:rsid w:val="00010CA4"/>
    <w:rsid w:val="00011750"/>
    <w:rsid w:val="000150F2"/>
    <w:rsid w:val="000160FB"/>
    <w:rsid w:val="00017691"/>
    <w:rsid w:val="0001774E"/>
    <w:rsid w:val="00017FB2"/>
    <w:rsid w:val="000204C1"/>
    <w:rsid w:val="00020680"/>
    <w:rsid w:val="000207C3"/>
    <w:rsid w:val="000210FF"/>
    <w:rsid w:val="00022449"/>
    <w:rsid w:val="00022663"/>
    <w:rsid w:val="000228A5"/>
    <w:rsid w:val="00022B99"/>
    <w:rsid w:val="000235E6"/>
    <w:rsid w:val="00023793"/>
    <w:rsid w:val="000241C1"/>
    <w:rsid w:val="00024A08"/>
    <w:rsid w:val="00024BE2"/>
    <w:rsid w:val="00025418"/>
    <w:rsid w:val="000259FC"/>
    <w:rsid w:val="000264FE"/>
    <w:rsid w:val="00026676"/>
    <w:rsid w:val="00026D6B"/>
    <w:rsid w:val="000271FC"/>
    <w:rsid w:val="000273BB"/>
    <w:rsid w:val="00030008"/>
    <w:rsid w:val="000304CD"/>
    <w:rsid w:val="00030830"/>
    <w:rsid w:val="00030E74"/>
    <w:rsid w:val="00031E27"/>
    <w:rsid w:val="00031EE7"/>
    <w:rsid w:val="000320D2"/>
    <w:rsid w:val="000321BE"/>
    <w:rsid w:val="00032927"/>
    <w:rsid w:val="00032A25"/>
    <w:rsid w:val="00032FDA"/>
    <w:rsid w:val="000336E5"/>
    <w:rsid w:val="00033B6F"/>
    <w:rsid w:val="00035724"/>
    <w:rsid w:val="00037543"/>
    <w:rsid w:val="00037D30"/>
    <w:rsid w:val="00037DAC"/>
    <w:rsid w:val="000408B1"/>
    <w:rsid w:val="00040EAC"/>
    <w:rsid w:val="0004128C"/>
    <w:rsid w:val="000414D3"/>
    <w:rsid w:val="000415A2"/>
    <w:rsid w:val="0004182D"/>
    <w:rsid w:val="0004191C"/>
    <w:rsid w:val="00042874"/>
    <w:rsid w:val="00043B4B"/>
    <w:rsid w:val="000441FB"/>
    <w:rsid w:val="0004599E"/>
    <w:rsid w:val="000461D4"/>
    <w:rsid w:val="00047B08"/>
    <w:rsid w:val="00050666"/>
    <w:rsid w:val="000509AE"/>
    <w:rsid w:val="00050CD9"/>
    <w:rsid w:val="00051407"/>
    <w:rsid w:val="00051B4F"/>
    <w:rsid w:val="00051BB1"/>
    <w:rsid w:val="000521C2"/>
    <w:rsid w:val="00052409"/>
    <w:rsid w:val="00053356"/>
    <w:rsid w:val="00053C92"/>
    <w:rsid w:val="00054130"/>
    <w:rsid w:val="000557F0"/>
    <w:rsid w:val="0005656A"/>
    <w:rsid w:val="000565EB"/>
    <w:rsid w:val="00056DC1"/>
    <w:rsid w:val="00057036"/>
    <w:rsid w:val="00057F64"/>
    <w:rsid w:val="00060192"/>
    <w:rsid w:val="000603DC"/>
    <w:rsid w:val="00060B98"/>
    <w:rsid w:val="0006176C"/>
    <w:rsid w:val="00062116"/>
    <w:rsid w:val="000623FC"/>
    <w:rsid w:val="0006346A"/>
    <w:rsid w:val="000646CB"/>
    <w:rsid w:val="00064F0E"/>
    <w:rsid w:val="000650A0"/>
    <w:rsid w:val="000655B9"/>
    <w:rsid w:val="00065AEF"/>
    <w:rsid w:val="00065F64"/>
    <w:rsid w:val="00066419"/>
    <w:rsid w:val="00066B6C"/>
    <w:rsid w:val="00066B7E"/>
    <w:rsid w:val="00067975"/>
    <w:rsid w:val="00067BFB"/>
    <w:rsid w:val="00070342"/>
    <w:rsid w:val="000703B7"/>
    <w:rsid w:val="00070B97"/>
    <w:rsid w:val="00071020"/>
    <w:rsid w:val="0007380C"/>
    <w:rsid w:val="000738F3"/>
    <w:rsid w:val="00073ECC"/>
    <w:rsid w:val="00074301"/>
    <w:rsid w:val="00075605"/>
    <w:rsid w:val="000800D4"/>
    <w:rsid w:val="000801B1"/>
    <w:rsid w:val="00080AC0"/>
    <w:rsid w:val="000811F7"/>
    <w:rsid w:val="000812D4"/>
    <w:rsid w:val="0008188D"/>
    <w:rsid w:val="00082203"/>
    <w:rsid w:val="00082607"/>
    <w:rsid w:val="00082FFC"/>
    <w:rsid w:val="000831D9"/>
    <w:rsid w:val="00083763"/>
    <w:rsid w:val="00083ACD"/>
    <w:rsid w:val="0008486F"/>
    <w:rsid w:val="00084B97"/>
    <w:rsid w:val="00084BA9"/>
    <w:rsid w:val="00084E58"/>
    <w:rsid w:val="000852FA"/>
    <w:rsid w:val="00085583"/>
    <w:rsid w:val="00086425"/>
    <w:rsid w:val="00087B94"/>
    <w:rsid w:val="00087C36"/>
    <w:rsid w:val="00087F48"/>
    <w:rsid w:val="000901D9"/>
    <w:rsid w:val="00091761"/>
    <w:rsid w:val="00091B43"/>
    <w:rsid w:val="00091DAA"/>
    <w:rsid w:val="00091F6E"/>
    <w:rsid w:val="0009283B"/>
    <w:rsid w:val="000933B1"/>
    <w:rsid w:val="0009341A"/>
    <w:rsid w:val="000934FD"/>
    <w:rsid w:val="00093BDD"/>
    <w:rsid w:val="000941E3"/>
    <w:rsid w:val="00094403"/>
    <w:rsid w:val="0009461F"/>
    <w:rsid w:val="0009482F"/>
    <w:rsid w:val="00096C8C"/>
    <w:rsid w:val="0009704D"/>
    <w:rsid w:val="00097DF3"/>
    <w:rsid w:val="000A1493"/>
    <w:rsid w:val="000A1A84"/>
    <w:rsid w:val="000A1FA8"/>
    <w:rsid w:val="000A25F9"/>
    <w:rsid w:val="000A2771"/>
    <w:rsid w:val="000A2C45"/>
    <w:rsid w:val="000A2D9B"/>
    <w:rsid w:val="000A34D3"/>
    <w:rsid w:val="000A3750"/>
    <w:rsid w:val="000A43A7"/>
    <w:rsid w:val="000A5170"/>
    <w:rsid w:val="000A5688"/>
    <w:rsid w:val="000A599D"/>
    <w:rsid w:val="000A59A5"/>
    <w:rsid w:val="000A5F8C"/>
    <w:rsid w:val="000A62A5"/>
    <w:rsid w:val="000A6741"/>
    <w:rsid w:val="000A67E8"/>
    <w:rsid w:val="000A691B"/>
    <w:rsid w:val="000A6AAA"/>
    <w:rsid w:val="000A6B91"/>
    <w:rsid w:val="000A7583"/>
    <w:rsid w:val="000A7BF9"/>
    <w:rsid w:val="000B0152"/>
    <w:rsid w:val="000B0494"/>
    <w:rsid w:val="000B0FE0"/>
    <w:rsid w:val="000B1AC2"/>
    <w:rsid w:val="000B39E8"/>
    <w:rsid w:val="000B3AB7"/>
    <w:rsid w:val="000B4CE6"/>
    <w:rsid w:val="000B4DBF"/>
    <w:rsid w:val="000B51C8"/>
    <w:rsid w:val="000B61E4"/>
    <w:rsid w:val="000B6649"/>
    <w:rsid w:val="000B688A"/>
    <w:rsid w:val="000B6D75"/>
    <w:rsid w:val="000C009D"/>
    <w:rsid w:val="000C044C"/>
    <w:rsid w:val="000C0D63"/>
    <w:rsid w:val="000C0F64"/>
    <w:rsid w:val="000C198D"/>
    <w:rsid w:val="000C1C6D"/>
    <w:rsid w:val="000C231E"/>
    <w:rsid w:val="000C259B"/>
    <w:rsid w:val="000C2846"/>
    <w:rsid w:val="000C29F7"/>
    <w:rsid w:val="000C3BAD"/>
    <w:rsid w:val="000C40A3"/>
    <w:rsid w:val="000C491A"/>
    <w:rsid w:val="000C5465"/>
    <w:rsid w:val="000C6502"/>
    <w:rsid w:val="000C6A1C"/>
    <w:rsid w:val="000C7427"/>
    <w:rsid w:val="000C7757"/>
    <w:rsid w:val="000C7EF3"/>
    <w:rsid w:val="000D0F0F"/>
    <w:rsid w:val="000D1001"/>
    <w:rsid w:val="000D10C9"/>
    <w:rsid w:val="000D12F1"/>
    <w:rsid w:val="000D17F0"/>
    <w:rsid w:val="000D17FB"/>
    <w:rsid w:val="000D1FE9"/>
    <w:rsid w:val="000D2152"/>
    <w:rsid w:val="000D2BAE"/>
    <w:rsid w:val="000D2C78"/>
    <w:rsid w:val="000D4666"/>
    <w:rsid w:val="000D4A6C"/>
    <w:rsid w:val="000D4E29"/>
    <w:rsid w:val="000D5C10"/>
    <w:rsid w:val="000D682F"/>
    <w:rsid w:val="000D6E65"/>
    <w:rsid w:val="000D6FFD"/>
    <w:rsid w:val="000D7599"/>
    <w:rsid w:val="000D7AC5"/>
    <w:rsid w:val="000D7BC8"/>
    <w:rsid w:val="000E1780"/>
    <w:rsid w:val="000E214E"/>
    <w:rsid w:val="000E22D7"/>
    <w:rsid w:val="000E26A6"/>
    <w:rsid w:val="000E2C11"/>
    <w:rsid w:val="000E34BE"/>
    <w:rsid w:val="000E3A34"/>
    <w:rsid w:val="000E3C19"/>
    <w:rsid w:val="000E3FE4"/>
    <w:rsid w:val="000E4213"/>
    <w:rsid w:val="000E5031"/>
    <w:rsid w:val="000E50EC"/>
    <w:rsid w:val="000E69AD"/>
    <w:rsid w:val="000E6DEC"/>
    <w:rsid w:val="000F12E1"/>
    <w:rsid w:val="000F2383"/>
    <w:rsid w:val="000F2488"/>
    <w:rsid w:val="000F29BF"/>
    <w:rsid w:val="000F3530"/>
    <w:rsid w:val="000F399F"/>
    <w:rsid w:val="000F3C99"/>
    <w:rsid w:val="000F3EA0"/>
    <w:rsid w:val="000F4379"/>
    <w:rsid w:val="000F6FF6"/>
    <w:rsid w:val="000F7194"/>
    <w:rsid w:val="0010008C"/>
    <w:rsid w:val="00100609"/>
    <w:rsid w:val="00100EEC"/>
    <w:rsid w:val="00101077"/>
    <w:rsid w:val="00101F2D"/>
    <w:rsid w:val="001022A7"/>
    <w:rsid w:val="0010237D"/>
    <w:rsid w:val="00102EF5"/>
    <w:rsid w:val="00102F39"/>
    <w:rsid w:val="0010305C"/>
    <w:rsid w:val="0010320B"/>
    <w:rsid w:val="0010322E"/>
    <w:rsid w:val="00103FB3"/>
    <w:rsid w:val="00103FEB"/>
    <w:rsid w:val="001044B4"/>
    <w:rsid w:val="001050A2"/>
    <w:rsid w:val="00105786"/>
    <w:rsid w:val="001057F7"/>
    <w:rsid w:val="001066F2"/>
    <w:rsid w:val="0010710D"/>
    <w:rsid w:val="00107C03"/>
    <w:rsid w:val="00107DAD"/>
    <w:rsid w:val="001103AB"/>
    <w:rsid w:val="00111053"/>
    <w:rsid w:val="001113A2"/>
    <w:rsid w:val="001113EB"/>
    <w:rsid w:val="00112886"/>
    <w:rsid w:val="00112B20"/>
    <w:rsid w:val="00112DDB"/>
    <w:rsid w:val="00112E4C"/>
    <w:rsid w:val="00113099"/>
    <w:rsid w:val="0011327B"/>
    <w:rsid w:val="0011505F"/>
    <w:rsid w:val="00115B0D"/>
    <w:rsid w:val="0011610A"/>
    <w:rsid w:val="0011637F"/>
    <w:rsid w:val="00116A24"/>
    <w:rsid w:val="00117F72"/>
    <w:rsid w:val="001201FE"/>
    <w:rsid w:val="0012041E"/>
    <w:rsid w:val="001206BB"/>
    <w:rsid w:val="00120780"/>
    <w:rsid w:val="00120947"/>
    <w:rsid w:val="00121767"/>
    <w:rsid w:val="00122532"/>
    <w:rsid w:val="00122770"/>
    <w:rsid w:val="00123784"/>
    <w:rsid w:val="001244FD"/>
    <w:rsid w:val="00124618"/>
    <w:rsid w:val="00124ED9"/>
    <w:rsid w:val="001250D2"/>
    <w:rsid w:val="00125233"/>
    <w:rsid w:val="0012541C"/>
    <w:rsid w:val="001259C6"/>
    <w:rsid w:val="00125A89"/>
    <w:rsid w:val="00130C14"/>
    <w:rsid w:val="00130D4B"/>
    <w:rsid w:val="00131EC9"/>
    <w:rsid w:val="00132E7B"/>
    <w:rsid w:val="00133161"/>
    <w:rsid w:val="001338E0"/>
    <w:rsid w:val="001339B4"/>
    <w:rsid w:val="00133B16"/>
    <w:rsid w:val="00134138"/>
    <w:rsid w:val="00134A45"/>
    <w:rsid w:val="00135F4A"/>
    <w:rsid w:val="00136A0E"/>
    <w:rsid w:val="00136B77"/>
    <w:rsid w:val="00136B8D"/>
    <w:rsid w:val="00136CBE"/>
    <w:rsid w:val="001370B5"/>
    <w:rsid w:val="001373BF"/>
    <w:rsid w:val="00137815"/>
    <w:rsid w:val="001401FB"/>
    <w:rsid w:val="0014135B"/>
    <w:rsid w:val="00141B3A"/>
    <w:rsid w:val="00141D59"/>
    <w:rsid w:val="0014283E"/>
    <w:rsid w:val="00143F12"/>
    <w:rsid w:val="0014427C"/>
    <w:rsid w:val="00144CD5"/>
    <w:rsid w:val="00146022"/>
    <w:rsid w:val="00146700"/>
    <w:rsid w:val="001469B1"/>
    <w:rsid w:val="00146A6B"/>
    <w:rsid w:val="00146FAE"/>
    <w:rsid w:val="00147484"/>
    <w:rsid w:val="0014756B"/>
    <w:rsid w:val="00147C54"/>
    <w:rsid w:val="001500B3"/>
    <w:rsid w:val="001505BE"/>
    <w:rsid w:val="001506A7"/>
    <w:rsid w:val="00151D70"/>
    <w:rsid w:val="00153DCC"/>
    <w:rsid w:val="00154CAC"/>
    <w:rsid w:val="00155114"/>
    <w:rsid w:val="00155507"/>
    <w:rsid w:val="00155984"/>
    <w:rsid w:val="001562C2"/>
    <w:rsid w:val="00156729"/>
    <w:rsid w:val="00156B6B"/>
    <w:rsid w:val="001572C9"/>
    <w:rsid w:val="001577A7"/>
    <w:rsid w:val="00157CF8"/>
    <w:rsid w:val="001611A6"/>
    <w:rsid w:val="00161266"/>
    <w:rsid w:val="00163E4B"/>
    <w:rsid w:val="00163E65"/>
    <w:rsid w:val="00163E9D"/>
    <w:rsid w:val="0016416B"/>
    <w:rsid w:val="0016425A"/>
    <w:rsid w:val="00165586"/>
    <w:rsid w:val="001658D8"/>
    <w:rsid w:val="001663E7"/>
    <w:rsid w:val="00166471"/>
    <w:rsid w:val="001676FD"/>
    <w:rsid w:val="00167F6D"/>
    <w:rsid w:val="0017039C"/>
    <w:rsid w:val="00170C36"/>
    <w:rsid w:val="00171081"/>
    <w:rsid w:val="00171274"/>
    <w:rsid w:val="00171B06"/>
    <w:rsid w:val="00171D40"/>
    <w:rsid w:val="00172274"/>
    <w:rsid w:val="00172BCB"/>
    <w:rsid w:val="00172C1F"/>
    <w:rsid w:val="0017354A"/>
    <w:rsid w:val="001767D2"/>
    <w:rsid w:val="001767D7"/>
    <w:rsid w:val="00177578"/>
    <w:rsid w:val="00177AB4"/>
    <w:rsid w:val="00177B49"/>
    <w:rsid w:val="00180463"/>
    <w:rsid w:val="0018095D"/>
    <w:rsid w:val="00180BAB"/>
    <w:rsid w:val="00181A32"/>
    <w:rsid w:val="001827A7"/>
    <w:rsid w:val="001828D0"/>
    <w:rsid w:val="001834CF"/>
    <w:rsid w:val="0018365B"/>
    <w:rsid w:val="00183875"/>
    <w:rsid w:val="00187425"/>
    <w:rsid w:val="0019049C"/>
    <w:rsid w:val="0019082F"/>
    <w:rsid w:val="0019086B"/>
    <w:rsid w:val="00190BC5"/>
    <w:rsid w:val="00191AE0"/>
    <w:rsid w:val="00191C3F"/>
    <w:rsid w:val="0019228F"/>
    <w:rsid w:val="001923AD"/>
    <w:rsid w:val="00192659"/>
    <w:rsid w:val="001937B6"/>
    <w:rsid w:val="00193B92"/>
    <w:rsid w:val="00193D73"/>
    <w:rsid w:val="00194120"/>
    <w:rsid w:val="00194D67"/>
    <w:rsid w:val="00195111"/>
    <w:rsid w:val="00195AB6"/>
    <w:rsid w:val="00195D02"/>
    <w:rsid w:val="0019649F"/>
    <w:rsid w:val="00196BEF"/>
    <w:rsid w:val="0019705A"/>
    <w:rsid w:val="00197E7D"/>
    <w:rsid w:val="001A02A9"/>
    <w:rsid w:val="001A0325"/>
    <w:rsid w:val="001A075F"/>
    <w:rsid w:val="001A2A2B"/>
    <w:rsid w:val="001A2DDC"/>
    <w:rsid w:val="001A38F0"/>
    <w:rsid w:val="001A415C"/>
    <w:rsid w:val="001A41F8"/>
    <w:rsid w:val="001A4ECC"/>
    <w:rsid w:val="001A4EEC"/>
    <w:rsid w:val="001A543A"/>
    <w:rsid w:val="001A5EEB"/>
    <w:rsid w:val="001A78FF"/>
    <w:rsid w:val="001A7F9C"/>
    <w:rsid w:val="001B1E1F"/>
    <w:rsid w:val="001B2536"/>
    <w:rsid w:val="001B32C9"/>
    <w:rsid w:val="001B4A6E"/>
    <w:rsid w:val="001B4E9C"/>
    <w:rsid w:val="001B6D49"/>
    <w:rsid w:val="001B7E05"/>
    <w:rsid w:val="001C0098"/>
    <w:rsid w:val="001C025E"/>
    <w:rsid w:val="001C27C9"/>
    <w:rsid w:val="001C2A14"/>
    <w:rsid w:val="001C2A83"/>
    <w:rsid w:val="001C31B5"/>
    <w:rsid w:val="001C3D1F"/>
    <w:rsid w:val="001C4E57"/>
    <w:rsid w:val="001C4F12"/>
    <w:rsid w:val="001C5001"/>
    <w:rsid w:val="001C5109"/>
    <w:rsid w:val="001C590A"/>
    <w:rsid w:val="001C5B18"/>
    <w:rsid w:val="001C5C62"/>
    <w:rsid w:val="001C71D3"/>
    <w:rsid w:val="001C72E8"/>
    <w:rsid w:val="001D0016"/>
    <w:rsid w:val="001D02C5"/>
    <w:rsid w:val="001D0A46"/>
    <w:rsid w:val="001D0CA7"/>
    <w:rsid w:val="001D0EF3"/>
    <w:rsid w:val="001D293F"/>
    <w:rsid w:val="001D2BE5"/>
    <w:rsid w:val="001D2C8E"/>
    <w:rsid w:val="001D3654"/>
    <w:rsid w:val="001D4001"/>
    <w:rsid w:val="001D4927"/>
    <w:rsid w:val="001D49AF"/>
    <w:rsid w:val="001D4FA6"/>
    <w:rsid w:val="001D5722"/>
    <w:rsid w:val="001D5E1B"/>
    <w:rsid w:val="001D6FC7"/>
    <w:rsid w:val="001D70AD"/>
    <w:rsid w:val="001E111A"/>
    <w:rsid w:val="001E12B6"/>
    <w:rsid w:val="001E13DA"/>
    <w:rsid w:val="001E1BFF"/>
    <w:rsid w:val="001E1E63"/>
    <w:rsid w:val="001E2978"/>
    <w:rsid w:val="001E2DBF"/>
    <w:rsid w:val="001E4DDA"/>
    <w:rsid w:val="001F09CD"/>
    <w:rsid w:val="001F1BF5"/>
    <w:rsid w:val="001F1FA1"/>
    <w:rsid w:val="001F2B35"/>
    <w:rsid w:val="001F339F"/>
    <w:rsid w:val="001F45DF"/>
    <w:rsid w:val="001F4D6D"/>
    <w:rsid w:val="001F517C"/>
    <w:rsid w:val="001F626E"/>
    <w:rsid w:val="001F75FF"/>
    <w:rsid w:val="00200A73"/>
    <w:rsid w:val="00200AD0"/>
    <w:rsid w:val="00201683"/>
    <w:rsid w:val="00201E9E"/>
    <w:rsid w:val="00202007"/>
    <w:rsid w:val="0020216D"/>
    <w:rsid w:val="002028C9"/>
    <w:rsid w:val="00202C1D"/>
    <w:rsid w:val="002030E3"/>
    <w:rsid w:val="00204057"/>
    <w:rsid w:val="0020468E"/>
    <w:rsid w:val="00204BD0"/>
    <w:rsid w:val="002054B9"/>
    <w:rsid w:val="00205E94"/>
    <w:rsid w:val="00206248"/>
    <w:rsid w:val="00206338"/>
    <w:rsid w:val="002071ED"/>
    <w:rsid w:val="0020741D"/>
    <w:rsid w:val="00210E88"/>
    <w:rsid w:val="0021110F"/>
    <w:rsid w:val="00211F95"/>
    <w:rsid w:val="00212AFC"/>
    <w:rsid w:val="00212CDA"/>
    <w:rsid w:val="00212D6D"/>
    <w:rsid w:val="00213889"/>
    <w:rsid w:val="00214FE0"/>
    <w:rsid w:val="0021549F"/>
    <w:rsid w:val="00215921"/>
    <w:rsid w:val="0021780B"/>
    <w:rsid w:val="00217BBF"/>
    <w:rsid w:val="0022010F"/>
    <w:rsid w:val="00220358"/>
    <w:rsid w:val="00220C73"/>
    <w:rsid w:val="002224F1"/>
    <w:rsid w:val="00223D08"/>
    <w:rsid w:val="00224F06"/>
    <w:rsid w:val="00225DB9"/>
    <w:rsid w:val="002261F1"/>
    <w:rsid w:val="00226358"/>
    <w:rsid w:val="0022670F"/>
    <w:rsid w:val="002269D5"/>
    <w:rsid w:val="00226BC2"/>
    <w:rsid w:val="002276ED"/>
    <w:rsid w:val="0022778F"/>
    <w:rsid w:val="00230476"/>
    <w:rsid w:val="00230D5F"/>
    <w:rsid w:val="002317FA"/>
    <w:rsid w:val="002320E0"/>
    <w:rsid w:val="00232F02"/>
    <w:rsid w:val="002343C7"/>
    <w:rsid w:val="0023494A"/>
    <w:rsid w:val="00235507"/>
    <w:rsid w:val="00236A17"/>
    <w:rsid w:val="002371CE"/>
    <w:rsid w:val="002375D5"/>
    <w:rsid w:val="00237972"/>
    <w:rsid w:val="00237A24"/>
    <w:rsid w:val="00237A8E"/>
    <w:rsid w:val="0024026A"/>
    <w:rsid w:val="0024043C"/>
    <w:rsid w:val="002406E8"/>
    <w:rsid w:val="002407D3"/>
    <w:rsid w:val="00240D4B"/>
    <w:rsid w:val="002410EC"/>
    <w:rsid w:val="00241570"/>
    <w:rsid w:val="00241711"/>
    <w:rsid w:val="00241B7F"/>
    <w:rsid w:val="00241C5C"/>
    <w:rsid w:val="00242F94"/>
    <w:rsid w:val="00243716"/>
    <w:rsid w:val="00244804"/>
    <w:rsid w:val="00244EF0"/>
    <w:rsid w:val="00250653"/>
    <w:rsid w:val="00251212"/>
    <w:rsid w:val="00251727"/>
    <w:rsid w:val="00251E53"/>
    <w:rsid w:val="002525BF"/>
    <w:rsid w:val="002531AC"/>
    <w:rsid w:val="00253C30"/>
    <w:rsid w:val="0025501A"/>
    <w:rsid w:val="0025526C"/>
    <w:rsid w:val="0025673E"/>
    <w:rsid w:val="00256E50"/>
    <w:rsid w:val="002574A3"/>
    <w:rsid w:val="00257626"/>
    <w:rsid w:val="0025774C"/>
    <w:rsid w:val="00262154"/>
    <w:rsid w:val="0026281E"/>
    <w:rsid w:val="00262DBB"/>
    <w:rsid w:val="00262E2B"/>
    <w:rsid w:val="002630BA"/>
    <w:rsid w:val="00264090"/>
    <w:rsid w:val="00264334"/>
    <w:rsid w:val="00265187"/>
    <w:rsid w:val="0026553B"/>
    <w:rsid w:val="0026569E"/>
    <w:rsid w:val="0026709A"/>
    <w:rsid w:val="0026727E"/>
    <w:rsid w:val="00267BA3"/>
    <w:rsid w:val="002702C9"/>
    <w:rsid w:val="00270666"/>
    <w:rsid w:val="00270BA4"/>
    <w:rsid w:val="00270F96"/>
    <w:rsid w:val="00271167"/>
    <w:rsid w:val="00271B6A"/>
    <w:rsid w:val="00272399"/>
    <w:rsid w:val="002728E2"/>
    <w:rsid w:val="00272DFF"/>
    <w:rsid w:val="00272E30"/>
    <w:rsid w:val="002735D9"/>
    <w:rsid w:val="00273659"/>
    <w:rsid w:val="00273DDA"/>
    <w:rsid w:val="00274789"/>
    <w:rsid w:val="002751D6"/>
    <w:rsid w:val="0027532F"/>
    <w:rsid w:val="00275592"/>
    <w:rsid w:val="00275844"/>
    <w:rsid w:val="00276182"/>
    <w:rsid w:val="00276304"/>
    <w:rsid w:val="002767EB"/>
    <w:rsid w:val="0027681C"/>
    <w:rsid w:val="002778BD"/>
    <w:rsid w:val="00282BD2"/>
    <w:rsid w:val="00283388"/>
    <w:rsid w:val="002836A3"/>
    <w:rsid w:val="00284239"/>
    <w:rsid w:val="0028451C"/>
    <w:rsid w:val="00285B21"/>
    <w:rsid w:val="00286ABF"/>
    <w:rsid w:val="00286D74"/>
    <w:rsid w:val="00286F86"/>
    <w:rsid w:val="0029124F"/>
    <w:rsid w:val="00291374"/>
    <w:rsid w:val="00291687"/>
    <w:rsid w:val="00291B05"/>
    <w:rsid w:val="00291F59"/>
    <w:rsid w:val="00292735"/>
    <w:rsid w:val="00292771"/>
    <w:rsid w:val="00292B79"/>
    <w:rsid w:val="00292D87"/>
    <w:rsid w:val="00292E32"/>
    <w:rsid w:val="00293BFF"/>
    <w:rsid w:val="002941E7"/>
    <w:rsid w:val="002943BA"/>
    <w:rsid w:val="00294C89"/>
    <w:rsid w:val="00294FA5"/>
    <w:rsid w:val="00296567"/>
    <w:rsid w:val="002965FE"/>
    <w:rsid w:val="0029690A"/>
    <w:rsid w:val="00297477"/>
    <w:rsid w:val="00297D9E"/>
    <w:rsid w:val="002A0C18"/>
    <w:rsid w:val="002A2040"/>
    <w:rsid w:val="002A250C"/>
    <w:rsid w:val="002A4E39"/>
    <w:rsid w:val="002A4E3D"/>
    <w:rsid w:val="002A627C"/>
    <w:rsid w:val="002A628E"/>
    <w:rsid w:val="002A6408"/>
    <w:rsid w:val="002A684B"/>
    <w:rsid w:val="002A6A50"/>
    <w:rsid w:val="002A6E07"/>
    <w:rsid w:val="002A7AE7"/>
    <w:rsid w:val="002B0929"/>
    <w:rsid w:val="002B0A9D"/>
    <w:rsid w:val="002B10E4"/>
    <w:rsid w:val="002B126D"/>
    <w:rsid w:val="002B1609"/>
    <w:rsid w:val="002B2722"/>
    <w:rsid w:val="002B291B"/>
    <w:rsid w:val="002B29D6"/>
    <w:rsid w:val="002B337C"/>
    <w:rsid w:val="002B353F"/>
    <w:rsid w:val="002B370B"/>
    <w:rsid w:val="002B3943"/>
    <w:rsid w:val="002B46A4"/>
    <w:rsid w:val="002B475D"/>
    <w:rsid w:val="002B524F"/>
    <w:rsid w:val="002B5616"/>
    <w:rsid w:val="002B58E3"/>
    <w:rsid w:val="002B6114"/>
    <w:rsid w:val="002B64F8"/>
    <w:rsid w:val="002C05D8"/>
    <w:rsid w:val="002C08EA"/>
    <w:rsid w:val="002C1688"/>
    <w:rsid w:val="002C207A"/>
    <w:rsid w:val="002C22BE"/>
    <w:rsid w:val="002C2511"/>
    <w:rsid w:val="002C2523"/>
    <w:rsid w:val="002C404B"/>
    <w:rsid w:val="002C4EDF"/>
    <w:rsid w:val="002C50D1"/>
    <w:rsid w:val="002C51F5"/>
    <w:rsid w:val="002C5324"/>
    <w:rsid w:val="002C57D8"/>
    <w:rsid w:val="002C584E"/>
    <w:rsid w:val="002C615E"/>
    <w:rsid w:val="002C620E"/>
    <w:rsid w:val="002D2E90"/>
    <w:rsid w:val="002D2EB9"/>
    <w:rsid w:val="002D3B03"/>
    <w:rsid w:val="002D4167"/>
    <w:rsid w:val="002D46A0"/>
    <w:rsid w:val="002D4CA3"/>
    <w:rsid w:val="002D4D86"/>
    <w:rsid w:val="002D4F8A"/>
    <w:rsid w:val="002D560C"/>
    <w:rsid w:val="002D5F98"/>
    <w:rsid w:val="002D78C0"/>
    <w:rsid w:val="002E07A9"/>
    <w:rsid w:val="002E0E2D"/>
    <w:rsid w:val="002E1829"/>
    <w:rsid w:val="002E21EE"/>
    <w:rsid w:val="002E2912"/>
    <w:rsid w:val="002E3552"/>
    <w:rsid w:val="002E382B"/>
    <w:rsid w:val="002E43A5"/>
    <w:rsid w:val="002E48D3"/>
    <w:rsid w:val="002E4AA6"/>
    <w:rsid w:val="002E4BB8"/>
    <w:rsid w:val="002E4DC9"/>
    <w:rsid w:val="002E5293"/>
    <w:rsid w:val="002E54E2"/>
    <w:rsid w:val="002E5BDF"/>
    <w:rsid w:val="002E695F"/>
    <w:rsid w:val="002E69B5"/>
    <w:rsid w:val="002E73CC"/>
    <w:rsid w:val="002F019F"/>
    <w:rsid w:val="002F0396"/>
    <w:rsid w:val="002F063C"/>
    <w:rsid w:val="002F0936"/>
    <w:rsid w:val="002F0C54"/>
    <w:rsid w:val="002F1B83"/>
    <w:rsid w:val="002F21C9"/>
    <w:rsid w:val="002F2458"/>
    <w:rsid w:val="002F2B92"/>
    <w:rsid w:val="002F4380"/>
    <w:rsid w:val="002F54B4"/>
    <w:rsid w:val="002F555A"/>
    <w:rsid w:val="002F5732"/>
    <w:rsid w:val="002F581C"/>
    <w:rsid w:val="002F6261"/>
    <w:rsid w:val="002F70ED"/>
    <w:rsid w:val="002F710F"/>
    <w:rsid w:val="002F7872"/>
    <w:rsid w:val="002F79D3"/>
    <w:rsid w:val="00300751"/>
    <w:rsid w:val="00300BC0"/>
    <w:rsid w:val="0030165E"/>
    <w:rsid w:val="0030207D"/>
    <w:rsid w:val="0030278D"/>
    <w:rsid w:val="003032AD"/>
    <w:rsid w:val="00303425"/>
    <w:rsid w:val="00304391"/>
    <w:rsid w:val="00304577"/>
    <w:rsid w:val="003046F7"/>
    <w:rsid w:val="003052D4"/>
    <w:rsid w:val="003059BA"/>
    <w:rsid w:val="00305FEE"/>
    <w:rsid w:val="00306022"/>
    <w:rsid w:val="0030643D"/>
    <w:rsid w:val="00307A47"/>
    <w:rsid w:val="00307F6D"/>
    <w:rsid w:val="00307F9D"/>
    <w:rsid w:val="0031020A"/>
    <w:rsid w:val="00311258"/>
    <w:rsid w:val="003116FF"/>
    <w:rsid w:val="00311C09"/>
    <w:rsid w:val="00311E2B"/>
    <w:rsid w:val="00312A3E"/>
    <w:rsid w:val="00314009"/>
    <w:rsid w:val="00314D35"/>
    <w:rsid w:val="0031573B"/>
    <w:rsid w:val="00315E5E"/>
    <w:rsid w:val="00316C57"/>
    <w:rsid w:val="00317535"/>
    <w:rsid w:val="00320530"/>
    <w:rsid w:val="00320DBA"/>
    <w:rsid w:val="00320F5D"/>
    <w:rsid w:val="00321311"/>
    <w:rsid w:val="0032169C"/>
    <w:rsid w:val="0032195D"/>
    <w:rsid w:val="003232E0"/>
    <w:rsid w:val="0032337B"/>
    <w:rsid w:val="00325048"/>
    <w:rsid w:val="00325390"/>
    <w:rsid w:val="00325436"/>
    <w:rsid w:val="003254D1"/>
    <w:rsid w:val="003263A2"/>
    <w:rsid w:val="00326802"/>
    <w:rsid w:val="003268F7"/>
    <w:rsid w:val="00327ECB"/>
    <w:rsid w:val="0033076E"/>
    <w:rsid w:val="00331069"/>
    <w:rsid w:val="00331347"/>
    <w:rsid w:val="00331EB9"/>
    <w:rsid w:val="00332276"/>
    <w:rsid w:val="00334465"/>
    <w:rsid w:val="00335240"/>
    <w:rsid w:val="003354C6"/>
    <w:rsid w:val="00336556"/>
    <w:rsid w:val="0033694C"/>
    <w:rsid w:val="003369F2"/>
    <w:rsid w:val="00336A6C"/>
    <w:rsid w:val="00336D02"/>
    <w:rsid w:val="00336E29"/>
    <w:rsid w:val="003376F2"/>
    <w:rsid w:val="0034074E"/>
    <w:rsid w:val="00340F43"/>
    <w:rsid w:val="00341329"/>
    <w:rsid w:val="003418CC"/>
    <w:rsid w:val="0034246C"/>
    <w:rsid w:val="00342565"/>
    <w:rsid w:val="003425C9"/>
    <w:rsid w:val="003430FC"/>
    <w:rsid w:val="00343CDB"/>
    <w:rsid w:val="00344203"/>
    <w:rsid w:val="003442ED"/>
    <w:rsid w:val="003447D9"/>
    <w:rsid w:val="00344E13"/>
    <w:rsid w:val="00344F37"/>
    <w:rsid w:val="003456AA"/>
    <w:rsid w:val="00345A01"/>
    <w:rsid w:val="00345AFC"/>
    <w:rsid w:val="00345BA6"/>
    <w:rsid w:val="003460FC"/>
    <w:rsid w:val="003464FE"/>
    <w:rsid w:val="00346663"/>
    <w:rsid w:val="00347917"/>
    <w:rsid w:val="00347975"/>
    <w:rsid w:val="00347C2B"/>
    <w:rsid w:val="00347DF4"/>
    <w:rsid w:val="003505FA"/>
    <w:rsid w:val="00351EE1"/>
    <w:rsid w:val="003533A5"/>
    <w:rsid w:val="003536E8"/>
    <w:rsid w:val="003551AA"/>
    <w:rsid w:val="00357034"/>
    <w:rsid w:val="003571EC"/>
    <w:rsid w:val="00357B02"/>
    <w:rsid w:val="003604AC"/>
    <w:rsid w:val="00360CFF"/>
    <w:rsid w:val="003610DB"/>
    <w:rsid w:val="003613A5"/>
    <w:rsid w:val="0036167D"/>
    <w:rsid w:val="00361B5E"/>
    <w:rsid w:val="00361CB4"/>
    <w:rsid w:val="00361D4C"/>
    <w:rsid w:val="00362200"/>
    <w:rsid w:val="003622B3"/>
    <w:rsid w:val="0036298B"/>
    <w:rsid w:val="00362FFC"/>
    <w:rsid w:val="0036318A"/>
    <w:rsid w:val="003633A7"/>
    <w:rsid w:val="003635F9"/>
    <w:rsid w:val="00363910"/>
    <w:rsid w:val="00364841"/>
    <w:rsid w:val="00364BDA"/>
    <w:rsid w:val="0036519C"/>
    <w:rsid w:val="003654D7"/>
    <w:rsid w:val="0036573A"/>
    <w:rsid w:val="00366155"/>
    <w:rsid w:val="003661AA"/>
    <w:rsid w:val="00366225"/>
    <w:rsid w:val="003675E0"/>
    <w:rsid w:val="00370F11"/>
    <w:rsid w:val="003719C7"/>
    <w:rsid w:val="00371B39"/>
    <w:rsid w:val="003732E3"/>
    <w:rsid w:val="003735D9"/>
    <w:rsid w:val="00373EEA"/>
    <w:rsid w:val="0037485C"/>
    <w:rsid w:val="003750AC"/>
    <w:rsid w:val="00375968"/>
    <w:rsid w:val="003805C1"/>
    <w:rsid w:val="00380C2A"/>
    <w:rsid w:val="0038129B"/>
    <w:rsid w:val="00381CE2"/>
    <w:rsid w:val="00381D3B"/>
    <w:rsid w:val="00381DB5"/>
    <w:rsid w:val="00381F7F"/>
    <w:rsid w:val="003827F3"/>
    <w:rsid w:val="00383AFD"/>
    <w:rsid w:val="00383CA6"/>
    <w:rsid w:val="0038532A"/>
    <w:rsid w:val="0038591A"/>
    <w:rsid w:val="003861E5"/>
    <w:rsid w:val="00386380"/>
    <w:rsid w:val="003870FA"/>
    <w:rsid w:val="00387657"/>
    <w:rsid w:val="00387A07"/>
    <w:rsid w:val="00387A50"/>
    <w:rsid w:val="0039053E"/>
    <w:rsid w:val="00391207"/>
    <w:rsid w:val="003915EA"/>
    <w:rsid w:val="00391F73"/>
    <w:rsid w:val="00392059"/>
    <w:rsid w:val="00392214"/>
    <w:rsid w:val="00392514"/>
    <w:rsid w:val="00392C96"/>
    <w:rsid w:val="0039382D"/>
    <w:rsid w:val="0039387A"/>
    <w:rsid w:val="00394168"/>
    <w:rsid w:val="00395C36"/>
    <w:rsid w:val="00395F17"/>
    <w:rsid w:val="00396024"/>
    <w:rsid w:val="0039633F"/>
    <w:rsid w:val="00396620"/>
    <w:rsid w:val="00396F16"/>
    <w:rsid w:val="003A02CE"/>
    <w:rsid w:val="003A035D"/>
    <w:rsid w:val="003A03CC"/>
    <w:rsid w:val="003A0CA1"/>
    <w:rsid w:val="003A18F5"/>
    <w:rsid w:val="003A1D3C"/>
    <w:rsid w:val="003A1E7C"/>
    <w:rsid w:val="003A2EB4"/>
    <w:rsid w:val="003A3542"/>
    <w:rsid w:val="003A3769"/>
    <w:rsid w:val="003A3833"/>
    <w:rsid w:val="003A3BE0"/>
    <w:rsid w:val="003A3DF3"/>
    <w:rsid w:val="003A3E00"/>
    <w:rsid w:val="003A42DF"/>
    <w:rsid w:val="003A4CA5"/>
    <w:rsid w:val="003A569B"/>
    <w:rsid w:val="003A620E"/>
    <w:rsid w:val="003A67F6"/>
    <w:rsid w:val="003A6DA4"/>
    <w:rsid w:val="003A75B0"/>
    <w:rsid w:val="003A7A56"/>
    <w:rsid w:val="003B0703"/>
    <w:rsid w:val="003B1061"/>
    <w:rsid w:val="003B1150"/>
    <w:rsid w:val="003B167E"/>
    <w:rsid w:val="003B1D0E"/>
    <w:rsid w:val="003B2C49"/>
    <w:rsid w:val="003B369D"/>
    <w:rsid w:val="003B4959"/>
    <w:rsid w:val="003B4C3C"/>
    <w:rsid w:val="003B5175"/>
    <w:rsid w:val="003B5272"/>
    <w:rsid w:val="003B5BF4"/>
    <w:rsid w:val="003B63A5"/>
    <w:rsid w:val="003B6E17"/>
    <w:rsid w:val="003C013C"/>
    <w:rsid w:val="003C05BA"/>
    <w:rsid w:val="003C089B"/>
    <w:rsid w:val="003C0F98"/>
    <w:rsid w:val="003C1061"/>
    <w:rsid w:val="003C1591"/>
    <w:rsid w:val="003C1961"/>
    <w:rsid w:val="003C2B71"/>
    <w:rsid w:val="003C2FAD"/>
    <w:rsid w:val="003C34DB"/>
    <w:rsid w:val="003C43D3"/>
    <w:rsid w:val="003C44EA"/>
    <w:rsid w:val="003C489A"/>
    <w:rsid w:val="003C4D32"/>
    <w:rsid w:val="003C4F71"/>
    <w:rsid w:val="003C522A"/>
    <w:rsid w:val="003C5731"/>
    <w:rsid w:val="003C623A"/>
    <w:rsid w:val="003C6A98"/>
    <w:rsid w:val="003C6AF6"/>
    <w:rsid w:val="003C6CB1"/>
    <w:rsid w:val="003C709E"/>
    <w:rsid w:val="003C7427"/>
    <w:rsid w:val="003C7701"/>
    <w:rsid w:val="003C78BF"/>
    <w:rsid w:val="003D0821"/>
    <w:rsid w:val="003D190B"/>
    <w:rsid w:val="003D27C8"/>
    <w:rsid w:val="003D29E3"/>
    <w:rsid w:val="003D3137"/>
    <w:rsid w:val="003D3972"/>
    <w:rsid w:val="003D3A4A"/>
    <w:rsid w:val="003D5AEE"/>
    <w:rsid w:val="003D6745"/>
    <w:rsid w:val="003D7BA7"/>
    <w:rsid w:val="003D7C59"/>
    <w:rsid w:val="003D7F7F"/>
    <w:rsid w:val="003E01B0"/>
    <w:rsid w:val="003E0ADC"/>
    <w:rsid w:val="003E1616"/>
    <w:rsid w:val="003E261B"/>
    <w:rsid w:val="003E3562"/>
    <w:rsid w:val="003E37CA"/>
    <w:rsid w:val="003E3AEA"/>
    <w:rsid w:val="003E3D62"/>
    <w:rsid w:val="003E4805"/>
    <w:rsid w:val="003E4BE9"/>
    <w:rsid w:val="003E51DD"/>
    <w:rsid w:val="003E5DA6"/>
    <w:rsid w:val="003E61F9"/>
    <w:rsid w:val="003E6962"/>
    <w:rsid w:val="003E7852"/>
    <w:rsid w:val="003E7CCB"/>
    <w:rsid w:val="003F05FB"/>
    <w:rsid w:val="003F0DE7"/>
    <w:rsid w:val="003F14E9"/>
    <w:rsid w:val="003F1634"/>
    <w:rsid w:val="003F2101"/>
    <w:rsid w:val="003F2851"/>
    <w:rsid w:val="003F2F95"/>
    <w:rsid w:val="003F312B"/>
    <w:rsid w:val="003F423C"/>
    <w:rsid w:val="003F473E"/>
    <w:rsid w:val="003F4E0C"/>
    <w:rsid w:val="003F56EA"/>
    <w:rsid w:val="003F5D56"/>
    <w:rsid w:val="003F693D"/>
    <w:rsid w:val="003F69E6"/>
    <w:rsid w:val="003F7411"/>
    <w:rsid w:val="003F795B"/>
    <w:rsid w:val="003F7E6B"/>
    <w:rsid w:val="00400733"/>
    <w:rsid w:val="0040141C"/>
    <w:rsid w:val="00401575"/>
    <w:rsid w:val="004018B9"/>
    <w:rsid w:val="004019CE"/>
    <w:rsid w:val="00401A1B"/>
    <w:rsid w:val="00401C11"/>
    <w:rsid w:val="004023E3"/>
    <w:rsid w:val="00402FE0"/>
    <w:rsid w:val="00403863"/>
    <w:rsid w:val="004038D3"/>
    <w:rsid w:val="00403964"/>
    <w:rsid w:val="00403D7C"/>
    <w:rsid w:val="0040455D"/>
    <w:rsid w:val="00404606"/>
    <w:rsid w:val="00404897"/>
    <w:rsid w:val="0040531B"/>
    <w:rsid w:val="00405EFD"/>
    <w:rsid w:val="00406B1D"/>
    <w:rsid w:val="00407262"/>
    <w:rsid w:val="00407BA8"/>
    <w:rsid w:val="00411A64"/>
    <w:rsid w:val="00411DD3"/>
    <w:rsid w:val="00412475"/>
    <w:rsid w:val="0041371C"/>
    <w:rsid w:val="00414605"/>
    <w:rsid w:val="00415C88"/>
    <w:rsid w:val="00416399"/>
    <w:rsid w:val="004163C2"/>
    <w:rsid w:val="00416600"/>
    <w:rsid w:val="00416A02"/>
    <w:rsid w:val="00416D50"/>
    <w:rsid w:val="00420409"/>
    <w:rsid w:val="004207F4"/>
    <w:rsid w:val="00420E53"/>
    <w:rsid w:val="00421CC8"/>
    <w:rsid w:val="00424364"/>
    <w:rsid w:val="00424B2C"/>
    <w:rsid w:val="004255B5"/>
    <w:rsid w:val="0042691D"/>
    <w:rsid w:val="00426CCE"/>
    <w:rsid w:val="00427563"/>
    <w:rsid w:val="00427A6D"/>
    <w:rsid w:val="00430843"/>
    <w:rsid w:val="004308DC"/>
    <w:rsid w:val="004309BA"/>
    <w:rsid w:val="00430AA9"/>
    <w:rsid w:val="00430F5C"/>
    <w:rsid w:val="004323DC"/>
    <w:rsid w:val="004325D0"/>
    <w:rsid w:val="004328F2"/>
    <w:rsid w:val="00432C22"/>
    <w:rsid w:val="004340CB"/>
    <w:rsid w:val="00434631"/>
    <w:rsid w:val="004352C7"/>
    <w:rsid w:val="00435DD7"/>
    <w:rsid w:val="004366AE"/>
    <w:rsid w:val="004368C0"/>
    <w:rsid w:val="00436ABD"/>
    <w:rsid w:val="00440135"/>
    <w:rsid w:val="00440AA6"/>
    <w:rsid w:val="0044145E"/>
    <w:rsid w:val="0044172B"/>
    <w:rsid w:val="00441827"/>
    <w:rsid w:val="00441D83"/>
    <w:rsid w:val="00441E7A"/>
    <w:rsid w:val="00442383"/>
    <w:rsid w:val="0044271F"/>
    <w:rsid w:val="00442E6E"/>
    <w:rsid w:val="0044475F"/>
    <w:rsid w:val="00444DF3"/>
    <w:rsid w:val="004450E1"/>
    <w:rsid w:val="00445683"/>
    <w:rsid w:val="00446AAE"/>
    <w:rsid w:val="00450928"/>
    <w:rsid w:val="00450A49"/>
    <w:rsid w:val="0045161D"/>
    <w:rsid w:val="004517E5"/>
    <w:rsid w:val="00451C0B"/>
    <w:rsid w:val="00452437"/>
    <w:rsid w:val="004531C6"/>
    <w:rsid w:val="00454004"/>
    <w:rsid w:val="00454591"/>
    <w:rsid w:val="0045472B"/>
    <w:rsid w:val="0045473B"/>
    <w:rsid w:val="004548E7"/>
    <w:rsid w:val="004551DE"/>
    <w:rsid w:val="004554F8"/>
    <w:rsid w:val="004557BA"/>
    <w:rsid w:val="0045597A"/>
    <w:rsid w:val="00455BEB"/>
    <w:rsid w:val="00455EAE"/>
    <w:rsid w:val="00456692"/>
    <w:rsid w:val="004566B9"/>
    <w:rsid w:val="00457147"/>
    <w:rsid w:val="0045776E"/>
    <w:rsid w:val="004607D8"/>
    <w:rsid w:val="00460A4F"/>
    <w:rsid w:val="00460E5B"/>
    <w:rsid w:val="004617B9"/>
    <w:rsid w:val="00461C05"/>
    <w:rsid w:val="004623AD"/>
    <w:rsid w:val="00462D3C"/>
    <w:rsid w:val="00463D92"/>
    <w:rsid w:val="00463E3D"/>
    <w:rsid w:val="004642F0"/>
    <w:rsid w:val="00464C23"/>
    <w:rsid w:val="00465387"/>
    <w:rsid w:val="00465683"/>
    <w:rsid w:val="004657BA"/>
    <w:rsid w:val="004658C9"/>
    <w:rsid w:val="00465D05"/>
    <w:rsid w:val="00466320"/>
    <w:rsid w:val="00466CB5"/>
    <w:rsid w:val="00467943"/>
    <w:rsid w:val="00467E89"/>
    <w:rsid w:val="00467F74"/>
    <w:rsid w:val="00470634"/>
    <w:rsid w:val="004707D3"/>
    <w:rsid w:val="00471C70"/>
    <w:rsid w:val="004728C7"/>
    <w:rsid w:val="00472DF3"/>
    <w:rsid w:val="0047321E"/>
    <w:rsid w:val="00473411"/>
    <w:rsid w:val="004737BE"/>
    <w:rsid w:val="00473BCA"/>
    <w:rsid w:val="00473E0B"/>
    <w:rsid w:val="004740B5"/>
    <w:rsid w:val="004744CB"/>
    <w:rsid w:val="004745F7"/>
    <w:rsid w:val="00475096"/>
    <w:rsid w:val="00475796"/>
    <w:rsid w:val="004775BD"/>
    <w:rsid w:val="00477E4E"/>
    <w:rsid w:val="00480419"/>
    <w:rsid w:val="004804FA"/>
    <w:rsid w:val="0048104C"/>
    <w:rsid w:val="00481081"/>
    <w:rsid w:val="004811A2"/>
    <w:rsid w:val="00481DA6"/>
    <w:rsid w:val="00482F5E"/>
    <w:rsid w:val="004836C8"/>
    <w:rsid w:val="00483722"/>
    <w:rsid w:val="00483D4A"/>
    <w:rsid w:val="00484912"/>
    <w:rsid w:val="00484DAD"/>
    <w:rsid w:val="00485A7A"/>
    <w:rsid w:val="00486F0C"/>
    <w:rsid w:val="00490E33"/>
    <w:rsid w:val="0049110E"/>
    <w:rsid w:val="00491475"/>
    <w:rsid w:val="004917A6"/>
    <w:rsid w:val="00491843"/>
    <w:rsid w:val="0049218A"/>
    <w:rsid w:val="004928A3"/>
    <w:rsid w:val="00492A6D"/>
    <w:rsid w:val="00493CDF"/>
    <w:rsid w:val="00493FAC"/>
    <w:rsid w:val="00494120"/>
    <w:rsid w:val="004941FA"/>
    <w:rsid w:val="004952D6"/>
    <w:rsid w:val="0049535A"/>
    <w:rsid w:val="00495381"/>
    <w:rsid w:val="00495B41"/>
    <w:rsid w:val="004960D0"/>
    <w:rsid w:val="0049698A"/>
    <w:rsid w:val="00497345"/>
    <w:rsid w:val="00497541"/>
    <w:rsid w:val="0049790C"/>
    <w:rsid w:val="00497A66"/>
    <w:rsid w:val="00497CA1"/>
    <w:rsid w:val="004A0946"/>
    <w:rsid w:val="004A1423"/>
    <w:rsid w:val="004A1461"/>
    <w:rsid w:val="004A1600"/>
    <w:rsid w:val="004A249C"/>
    <w:rsid w:val="004A28C7"/>
    <w:rsid w:val="004A2ECE"/>
    <w:rsid w:val="004A36FF"/>
    <w:rsid w:val="004A40D5"/>
    <w:rsid w:val="004A4196"/>
    <w:rsid w:val="004A491A"/>
    <w:rsid w:val="004A492D"/>
    <w:rsid w:val="004A496B"/>
    <w:rsid w:val="004A59A5"/>
    <w:rsid w:val="004A5D35"/>
    <w:rsid w:val="004A6993"/>
    <w:rsid w:val="004A7C34"/>
    <w:rsid w:val="004A7D7E"/>
    <w:rsid w:val="004B0403"/>
    <w:rsid w:val="004B0749"/>
    <w:rsid w:val="004B0AC5"/>
    <w:rsid w:val="004B0AF0"/>
    <w:rsid w:val="004B0D91"/>
    <w:rsid w:val="004B18A8"/>
    <w:rsid w:val="004B19AE"/>
    <w:rsid w:val="004B1A47"/>
    <w:rsid w:val="004B1A89"/>
    <w:rsid w:val="004B27AF"/>
    <w:rsid w:val="004B2D99"/>
    <w:rsid w:val="004B30D8"/>
    <w:rsid w:val="004B319D"/>
    <w:rsid w:val="004B36AC"/>
    <w:rsid w:val="004B449F"/>
    <w:rsid w:val="004B5110"/>
    <w:rsid w:val="004B515F"/>
    <w:rsid w:val="004B5729"/>
    <w:rsid w:val="004B7D19"/>
    <w:rsid w:val="004B7F4D"/>
    <w:rsid w:val="004C08A6"/>
    <w:rsid w:val="004C1A0F"/>
    <w:rsid w:val="004C2BC5"/>
    <w:rsid w:val="004C3B69"/>
    <w:rsid w:val="004C3DBD"/>
    <w:rsid w:val="004C3FF5"/>
    <w:rsid w:val="004C41A1"/>
    <w:rsid w:val="004C45CE"/>
    <w:rsid w:val="004C628E"/>
    <w:rsid w:val="004C752B"/>
    <w:rsid w:val="004C7562"/>
    <w:rsid w:val="004C75BC"/>
    <w:rsid w:val="004C7C8B"/>
    <w:rsid w:val="004C7F3F"/>
    <w:rsid w:val="004D13CF"/>
    <w:rsid w:val="004D1F0A"/>
    <w:rsid w:val="004D20DB"/>
    <w:rsid w:val="004D2199"/>
    <w:rsid w:val="004D2ACB"/>
    <w:rsid w:val="004D2C1A"/>
    <w:rsid w:val="004D3043"/>
    <w:rsid w:val="004D36A0"/>
    <w:rsid w:val="004D56B3"/>
    <w:rsid w:val="004D5CF8"/>
    <w:rsid w:val="004D645B"/>
    <w:rsid w:val="004D6DD2"/>
    <w:rsid w:val="004D734C"/>
    <w:rsid w:val="004E03D3"/>
    <w:rsid w:val="004E0569"/>
    <w:rsid w:val="004E062B"/>
    <w:rsid w:val="004E0D0E"/>
    <w:rsid w:val="004E18FF"/>
    <w:rsid w:val="004E2A43"/>
    <w:rsid w:val="004E32EA"/>
    <w:rsid w:val="004E3771"/>
    <w:rsid w:val="004E3923"/>
    <w:rsid w:val="004E440B"/>
    <w:rsid w:val="004E4BDC"/>
    <w:rsid w:val="004E5B87"/>
    <w:rsid w:val="004E793A"/>
    <w:rsid w:val="004F104F"/>
    <w:rsid w:val="004F291F"/>
    <w:rsid w:val="004F318A"/>
    <w:rsid w:val="004F3C26"/>
    <w:rsid w:val="004F3EEF"/>
    <w:rsid w:val="004F4A6E"/>
    <w:rsid w:val="004F530C"/>
    <w:rsid w:val="004F618B"/>
    <w:rsid w:val="004F6D7E"/>
    <w:rsid w:val="004F6ECE"/>
    <w:rsid w:val="004F7045"/>
    <w:rsid w:val="004F71C4"/>
    <w:rsid w:val="004F75DC"/>
    <w:rsid w:val="00500044"/>
    <w:rsid w:val="005000B1"/>
    <w:rsid w:val="0050039F"/>
    <w:rsid w:val="005006E5"/>
    <w:rsid w:val="005006FA"/>
    <w:rsid w:val="00500BCA"/>
    <w:rsid w:val="00500F3A"/>
    <w:rsid w:val="00502FE9"/>
    <w:rsid w:val="0050351F"/>
    <w:rsid w:val="0050428A"/>
    <w:rsid w:val="005044AC"/>
    <w:rsid w:val="00504B79"/>
    <w:rsid w:val="00504FCF"/>
    <w:rsid w:val="00505735"/>
    <w:rsid w:val="00505A53"/>
    <w:rsid w:val="00506AD1"/>
    <w:rsid w:val="00506C33"/>
    <w:rsid w:val="005072CA"/>
    <w:rsid w:val="00507977"/>
    <w:rsid w:val="005106E0"/>
    <w:rsid w:val="005108B4"/>
    <w:rsid w:val="00510CBE"/>
    <w:rsid w:val="005113AE"/>
    <w:rsid w:val="005119AF"/>
    <w:rsid w:val="00511E1A"/>
    <w:rsid w:val="00512FB8"/>
    <w:rsid w:val="005134D0"/>
    <w:rsid w:val="0051376D"/>
    <w:rsid w:val="005139B2"/>
    <w:rsid w:val="005139C5"/>
    <w:rsid w:val="00514815"/>
    <w:rsid w:val="00515490"/>
    <w:rsid w:val="00515741"/>
    <w:rsid w:val="00515E1E"/>
    <w:rsid w:val="00516B83"/>
    <w:rsid w:val="0052045F"/>
    <w:rsid w:val="005207A1"/>
    <w:rsid w:val="00520D61"/>
    <w:rsid w:val="00521161"/>
    <w:rsid w:val="00521501"/>
    <w:rsid w:val="00521A37"/>
    <w:rsid w:val="005223DB"/>
    <w:rsid w:val="0052312E"/>
    <w:rsid w:val="005231C8"/>
    <w:rsid w:val="005234A8"/>
    <w:rsid w:val="00524428"/>
    <w:rsid w:val="005248D7"/>
    <w:rsid w:val="00524F9C"/>
    <w:rsid w:val="005259D5"/>
    <w:rsid w:val="00525FFB"/>
    <w:rsid w:val="0052601C"/>
    <w:rsid w:val="005272EC"/>
    <w:rsid w:val="00530446"/>
    <w:rsid w:val="00530462"/>
    <w:rsid w:val="0053075B"/>
    <w:rsid w:val="0053085F"/>
    <w:rsid w:val="0053118F"/>
    <w:rsid w:val="0053230C"/>
    <w:rsid w:val="00532A1E"/>
    <w:rsid w:val="0053320C"/>
    <w:rsid w:val="005333EE"/>
    <w:rsid w:val="005339D6"/>
    <w:rsid w:val="00533CE1"/>
    <w:rsid w:val="00534570"/>
    <w:rsid w:val="00534626"/>
    <w:rsid w:val="005349C7"/>
    <w:rsid w:val="005358DC"/>
    <w:rsid w:val="00536619"/>
    <w:rsid w:val="00536D46"/>
    <w:rsid w:val="00536F6D"/>
    <w:rsid w:val="00536F76"/>
    <w:rsid w:val="005376E4"/>
    <w:rsid w:val="00540642"/>
    <w:rsid w:val="005406DB"/>
    <w:rsid w:val="005407A2"/>
    <w:rsid w:val="0054111C"/>
    <w:rsid w:val="00541D4E"/>
    <w:rsid w:val="00541EFA"/>
    <w:rsid w:val="00541FA2"/>
    <w:rsid w:val="005424C8"/>
    <w:rsid w:val="00542E3D"/>
    <w:rsid w:val="00542E9E"/>
    <w:rsid w:val="00542FB1"/>
    <w:rsid w:val="00544748"/>
    <w:rsid w:val="00544984"/>
    <w:rsid w:val="00544C3B"/>
    <w:rsid w:val="00544FED"/>
    <w:rsid w:val="0054552F"/>
    <w:rsid w:val="00545FCF"/>
    <w:rsid w:val="0054663B"/>
    <w:rsid w:val="00546BCE"/>
    <w:rsid w:val="00546E78"/>
    <w:rsid w:val="00546F7B"/>
    <w:rsid w:val="00547C0B"/>
    <w:rsid w:val="00547C9C"/>
    <w:rsid w:val="00550517"/>
    <w:rsid w:val="005508DA"/>
    <w:rsid w:val="00550CCC"/>
    <w:rsid w:val="00550D7F"/>
    <w:rsid w:val="005517EB"/>
    <w:rsid w:val="005518FF"/>
    <w:rsid w:val="00551D1E"/>
    <w:rsid w:val="005525C6"/>
    <w:rsid w:val="005527B0"/>
    <w:rsid w:val="005533E6"/>
    <w:rsid w:val="005535E4"/>
    <w:rsid w:val="0055385E"/>
    <w:rsid w:val="00554FC4"/>
    <w:rsid w:val="00555A80"/>
    <w:rsid w:val="00556315"/>
    <w:rsid w:val="005574B4"/>
    <w:rsid w:val="00557935"/>
    <w:rsid w:val="0056010B"/>
    <w:rsid w:val="00560148"/>
    <w:rsid w:val="0056092A"/>
    <w:rsid w:val="00560CE6"/>
    <w:rsid w:val="005613C7"/>
    <w:rsid w:val="005613E8"/>
    <w:rsid w:val="00561A46"/>
    <w:rsid w:val="00561B84"/>
    <w:rsid w:val="00562D1E"/>
    <w:rsid w:val="00563644"/>
    <w:rsid w:val="00563A98"/>
    <w:rsid w:val="00563BD9"/>
    <w:rsid w:val="00564475"/>
    <w:rsid w:val="00564BBB"/>
    <w:rsid w:val="00565841"/>
    <w:rsid w:val="00565B5B"/>
    <w:rsid w:val="00565C21"/>
    <w:rsid w:val="00565E44"/>
    <w:rsid w:val="005664C4"/>
    <w:rsid w:val="00566DAE"/>
    <w:rsid w:val="0056788B"/>
    <w:rsid w:val="00567BB4"/>
    <w:rsid w:val="00570F99"/>
    <w:rsid w:val="0057184D"/>
    <w:rsid w:val="00572B69"/>
    <w:rsid w:val="00573611"/>
    <w:rsid w:val="005740AA"/>
    <w:rsid w:val="00574257"/>
    <w:rsid w:val="0057444E"/>
    <w:rsid w:val="0057497C"/>
    <w:rsid w:val="00574A8E"/>
    <w:rsid w:val="0057517D"/>
    <w:rsid w:val="0057533F"/>
    <w:rsid w:val="0057550F"/>
    <w:rsid w:val="00575EC3"/>
    <w:rsid w:val="005769DB"/>
    <w:rsid w:val="00577AF7"/>
    <w:rsid w:val="00580267"/>
    <w:rsid w:val="005803C1"/>
    <w:rsid w:val="005804FB"/>
    <w:rsid w:val="00580592"/>
    <w:rsid w:val="005807DB"/>
    <w:rsid w:val="00581E10"/>
    <w:rsid w:val="00582068"/>
    <w:rsid w:val="00582279"/>
    <w:rsid w:val="005832B4"/>
    <w:rsid w:val="00583C72"/>
    <w:rsid w:val="00584503"/>
    <w:rsid w:val="0058562E"/>
    <w:rsid w:val="005864E2"/>
    <w:rsid w:val="00586BCD"/>
    <w:rsid w:val="00586D82"/>
    <w:rsid w:val="0058736A"/>
    <w:rsid w:val="00587588"/>
    <w:rsid w:val="00591694"/>
    <w:rsid w:val="00591DF3"/>
    <w:rsid w:val="005926AD"/>
    <w:rsid w:val="00593127"/>
    <w:rsid w:val="0059364C"/>
    <w:rsid w:val="0059368D"/>
    <w:rsid w:val="00593F14"/>
    <w:rsid w:val="00595603"/>
    <w:rsid w:val="00595C87"/>
    <w:rsid w:val="005A06D6"/>
    <w:rsid w:val="005A0837"/>
    <w:rsid w:val="005A12E3"/>
    <w:rsid w:val="005A1BDD"/>
    <w:rsid w:val="005A20FE"/>
    <w:rsid w:val="005A23DC"/>
    <w:rsid w:val="005A24DE"/>
    <w:rsid w:val="005A2591"/>
    <w:rsid w:val="005A25C7"/>
    <w:rsid w:val="005A4425"/>
    <w:rsid w:val="005A45F6"/>
    <w:rsid w:val="005A514E"/>
    <w:rsid w:val="005B09A5"/>
    <w:rsid w:val="005B0EC6"/>
    <w:rsid w:val="005B1506"/>
    <w:rsid w:val="005B15CE"/>
    <w:rsid w:val="005B1C83"/>
    <w:rsid w:val="005B1D13"/>
    <w:rsid w:val="005B20A3"/>
    <w:rsid w:val="005B2376"/>
    <w:rsid w:val="005B24F6"/>
    <w:rsid w:val="005B2D7A"/>
    <w:rsid w:val="005B2FA4"/>
    <w:rsid w:val="005B3160"/>
    <w:rsid w:val="005B31BD"/>
    <w:rsid w:val="005B3DEA"/>
    <w:rsid w:val="005B4D03"/>
    <w:rsid w:val="005B4F93"/>
    <w:rsid w:val="005B542C"/>
    <w:rsid w:val="005B564E"/>
    <w:rsid w:val="005B683A"/>
    <w:rsid w:val="005B69E4"/>
    <w:rsid w:val="005B6ED3"/>
    <w:rsid w:val="005B6F38"/>
    <w:rsid w:val="005B79AF"/>
    <w:rsid w:val="005C050A"/>
    <w:rsid w:val="005C1410"/>
    <w:rsid w:val="005C1795"/>
    <w:rsid w:val="005C19A6"/>
    <w:rsid w:val="005C1B21"/>
    <w:rsid w:val="005C1D1B"/>
    <w:rsid w:val="005C1FAE"/>
    <w:rsid w:val="005C2E11"/>
    <w:rsid w:val="005C325B"/>
    <w:rsid w:val="005C4068"/>
    <w:rsid w:val="005C4075"/>
    <w:rsid w:val="005C46FD"/>
    <w:rsid w:val="005C4CFB"/>
    <w:rsid w:val="005C61CA"/>
    <w:rsid w:val="005C624C"/>
    <w:rsid w:val="005C6EA3"/>
    <w:rsid w:val="005D0223"/>
    <w:rsid w:val="005D0C06"/>
    <w:rsid w:val="005D0E0D"/>
    <w:rsid w:val="005D0EE3"/>
    <w:rsid w:val="005D11E0"/>
    <w:rsid w:val="005D1361"/>
    <w:rsid w:val="005D173C"/>
    <w:rsid w:val="005D177C"/>
    <w:rsid w:val="005D1A43"/>
    <w:rsid w:val="005D1F71"/>
    <w:rsid w:val="005D2759"/>
    <w:rsid w:val="005D2A9E"/>
    <w:rsid w:val="005D33A9"/>
    <w:rsid w:val="005D6E1E"/>
    <w:rsid w:val="005D7446"/>
    <w:rsid w:val="005E0565"/>
    <w:rsid w:val="005E15DA"/>
    <w:rsid w:val="005E2577"/>
    <w:rsid w:val="005E2881"/>
    <w:rsid w:val="005E2C8C"/>
    <w:rsid w:val="005E312B"/>
    <w:rsid w:val="005E4791"/>
    <w:rsid w:val="005E510A"/>
    <w:rsid w:val="005E5123"/>
    <w:rsid w:val="005E549E"/>
    <w:rsid w:val="005E5975"/>
    <w:rsid w:val="005E6588"/>
    <w:rsid w:val="005E6F5C"/>
    <w:rsid w:val="005E6FF6"/>
    <w:rsid w:val="005E7216"/>
    <w:rsid w:val="005E7490"/>
    <w:rsid w:val="005E788B"/>
    <w:rsid w:val="005F0D64"/>
    <w:rsid w:val="005F0EE9"/>
    <w:rsid w:val="005F16D3"/>
    <w:rsid w:val="005F24BB"/>
    <w:rsid w:val="005F25A1"/>
    <w:rsid w:val="005F269C"/>
    <w:rsid w:val="005F279D"/>
    <w:rsid w:val="005F28E5"/>
    <w:rsid w:val="005F3527"/>
    <w:rsid w:val="005F3C26"/>
    <w:rsid w:val="005F466D"/>
    <w:rsid w:val="005F4901"/>
    <w:rsid w:val="005F66A9"/>
    <w:rsid w:val="005F6C5B"/>
    <w:rsid w:val="005F7873"/>
    <w:rsid w:val="0060148D"/>
    <w:rsid w:val="00601FD4"/>
    <w:rsid w:val="006023D4"/>
    <w:rsid w:val="00603170"/>
    <w:rsid w:val="006038EF"/>
    <w:rsid w:val="00604403"/>
    <w:rsid w:val="00604DBD"/>
    <w:rsid w:val="00604F51"/>
    <w:rsid w:val="00605144"/>
    <w:rsid w:val="00605384"/>
    <w:rsid w:val="00605F9F"/>
    <w:rsid w:val="006066B9"/>
    <w:rsid w:val="006066FB"/>
    <w:rsid w:val="006069EE"/>
    <w:rsid w:val="00607195"/>
    <w:rsid w:val="006079A3"/>
    <w:rsid w:val="006106D9"/>
    <w:rsid w:val="0061253A"/>
    <w:rsid w:val="0061267E"/>
    <w:rsid w:val="00613A3A"/>
    <w:rsid w:val="00613BDC"/>
    <w:rsid w:val="00613C9A"/>
    <w:rsid w:val="00614453"/>
    <w:rsid w:val="00614485"/>
    <w:rsid w:val="00614566"/>
    <w:rsid w:val="00615226"/>
    <w:rsid w:val="006155FE"/>
    <w:rsid w:val="00615613"/>
    <w:rsid w:val="00615755"/>
    <w:rsid w:val="00616150"/>
    <w:rsid w:val="0061699E"/>
    <w:rsid w:val="00616ED1"/>
    <w:rsid w:val="00617289"/>
    <w:rsid w:val="00617372"/>
    <w:rsid w:val="0062077B"/>
    <w:rsid w:val="00620D44"/>
    <w:rsid w:val="006215B4"/>
    <w:rsid w:val="00621F88"/>
    <w:rsid w:val="00622778"/>
    <w:rsid w:val="00622B0E"/>
    <w:rsid w:val="0062315F"/>
    <w:rsid w:val="00623D57"/>
    <w:rsid w:val="00623ED5"/>
    <w:rsid w:val="00624B7B"/>
    <w:rsid w:val="00625260"/>
    <w:rsid w:val="00625ECA"/>
    <w:rsid w:val="00626B40"/>
    <w:rsid w:val="00627821"/>
    <w:rsid w:val="006304E9"/>
    <w:rsid w:val="00630B01"/>
    <w:rsid w:val="00630C22"/>
    <w:rsid w:val="006313B2"/>
    <w:rsid w:val="00631BDA"/>
    <w:rsid w:val="0063227A"/>
    <w:rsid w:val="00632CD7"/>
    <w:rsid w:val="00632EE0"/>
    <w:rsid w:val="0063308F"/>
    <w:rsid w:val="00634540"/>
    <w:rsid w:val="00634EA0"/>
    <w:rsid w:val="00635B04"/>
    <w:rsid w:val="00635DB8"/>
    <w:rsid w:val="006360F6"/>
    <w:rsid w:val="00636736"/>
    <w:rsid w:val="00636E73"/>
    <w:rsid w:val="00636E9C"/>
    <w:rsid w:val="00637208"/>
    <w:rsid w:val="006373F3"/>
    <w:rsid w:val="00637426"/>
    <w:rsid w:val="00637EB1"/>
    <w:rsid w:val="00640256"/>
    <w:rsid w:val="006408EA"/>
    <w:rsid w:val="00640F0D"/>
    <w:rsid w:val="00641B4A"/>
    <w:rsid w:val="00641BAE"/>
    <w:rsid w:val="006420A8"/>
    <w:rsid w:val="00642255"/>
    <w:rsid w:val="00642D75"/>
    <w:rsid w:val="00643337"/>
    <w:rsid w:val="00643716"/>
    <w:rsid w:val="00644444"/>
    <w:rsid w:val="00644AE7"/>
    <w:rsid w:val="00644EFF"/>
    <w:rsid w:val="00646B8B"/>
    <w:rsid w:val="006472E1"/>
    <w:rsid w:val="00647354"/>
    <w:rsid w:val="00650553"/>
    <w:rsid w:val="00650F8C"/>
    <w:rsid w:val="00650FF1"/>
    <w:rsid w:val="006518C0"/>
    <w:rsid w:val="006523BC"/>
    <w:rsid w:val="00652625"/>
    <w:rsid w:val="006534F2"/>
    <w:rsid w:val="00653831"/>
    <w:rsid w:val="00653D34"/>
    <w:rsid w:val="00654889"/>
    <w:rsid w:val="00654B4E"/>
    <w:rsid w:val="00654BDF"/>
    <w:rsid w:val="00654DBE"/>
    <w:rsid w:val="0065566A"/>
    <w:rsid w:val="0065582B"/>
    <w:rsid w:val="00656171"/>
    <w:rsid w:val="00656E46"/>
    <w:rsid w:val="00656EE9"/>
    <w:rsid w:val="00657502"/>
    <w:rsid w:val="00657969"/>
    <w:rsid w:val="00657AF7"/>
    <w:rsid w:val="006603E0"/>
    <w:rsid w:val="00660561"/>
    <w:rsid w:val="00660AB8"/>
    <w:rsid w:val="00661526"/>
    <w:rsid w:val="00661F2E"/>
    <w:rsid w:val="006620B8"/>
    <w:rsid w:val="006621B4"/>
    <w:rsid w:val="006626F9"/>
    <w:rsid w:val="00663435"/>
    <w:rsid w:val="006635F5"/>
    <w:rsid w:val="00663A1D"/>
    <w:rsid w:val="00664404"/>
    <w:rsid w:val="006644B7"/>
    <w:rsid w:val="00664592"/>
    <w:rsid w:val="006646F4"/>
    <w:rsid w:val="00665016"/>
    <w:rsid w:val="00665141"/>
    <w:rsid w:val="00665A58"/>
    <w:rsid w:val="0066622D"/>
    <w:rsid w:val="006668E0"/>
    <w:rsid w:val="00670223"/>
    <w:rsid w:val="006702CD"/>
    <w:rsid w:val="0067095D"/>
    <w:rsid w:val="00670DD6"/>
    <w:rsid w:val="00671531"/>
    <w:rsid w:val="00672162"/>
    <w:rsid w:val="00672411"/>
    <w:rsid w:val="00672824"/>
    <w:rsid w:val="00673067"/>
    <w:rsid w:val="0067383B"/>
    <w:rsid w:val="006739B1"/>
    <w:rsid w:val="00673B1F"/>
    <w:rsid w:val="00674AEC"/>
    <w:rsid w:val="006751F3"/>
    <w:rsid w:val="006754FF"/>
    <w:rsid w:val="006766A0"/>
    <w:rsid w:val="00676B59"/>
    <w:rsid w:val="00676DC9"/>
    <w:rsid w:val="006770A2"/>
    <w:rsid w:val="0067781A"/>
    <w:rsid w:val="00677B05"/>
    <w:rsid w:val="006801FB"/>
    <w:rsid w:val="006807A8"/>
    <w:rsid w:val="00680A5A"/>
    <w:rsid w:val="00680A6F"/>
    <w:rsid w:val="00681003"/>
    <w:rsid w:val="00682003"/>
    <w:rsid w:val="0068259B"/>
    <w:rsid w:val="00683478"/>
    <w:rsid w:val="00683B4D"/>
    <w:rsid w:val="00684ABC"/>
    <w:rsid w:val="006852C5"/>
    <w:rsid w:val="006869AE"/>
    <w:rsid w:val="00686AF6"/>
    <w:rsid w:val="00687171"/>
    <w:rsid w:val="0068744E"/>
    <w:rsid w:val="006875F2"/>
    <w:rsid w:val="00687E14"/>
    <w:rsid w:val="006915FE"/>
    <w:rsid w:val="006918BC"/>
    <w:rsid w:val="00691E2A"/>
    <w:rsid w:val="00692609"/>
    <w:rsid w:val="006928E4"/>
    <w:rsid w:val="00693410"/>
    <w:rsid w:val="00693E57"/>
    <w:rsid w:val="0069497B"/>
    <w:rsid w:val="006964BB"/>
    <w:rsid w:val="00696DDF"/>
    <w:rsid w:val="006A0754"/>
    <w:rsid w:val="006A0C26"/>
    <w:rsid w:val="006A186B"/>
    <w:rsid w:val="006A2898"/>
    <w:rsid w:val="006A39B7"/>
    <w:rsid w:val="006A47F3"/>
    <w:rsid w:val="006A4E82"/>
    <w:rsid w:val="006A4F7D"/>
    <w:rsid w:val="006A51CC"/>
    <w:rsid w:val="006A6B5E"/>
    <w:rsid w:val="006A6E3F"/>
    <w:rsid w:val="006A6E5A"/>
    <w:rsid w:val="006A7AB8"/>
    <w:rsid w:val="006A7F6D"/>
    <w:rsid w:val="006B06C2"/>
    <w:rsid w:val="006B0DA8"/>
    <w:rsid w:val="006B0F7C"/>
    <w:rsid w:val="006B1230"/>
    <w:rsid w:val="006B1C0B"/>
    <w:rsid w:val="006B2258"/>
    <w:rsid w:val="006B244F"/>
    <w:rsid w:val="006B3D2F"/>
    <w:rsid w:val="006B3FD5"/>
    <w:rsid w:val="006B4DD0"/>
    <w:rsid w:val="006B62D0"/>
    <w:rsid w:val="006C01BD"/>
    <w:rsid w:val="006C02B3"/>
    <w:rsid w:val="006C09DF"/>
    <w:rsid w:val="006C103A"/>
    <w:rsid w:val="006C1A3F"/>
    <w:rsid w:val="006C1BD9"/>
    <w:rsid w:val="006C1C1A"/>
    <w:rsid w:val="006C23B6"/>
    <w:rsid w:val="006C25D0"/>
    <w:rsid w:val="006C3008"/>
    <w:rsid w:val="006C322D"/>
    <w:rsid w:val="006C3913"/>
    <w:rsid w:val="006C3EED"/>
    <w:rsid w:val="006C41EB"/>
    <w:rsid w:val="006C4DCB"/>
    <w:rsid w:val="006C5366"/>
    <w:rsid w:val="006C569E"/>
    <w:rsid w:val="006C5BA8"/>
    <w:rsid w:val="006C640C"/>
    <w:rsid w:val="006C6630"/>
    <w:rsid w:val="006C7EB6"/>
    <w:rsid w:val="006D0F2B"/>
    <w:rsid w:val="006D1409"/>
    <w:rsid w:val="006D1447"/>
    <w:rsid w:val="006D1FB9"/>
    <w:rsid w:val="006D2463"/>
    <w:rsid w:val="006D448B"/>
    <w:rsid w:val="006D62EA"/>
    <w:rsid w:val="006D6612"/>
    <w:rsid w:val="006D773D"/>
    <w:rsid w:val="006D7D78"/>
    <w:rsid w:val="006D7DF9"/>
    <w:rsid w:val="006E07D0"/>
    <w:rsid w:val="006E0E99"/>
    <w:rsid w:val="006E16F7"/>
    <w:rsid w:val="006E2B67"/>
    <w:rsid w:val="006E364F"/>
    <w:rsid w:val="006E45E3"/>
    <w:rsid w:val="006E51DB"/>
    <w:rsid w:val="006E5223"/>
    <w:rsid w:val="006E52E3"/>
    <w:rsid w:val="006E5A23"/>
    <w:rsid w:val="006E5C79"/>
    <w:rsid w:val="006E6046"/>
    <w:rsid w:val="006E6102"/>
    <w:rsid w:val="006E678C"/>
    <w:rsid w:val="006E6C13"/>
    <w:rsid w:val="006E6C76"/>
    <w:rsid w:val="006E70FC"/>
    <w:rsid w:val="006F0E00"/>
    <w:rsid w:val="006F186B"/>
    <w:rsid w:val="006F2056"/>
    <w:rsid w:val="006F27F5"/>
    <w:rsid w:val="006F2F2C"/>
    <w:rsid w:val="006F37DE"/>
    <w:rsid w:val="006F3AD9"/>
    <w:rsid w:val="006F413B"/>
    <w:rsid w:val="006F7200"/>
    <w:rsid w:val="007000A5"/>
    <w:rsid w:val="007004AD"/>
    <w:rsid w:val="00700901"/>
    <w:rsid w:val="007025C5"/>
    <w:rsid w:val="00702FC6"/>
    <w:rsid w:val="007040AE"/>
    <w:rsid w:val="00704480"/>
    <w:rsid w:val="00705905"/>
    <w:rsid w:val="007059F8"/>
    <w:rsid w:val="00706880"/>
    <w:rsid w:val="00706C92"/>
    <w:rsid w:val="0070700F"/>
    <w:rsid w:val="00707E74"/>
    <w:rsid w:val="00710197"/>
    <w:rsid w:val="007101CE"/>
    <w:rsid w:val="00710249"/>
    <w:rsid w:val="00711108"/>
    <w:rsid w:val="00711466"/>
    <w:rsid w:val="00711D3F"/>
    <w:rsid w:val="00711ECD"/>
    <w:rsid w:val="00713EDD"/>
    <w:rsid w:val="00713EE4"/>
    <w:rsid w:val="00715981"/>
    <w:rsid w:val="007166A0"/>
    <w:rsid w:val="007172E4"/>
    <w:rsid w:val="007179C7"/>
    <w:rsid w:val="00717DA6"/>
    <w:rsid w:val="0072000D"/>
    <w:rsid w:val="007203E1"/>
    <w:rsid w:val="007204CB"/>
    <w:rsid w:val="00720BD5"/>
    <w:rsid w:val="00721A99"/>
    <w:rsid w:val="00721BBB"/>
    <w:rsid w:val="00721D70"/>
    <w:rsid w:val="007227F7"/>
    <w:rsid w:val="00722BFC"/>
    <w:rsid w:val="00723185"/>
    <w:rsid w:val="007232B2"/>
    <w:rsid w:val="00723553"/>
    <w:rsid w:val="00723F9E"/>
    <w:rsid w:val="00724DC4"/>
    <w:rsid w:val="00725ED0"/>
    <w:rsid w:val="0072605A"/>
    <w:rsid w:val="00726303"/>
    <w:rsid w:val="00727E51"/>
    <w:rsid w:val="00730CF4"/>
    <w:rsid w:val="007311E4"/>
    <w:rsid w:val="00732A5D"/>
    <w:rsid w:val="007332A8"/>
    <w:rsid w:val="0073344E"/>
    <w:rsid w:val="00733B6E"/>
    <w:rsid w:val="00733E54"/>
    <w:rsid w:val="0073617B"/>
    <w:rsid w:val="007406CD"/>
    <w:rsid w:val="00740CAD"/>
    <w:rsid w:val="007411DB"/>
    <w:rsid w:val="00741DCF"/>
    <w:rsid w:val="00742067"/>
    <w:rsid w:val="007422B1"/>
    <w:rsid w:val="00742F6A"/>
    <w:rsid w:val="007431F3"/>
    <w:rsid w:val="00743785"/>
    <w:rsid w:val="00743A8B"/>
    <w:rsid w:val="00743FA4"/>
    <w:rsid w:val="00745029"/>
    <w:rsid w:val="007458CE"/>
    <w:rsid w:val="00747A7B"/>
    <w:rsid w:val="00747D0A"/>
    <w:rsid w:val="00752263"/>
    <w:rsid w:val="00752DB1"/>
    <w:rsid w:val="00752DFA"/>
    <w:rsid w:val="007532F4"/>
    <w:rsid w:val="00753686"/>
    <w:rsid w:val="007536F2"/>
    <w:rsid w:val="00753B25"/>
    <w:rsid w:val="00754234"/>
    <w:rsid w:val="0075506E"/>
    <w:rsid w:val="00755122"/>
    <w:rsid w:val="00755344"/>
    <w:rsid w:val="007557D4"/>
    <w:rsid w:val="00755ED9"/>
    <w:rsid w:val="0075634B"/>
    <w:rsid w:val="00756EB3"/>
    <w:rsid w:val="00760B10"/>
    <w:rsid w:val="00761C08"/>
    <w:rsid w:val="00761DCB"/>
    <w:rsid w:val="00761F76"/>
    <w:rsid w:val="00762A88"/>
    <w:rsid w:val="00762E4F"/>
    <w:rsid w:val="0076314F"/>
    <w:rsid w:val="00763EAA"/>
    <w:rsid w:val="00764287"/>
    <w:rsid w:val="007648DB"/>
    <w:rsid w:val="00764A24"/>
    <w:rsid w:val="00765299"/>
    <w:rsid w:val="00765D1A"/>
    <w:rsid w:val="0076669E"/>
    <w:rsid w:val="00766DA2"/>
    <w:rsid w:val="00766FF2"/>
    <w:rsid w:val="00767038"/>
    <w:rsid w:val="007673AC"/>
    <w:rsid w:val="00770141"/>
    <w:rsid w:val="0077035D"/>
    <w:rsid w:val="00771CC6"/>
    <w:rsid w:val="00771E6A"/>
    <w:rsid w:val="007720D2"/>
    <w:rsid w:val="00772129"/>
    <w:rsid w:val="00772476"/>
    <w:rsid w:val="00772A22"/>
    <w:rsid w:val="0077309C"/>
    <w:rsid w:val="00773785"/>
    <w:rsid w:val="00773877"/>
    <w:rsid w:val="007743F6"/>
    <w:rsid w:val="00774697"/>
    <w:rsid w:val="00775DC7"/>
    <w:rsid w:val="00776B0C"/>
    <w:rsid w:val="007777FD"/>
    <w:rsid w:val="00777D66"/>
    <w:rsid w:val="00777E94"/>
    <w:rsid w:val="00780011"/>
    <w:rsid w:val="007802F9"/>
    <w:rsid w:val="00780B12"/>
    <w:rsid w:val="00780C81"/>
    <w:rsid w:val="00780E43"/>
    <w:rsid w:val="00780EBA"/>
    <w:rsid w:val="007814A4"/>
    <w:rsid w:val="007816BF"/>
    <w:rsid w:val="007818EE"/>
    <w:rsid w:val="00781E90"/>
    <w:rsid w:val="007823A1"/>
    <w:rsid w:val="007823D3"/>
    <w:rsid w:val="007824CB"/>
    <w:rsid w:val="0078289F"/>
    <w:rsid w:val="00782DF1"/>
    <w:rsid w:val="007837C0"/>
    <w:rsid w:val="00783818"/>
    <w:rsid w:val="00783A4F"/>
    <w:rsid w:val="0078419E"/>
    <w:rsid w:val="0078470C"/>
    <w:rsid w:val="00784F4D"/>
    <w:rsid w:val="00785A2F"/>
    <w:rsid w:val="00785FF6"/>
    <w:rsid w:val="00786465"/>
    <w:rsid w:val="007867EE"/>
    <w:rsid w:val="00786B04"/>
    <w:rsid w:val="00787A7E"/>
    <w:rsid w:val="007905E9"/>
    <w:rsid w:val="00790B11"/>
    <w:rsid w:val="00790D26"/>
    <w:rsid w:val="00790EA1"/>
    <w:rsid w:val="007917C7"/>
    <w:rsid w:val="00791811"/>
    <w:rsid w:val="00791C06"/>
    <w:rsid w:val="0079208C"/>
    <w:rsid w:val="0079277A"/>
    <w:rsid w:val="00793A8D"/>
    <w:rsid w:val="00793B0A"/>
    <w:rsid w:val="00793C53"/>
    <w:rsid w:val="00793E13"/>
    <w:rsid w:val="0079452B"/>
    <w:rsid w:val="007958F8"/>
    <w:rsid w:val="00795A57"/>
    <w:rsid w:val="00796D56"/>
    <w:rsid w:val="00797157"/>
    <w:rsid w:val="0079753C"/>
    <w:rsid w:val="007A0063"/>
    <w:rsid w:val="007A0083"/>
    <w:rsid w:val="007A0A21"/>
    <w:rsid w:val="007A0DE9"/>
    <w:rsid w:val="007A15EC"/>
    <w:rsid w:val="007A1D9D"/>
    <w:rsid w:val="007A3E11"/>
    <w:rsid w:val="007A412A"/>
    <w:rsid w:val="007A4897"/>
    <w:rsid w:val="007A4AE6"/>
    <w:rsid w:val="007A4F36"/>
    <w:rsid w:val="007A576A"/>
    <w:rsid w:val="007A5E0E"/>
    <w:rsid w:val="007A619E"/>
    <w:rsid w:val="007A6464"/>
    <w:rsid w:val="007A6539"/>
    <w:rsid w:val="007A7ECE"/>
    <w:rsid w:val="007B04EB"/>
    <w:rsid w:val="007B0527"/>
    <w:rsid w:val="007B1049"/>
    <w:rsid w:val="007B1294"/>
    <w:rsid w:val="007B206A"/>
    <w:rsid w:val="007B22E0"/>
    <w:rsid w:val="007B2917"/>
    <w:rsid w:val="007B2EF1"/>
    <w:rsid w:val="007B4176"/>
    <w:rsid w:val="007B5E53"/>
    <w:rsid w:val="007B6846"/>
    <w:rsid w:val="007B6F20"/>
    <w:rsid w:val="007B6FC5"/>
    <w:rsid w:val="007B7C4B"/>
    <w:rsid w:val="007C0389"/>
    <w:rsid w:val="007C06D2"/>
    <w:rsid w:val="007C2771"/>
    <w:rsid w:val="007C2A34"/>
    <w:rsid w:val="007C2B8D"/>
    <w:rsid w:val="007C4399"/>
    <w:rsid w:val="007C4821"/>
    <w:rsid w:val="007C48AF"/>
    <w:rsid w:val="007C4FA9"/>
    <w:rsid w:val="007C50CB"/>
    <w:rsid w:val="007C5C26"/>
    <w:rsid w:val="007C5F23"/>
    <w:rsid w:val="007C61D5"/>
    <w:rsid w:val="007C6CD3"/>
    <w:rsid w:val="007C7234"/>
    <w:rsid w:val="007C7526"/>
    <w:rsid w:val="007C774D"/>
    <w:rsid w:val="007D183D"/>
    <w:rsid w:val="007D40A6"/>
    <w:rsid w:val="007D4466"/>
    <w:rsid w:val="007D46A6"/>
    <w:rsid w:val="007D5720"/>
    <w:rsid w:val="007D5B05"/>
    <w:rsid w:val="007D7698"/>
    <w:rsid w:val="007D7BF4"/>
    <w:rsid w:val="007D7C15"/>
    <w:rsid w:val="007E004F"/>
    <w:rsid w:val="007E0634"/>
    <w:rsid w:val="007E08AB"/>
    <w:rsid w:val="007E10D2"/>
    <w:rsid w:val="007E19D4"/>
    <w:rsid w:val="007E1FBF"/>
    <w:rsid w:val="007E217E"/>
    <w:rsid w:val="007E271E"/>
    <w:rsid w:val="007E352E"/>
    <w:rsid w:val="007E396B"/>
    <w:rsid w:val="007E3A37"/>
    <w:rsid w:val="007E4949"/>
    <w:rsid w:val="007E4CE6"/>
    <w:rsid w:val="007E5028"/>
    <w:rsid w:val="007E668D"/>
    <w:rsid w:val="007F00BD"/>
    <w:rsid w:val="007F11DB"/>
    <w:rsid w:val="007F3947"/>
    <w:rsid w:val="007F3D2F"/>
    <w:rsid w:val="007F3DEE"/>
    <w:rsid w:val="007F56F0"/>
    <w:rsid w:val="007F573F"/>
    <w:rsid w:val="007F5F61"/>
    <w:rsid w:val="007F6885"/>
    <w:rsid w:val="007F6CDC"/>
    <w:rsid w:val="007F714D"/>
    <w:rsid w:val="007F764A"/>
    <w:rsid w:val="007F799B"/>
    <w:rsid w:val="007F7E69"/>
    <w:rsid w:val="008006A3"/>
    <w:rsid w:val="00800B5F"/>
    <w:rsid w:val="00801386"/>
    <w:rsid w:val="00803179"/>
    <w:rsid w:val="00803257"/>
    <w:rsid w:val="00803F88"/>
    <w:rsid w:val="00803FFE"/>
    <w:rsid w:val="0080585D"/>
    <w:rsid w:val="00806872"/>
    <w:rsid w:val="00806EE1"/>
    <w:rsid w:val="008070EF"/>
    <w:rsid w:val="008107E4"/>
    <w:rsid w:val="008109D2"/>
    <w:rsid w:val="00810DF3"/>
    <w:rsid w:val="00811CD0"/>
    <w:rsid w:val="00811F8D"/>
    <w:rsid w:val="008125A7"/>
    <w:rsid w:val="00812EEB"/>
    <w:rsid w:val="008131B2"/>
    <w:rsid w:val="00813263"/>
    <w:rsid w:val="00813DCD"/>
    <w:rsid w:val="00813F96"/>
    <w:rsid w:val="00814034"/>
    <w:rsid w:val="00814995"/>
    <w:rsid w:val="00814A05"/>
    <w:rsid w:val="00814BB1"/>
    <w:rsid w:val="00814D65"/>
    <w:rsid w:val="008166BA"/>
    <w:rsid w:val="00816831"/>
    <w:rsid w:val="0081688E"/>
    <w:rsid w:val="00816944"/>
    <w:rsid w:val="00816C0B"/>
    <w:rsid w:val="00816E4F"/>
    <w:rsid w:val="00817233"/>
    <w:rsid w:val="00817505"/>
    <w:rsid w:val="0081768D"/>
    <w:rsid w:val="00820056"/>
    <w:rsid w:val="00821595"/>
    <w:rsid w:val="008215C5"/>
    <w:rsid w:val="0082244A"/>
    <w:rsid w:val="00822664"/>
    <w:rsid w:val="00823F2B"/>
    <w:rsid w:val="00824022"/>
    <w:rsid w:val="00824554"/>
    <w:rsid w:val="008246F6"/>
    <w:rsid w:val="008249BE"/>
    <w:rsid w:val="00824E12"/>
    <w:rsid w:val="0082570B"/>
    <w:rsid w:val="00825984"/>
    <w:rsid w:val="00826670"/>
    <w:rsid w:val="008267A4"/>
    <w:rsid w:val="0082686A"/>
    <w:rsid w:val="00826A24"/>
    <w:rsid w:val="00827073"/>
    <w:rsid w:val="0082786A"/>
    <w:rsid w:val="00827963"/>
    <w:rsid w:val="00830161"/>
    <w:rsid w:val="00830483"/>
    <w:rsid w:val="0083052F"/>
    <w:rsid w:val="00831241"/>
    <w:rsid w:val="00831937"/>
    <w:rsid w:val="0083239C"/>
    <w:rsid w:val="0083373C"/>
    <w:rsid w:val="00833973"/>
    <w:rsid w:val="00833BA4"/>
    <w:rsid w:val="00834749"/>
    <w:rsid w:val="00835E7E"/>
    <w:rsid w:val="00836E53"/>
    <w:rsid w:val="00837D84"/>
    <w:rsid w:val="008401F2"/>
    <w:rsid w:val="008402C7"/>
    <w:rsid w:val="008404B9"/>
    <w:rsid w:val="00841AA3"/>
    <w:rsid w:val="00841B01"/>
    <w:rsid w:val="00842256"/>
    <w:rsid w:val="00842321"/>
    <w:rsid w:val="0084244B"/>
    <w:rsid w:val="00842B4C"/>
    <w:rsid w:val="00842B8E"/>
    <w:rsid w:val="00843382"/>
    <w:rsid w:val="0084344C"/>
    <w:rsid w:val="00843A93"/>
    <w:rsid w:val="008440A4"/>
    <w:rsid w:val="00844187"/>
    <w:rsid w:val="008444CC"/>
    <w:rsid w:val="0084477A"/>
    <w:rsid w:val="0084481D"/>
    <w:rsid w:val="00844AD6"/>
    <w:rsid w:val="008452B9"/>
    <w:rsid w:val="008458FE"/>
    <w:rsid w:val="00845F4A"/>
    <w:rsid w:val="00846807"/>
    <w:rsid w:val="00846B5C"/>
    <w:rsid w:val="0085053C"/>
    <w:rsid w:val="00850A32"/>
    <w:rsid w:val="00850BD9"/>
    <w:rsid w:val="00850F38"/>
    <w:rsid w:val="00850F75"/>
    <w:rsid w:val="0085129F"/>
    <w:rsid w:val="00851F08"/>
    <w:rsid w:val="00852625"/>
    <w:rsid w:val="00852E90"/>
    <w:rsid w:val="00852EF7"/>
    <w:rsid w:val="00852F8A"/>
    <w:rsid w:val="00853249"/>
    <w:rsid w:val="008532F4"/>
    <w:rsid w:val="008542E9"/>
    <w:rsid w:val="0085450B"/>
    <w:rsid w:val="00855134"/>
    <w:rsid w:val="00855324"/>
    <w:rsid w:val="00855D57"/>
    <w:rsid w:val="00855E1A"/>
    <w:rsid w:val="0085603A"/>
    <w:rsid w:val="008567AE"/>
    <w:rsid w:val="00856873"/>
    <w:rsid w:val="00856D53"/>
    <w:rsid w:val="00857B95"/>
    <w:rsid w:val="008620B0"/>
    <w:rsid w:val="008628B3"/>
    <w:rsid w:val="0086290A"/>
    <w:rsid w:val="00862BA2"/>
    <w:rsid w:val="00862DE0"/>
    <w:rsid w:val="0086374C"/>
    <w:rsid w:val="008637E1"/>
    <w:rsid w:val="008647F9"/>
    <w:rsid w:val="00864EC6"/>
    <w:rsid w:val="008650B8"/>
    <w:rsid w:val="0086577B"/>
    <w:rsid w:val="00866FE9"/>
    <w:rsid w:val="008671CB"/>
    <w:rsid w:val="008677CB"/>
    <w:rsid w:val="008678ED"/>
    <w:rsid w:val="00867ED5"/>
    <w:rsid w:val="00870354"/>
    <w:rsid w:val="00871159"/>
    <w:rsid w:val="008713A8"/>
    <w:rsid w:val="008717A5"/>
    <w:rsid w:val="0087197B"/>
    <w:rsid w:val="00872874"/>
    <w:rsid w:val="00872A82"/>
    <w:rsid w:val="00872D66"/>
    <w:rsid w:val="00873434"/>
    <w:rsid w:val="00874F7E"/>
    <w:rsid w:val="00875673"/>
    <w:rsid w:val="00875B77"/>
    <w:rsid w:val="00876088"/>
    <w:rsid w:val="0087643D"/>
    <w:rsid w:val="00876B20"/>
    <w:rsid w:val="00877BFF"/>
    <w:rsid w:val="0088020F"/>
    <w:rsid w:val="0088023C"/>
    <w:rsid w:val="0088072B"/>
    <w:rsid w:val="00880D58"/>
    <w:rsid w:val="008814DA"/>
    <w:rsid w:val="008824DB"/>
    <w:rsid w:val="0088259E"/>
    <w:rsid w:val="008828B4"/>
    <w:rsid w:val="00883040"/>
    <w:rsid w:val="00883174"/>
    <w:rsid w:val="00883293"/>
    <w:rsid w:val="008836A2"/>
    <w:rsid w:val="0088382B"/>
    <w:rsid w:val="00883EB7"/>
    <w:rsid w:val="0088435F"/>
    <w:rsid w:val="0088459C"/>
    <w:rsid w:val="00884644"/>
    <w:rsid w:val="008848D6"/>
    <w:rsid w:val="00884DCC"/>
    <w:rsid w:val="00885396"/>
    <w:rsid w:val="00885984"/>
    <w:rsid w:val="00885ADC"/>
    <w:rsid w:val="00885D92"/>
    <w:rsid w:val="00886243"/>
    <w:rsid w:val="0088699A"/>
    <w:rsid w:val="008870BA"/>
    <w:rsid w:val="008902FD"/>
    <w:rsid w:val="008909D2"/>
    <w:rsid w:val="00891186"/>
    <w:rsid w:val="008934C7"/>
    <w:rsid w:val="0089384C"/>
    <w:rsid w:val="00893F99"/>
    <w:rsid w:val="0089402E"/>
    <w:rsid w:val="008943A2"/>
    <w:rsid w:val="00894CE9"/>
    <w:rsid w:val="00895037"/>
    <w:rsid w:val="00895D7C"/>
    <w:rsid w:val="00895F01"/>
    <w:rsid w:val="008964BE"/>
    <w:rsid w:val="0089749E"/>
    <w:rsid w:val="00897536"/>
    <w:rsid w:val="00897783"/>
    <w:rsid w:val="00897C48"/>
    <w:rsid w:val="008A044C"/>
    <w:rsid w:val="008A0C17"/>
    <w:rsid w:val="008A14E7"/>
    <w:rsid w:val="008A23FC"/>
    <w:rsid w:val="008A29F7"/>
    <w:rsid w:val="008A2DB6"/>
    <w:rsid w:val="008A30F5"/>
    <w:rsid w:val="008A3134"/>
    <w:rsid w:val="008A3A63"/>
    <w:rsid w:val="008A3FDD"/>
    <w:rsid w:val="008A446B"/>
    <w:rsid w:val="008A4E8E"/>
    <w:rsid w:val="008A5113"/>
    <w:rsid w:val="008A5451"/>
    <w:rsid w:val="008A5C2D"/>
    <w:rsid w:val="008A5EEF"/>
    <w:rsid w:val="008A677F"/>
    <w:rsid w:val="008B02A3"/>
    <w:rsid w:val="008B0D12"/>
    <w:rsid w:val="008B0E79"/>
    <w:rsid w:val="008B1461"/>
    <w:rsid w:val="008B32D3"/>
    <w:rsid w:val="008B37C4"/>
    <w:rsid w:val="008B3A7C"/>
    <w:rsid w:val="008B4515"/>
    <w:rsid w:val="008B46DD"/>
    <w:rsid w:val="008B6406"/>
    <w:rsid w:val="008B6E90"/>
    <w:rsid w:val="008B6F07"/>
    <w:rsid w:val="008B7910"/>
    <w:rsid w:val="008C0859"/>
    <w:rsid w:val="008C1238"/>
    <w:rsid w:val="008C243E"/>
    <w:rsid w:val="008C258B"/>
    <w:rsid w:val="008C27D6"/>
    <w:rsid w:val="008C2ECD"/>
    <w:rsid w:val="008C3623"/>
    <w:rsid w:val="008C38B6"/>
    <w:rsid w:val="008C3AD5"/>
    <w:rsid w:val="008C4778"/>
    <w:rsid w:val="008C4CF4"/>
    <w:rsid w:val="008C5FA5"/>
    <w:rsid w:val="008C60FB"/>
    <w:rsid w:val="008C7176"/>
    <w:rsid w:val="008C72CE"/>
    <w:rsid w:val="008C7B07"/>
    <w:rsid w:val="008D043E"/>
    <w:rsid w:val="008D058D"/>
    <w:rsid w:val="008D0B25"/>
    <w:rsid w:val="008D18AB"/>
    <w:rsid w:val="008D1B33"/>
    <w:rsid w:val="008D2555"/>
    <w:rsid w:val="008D26D1"/>
    <w:rsid w:val="008D2C93"/>
    <w:rsid w:val="008D2EF8"/>
    <w:rsid w:val="008D388A"/>
    <w:rsid w:val="008D43E3"/>
    <w:rsid w:val="008D4C38"/>
    <w:rsid w:val="008D4DBB"/>
    <w:rsid w:val="008D5338"/>
    <w:rsid w:val="008D5446"/>
    <w:rsid w:val="008D56CB"/>
    <w:rsid w:val="008D620C"/>
    <w:rsid w:val="008D650A"/>
    <w:rsid w:val="008D6F1E"/>
    <w:rsid w:val="008D77C6"/>
    <w:rsid w:val="008E1375"/>
    <w:rsid w:val="008E15BE"/>
    <w:rsid w:val="008E1A1D"/>
    <w:rsid w:val="008E1AA9"/>
    <w:rsid w:val="008E206C"/>
    <w:rsid w:val="008E30D1"/>
    <w:rsid w:val="008E335A"/>
    <w:rsid w:val="008E360E"/>
    <w:rsid w:val="008E36BF"/>
    <w:rsid w:val="008E4325"/>
    <w:rsid w:val="008E4520"/>
    <w:rsid w:val="008E4B12"/>
    <w:rsid w:val="008E5668"/>
    <w:rsid w:val="008E5835"/>
    <w:rsid w:val="008E59B7"/>
    <w:rsid w:val="008E61D0"/>
    <w:rsid w:val="008E6D85"/>
    <w:rsid w:val="008E72E1"/>
    <w:rsid w:val="008E7449"/>
    <w:rsid w:val="008E7829"/>
    <w:rsid w:val="008E7DA1"/>
    <w:rsid w:val="008F0C05"/>
    <w:rsid w:val="008F1C45"/>
    <w:rsid w:val="008F3172"/>
    <w:rsid w:val="008F3196"/>
    <w:rsid w:val="008F6023"/>
    <w:rsid w:val="008F62E2"/>
    <w:rsid w:val="008F63F8"/>
    <w:rsid w:val="008F65E6"/>
    <w:rsid w:val="008F72A2"/>
    <w:rsid w:val="009006DB"/>
    <w:rsid w:val="0090274E"/>
    <w:rsid w:val="00902D71"/>
    <w:rsid w:val="00902DE9"/>
    <w:rsid w:val="00903336"/>
    <w:rsid w:val="0090371A"/>
    <w:rsid w:val="00904D6D"/>
    <w:rsid w:val="009054F4"/>
    <w:rsid w:val="00906A7E"/>
    <w:rsid w:val="00906CD9"/>
    <w:rsid w:val="009071E2"/>
    <w:rsid w:val="00907D7F"/>
    <w:rsid w:val="00907EF8"/>
    <w:rsid w:val="00910F7F"/>
    <w:rsid w:val="00911357"/>
    <w:rsid w:val="00911B4A"/>
    <w:rsid w:val="00913FFE"/>
    <w:rsid w:val="00914598"/>
    <w:rsid w:val="009148C0"/>
    <w:rsid w:val="00914992"/>
    <w:rsid w:val="00914A89"/>
    <w:rsid w:val="0091505C"/>
    <w:rsid w:val="00915200"/>
    <w:rsid w:val="00915712"/>
    <w:rsid w:val="009159EA"/>
    <w:rsid w:val="00916262"/>
    <w:rsid w:val="00916265"/>
    <w:rsid w:val="00916C2B"/>
    <w:rsid w:val="00916FDA"/>
    <w:rsid w:val="00920460"/>
    <w:rsid w:val="009205F6"/>
    <w:rsid w:val="00920FBC"/>
    <w:rsid w:val="0092147E"/>
    <w:rsid w:val="009217F0"/>
    <w:rsid w:val="00921834"/>
    <w:rsid w:val="00921CB0"/>
    <w:rsid w:val="00922386"/>
    <w:rsid w:val="00922742"/>
    <w:rsid w:val="00922E7B"/>
    <w:rsid w:val="009235A4"/>
    <w:rsid w:val="00923D12"/>
    <w:rsid w:val="0092500B"/>
    <w:rsid w:val="00925138"/>
    <w:rsid w:val="00925C22"/>
    <w:rsid w:val="009260B7"/>
    <w:rsid w:val="00926886"/>
    <w:rsid w:val="00926B67"/>
    <w:rsid w:val="0092772D"/>
    <w:rsid w:val="00927879"/>
    <w:rsid w:val="00927A6F"/>
    <w:rsid w:val="00930936"/>
    <w:rsid w:val="009311DF"/>
    <w:rsid w:val="0093126E"/>
    <w:rsid w:val="009316D9"/>
    <w:rsid w:val="00931805"/>
    <w:rsid w:val="00931A33"/>
    <w:rsid w:val="00931AC1"/>
    <w:rsid w:val="0093207B"/>
    <w:rsid w:val="009322F2"/>
    <w:rsid w:val="0093253D"/>
    <w:rsid w:val="00932981"/>
    <w:rsid w:val="00933A0B"/>
    <w:rsid w:val="00933E40"/>
    <w:rsid w:val="0093405A"/>
    <w:rsid w:val="00934CBB"/>
    <w:rsid w:val="00934F6E"/>
    <w:rsid w:val="0093582B"/>
    <w:rsid w:val="00937145"/>
    <w:rsid w:val="009373C6"/>
    <w:rsid w:val="0093788E"/>
    <w:rsid w:val="00937B3F"/>
    <w:rsid w:val="009403B0"/>
    <w:rsid w:val="00940F93"/>
    <w:rsid w:val="009416B0"/>
    <w:rsid w:val="00942B0C"/>
    <w:rsid w:val="00942F19"/>
    <w:rsid w:val="00942F53"/>
    <w:rsid w:val="009434A1"/>
    <w:rsid w:val="009435B5"/>
    <w:rsid w:val="00944761"/>
    <w:rsid w:val="009452EF"/>
    <w:rsid w:val="00945DEE"/>
    <w:rsid w:val="00946627"/>
    <w:rsid w:val="009470F5"/>
    <w:rsid w:val="00947539"/>
    <w:rsid w:val="009475D0"/>
    <w:rsid w:val="009476B8"/>
    <w:rsid w:val="009478CB"/>
    <w:rsid w:val="00947912"/>
    <w:rsid w:val="00947C0F"/>
    <w:rsid w:val="00950209"/>
    <w:rsid w:val="00950BC1"/>
    <w:rsid w:val="0095145E"/>
    <w:rsid w:val="00951F23"/>
    <w:rsid w:val="00951F6E"/>
    <w:rsid w:val="00952141"/>
    <w:rsid w:val="009526FB"/>
    <w:rsid w:val="00952D78"/>
    <w:rsid w:val="00952EB7"/>
    <w:rsid w:val="0095375F"/>
    <w:rsid w:val="00953BAE"/>
    <w:rsid w:val="00953EE4"/>
    <w:rsid w:val="0095432E"/>
    <w:rsid w:val="009545F7"/>
    <w:rsid w:val="00954778"/>
    <w:rsid w:val="00955028"/>
    <w:rsid w:val="009557A1"/>
    <w:rsid w:val="00956E50"/>
    <w:rsid w:val="009577FD"/>
    <w:rsid w:val="00957886"/>
    <w:rsid w:val="0096091B"/>
    <w:rsid w:val="00960CC2"/>
    <w:rsid w:val="00960EF2"/>
    <w:rsid w:val="009611BE"/>
    <w:rsid w:val="0096137C"/>
    <w:rsid w:val="009613BF"/>
    <w:rsid w:val="00961CA2"/>
    <w:rsid w:val="009620C5"/>
    <w:rsid w:val="00962A0F"/>
    <w:rsid w:val="00962EDD"/>
    <w:rsid w:val="00963375"/>
    <w:rsid w:val="00963620"/>
    <w:rsid w:val="00963E2D"/>
    <w:rsid w:val="009640CB"/>
    <w:rsid w:val="00964146"/>
    <w:rsid w:val="00964B1B"/>
    <w:rsid w:val="00964BFE"/>
    <w:rsid w:val="00964D11"/>
    <w:rsid w:val="00965197"/>
    <w:rsid w:val="009661C9"/>
    <w:rsid w:val="0096627F"/>
    <w:rsid w:val="00966ABD"/>
    <w:rsid w:val="00967477"/>
    <w:rsid w:val="009675EA"/>
    <w:rsid w:val="00967A31"/>
    <w:rsid w:val="00967B68"/>
    <w:rsid w:val="00970847"/>
    <w:rsid w:val="0097097E"/>
    <w:rsid w:val="00971251"/>
    <w:rsid w:val="00971485"/>
    <w:rsid w:val="00971CE4"/>
    <w:rsid w:val="00972F4B"/>
    <w:rsid w:val="0097492B"/>
    <w:rsid w:val="00974F82"/>
    <w:rsid w:val="00975AB4"/>
    <w:rsid w:val="00975F76"/>
    <w:rsid w:val="00976B42"/>
    <w:rsid w:val="00977326"/>
    <w:rsid w:val="00977444"/>
    <w:rsid w:val="00977446"/>
    <w:rsid w:val="009803D4"/>
    <w:rsid w:val="00981506"/>
    <w:rsid w:val="00982609"/>
    <w:rsid w:val="00984250"/>
    <w:rsid w:val="00984568"/>
    <w:rsid w:val="00984882"/>
    <w:rsid w:val="00985496"/>
    <w:rsid w:val="009855F2"/>
    <w:rsid w:val="0098586D"/>
    <w:rsid w:val="009865E5"/>
    <w:rsid w:val="00986D30"/>
    <w:rsid w:val="00987199"/>
    <w:rsid w:val="00987385"/>
    <w:rsid w:val="0099222C"/>
    <w:rsid w:val="009932AD"/>
    <w:rsid w:val="0099535A"/>
    <w:rsid w:val="00995DF7"/>
    <w:rsid w:val="00995EBE"/>
    <w:rsid w:val="0099679F"/>
    <w:rsid w:val="00996B53"/>
    <w:rsid w:val="00996CCA"/>
    <w:rsid w:val="00997503"/>
    <w:rsid w:val="0099797D"/>
    <w:rsid w:val="009A02E3"/>
    <w:rsid w:val="009A0C43"/>
    <w:rsid w:val="009A0F8D"/>
    <w:rsid w:val="009A19F2"/>
    <w:rsid w:val="009A2799"/>
    <w:rsid w:val="009A318D"/>
    <w:rsid w:val="009A4F39"/>
    <w:rsid w:val="009A5089"/>
    <w:rsid w:val="009A5234"/>
    <w:rsid w:val="009A5347"/>
    <w:rsid w:val="009A5815"/>
    <w:rsid w:val="009A5ABA"/>
    <w:rsid w:val="009A5E8C"/>
    <w:rsid w:val="009A6FBA"/>
    <w:rsid w:val="009A706D"/>
    <w:rsid w:val="009A7744"/>
    <w:rsid w:val="009B0134"/>
    <w:rsid w:val="009B0DF5"/>
    <w:rsid w:val="009B1F60"/>
    <w:rsid w:val="009B2428"/>
    <w:rsid w:val="009B25A5"/>
    <w:rsid w:val="009B2E29"/>
    <w:rsid w:val="009B3397"/>
    <w:rsid w:val="009B44C9"/>
    <w:rsid w:val="009B4E74"/>
    <w:rsid w:val="009B527F"/>
    <w:rsid w:val="009B5652"/>
    <w:rsid w:val="009B6210"/>
    <w:rsid w:val="009B6848"/>
    <w:rsid w:val="009B6F66"/>
    <w:rsid w:val="009B79AB"/>
    <w:rsid w:val="009B7BD7"/>
    <w:rsid w:val="009C06B0"/>
    <w:rsid w:val="009C089E"/>
    <w:rsid w:val="009C0B72"/>
    <w:rsid w:val="009C157F"/>
    <w:rsid w:val="009C1D5B"/>
    <w:rsid w:val="009C1FAE"/>
    <w:rsid w:val="009C2336"/>
    <w:rsid w:val="009C242E"/>
    <w:rsid w:val="009C3D2B"/>
    <w:rsid w:val="009C4080"/>
    <w:rsid w:val="009C40AA"/>
    <w:rsid w:val="009C40D3"/>
    <w:rsid w:val="009C4646"/>
    <w:rsid w:val="009C48B3"/>
    <w:rsid w:val="009C549D"/>
    <w:rsid w:val="009C6C3A"/>
    <w:rsid w:val="009C6D57"/>
    <w:rsid w:val="009C6EA5"/>
    <w:rsid w:val="009C7159"/>
    <w:rsid w:val="009D0E44"/>
    <w:rsid w:val="009D1219"/>
    <w:rsid w:val="009D18B8"/>
    <w:rsid w:val="009D216D"/>
    <w:rsid w:val="009D22A2"/>
    <w:rsid w:val="009D2CAA"/>
    <w:rsid w:val="009D3647"/>
    <w:rsid w:val="009D3D0E"/>
    <w:rsid w:val="009D46B4"/>
    <w:rsid w:val="009D48B2"/>
    <w:rsid w:val="009D611F"/>
    <w:rsid w:val="009D7299"/>
    <w:rsid w:val="009E0964"/>
    <w:rsid w:val="009E0A68"/>
    <w:rsid w:val="009E0B67"/>
    <w:rsid w:val="009E1380"/>
    <w:rsid w:val="009E15E4"/>
    <w:rsid w:val="009E2B9A"/>
    <w:rsid w:val="009E3DA3"/>
    <w:rsid w:val="009E4490"/>
    <w:rsid w:val="009E569D"/>
    <w:rsid w:val="009E58AE"/>
    <w:rsid w:val="009E61F6"/>
    <w:rsid w:val="009E689B"/>
    <w:rsid w:val="009E7386"/>
    <w:rsid w:val="009E7940"/>
    <w:rsid w:val="009E7BBC"/>
    <w:rsid w:val="009F140B"/>
    <w:rsid w:val="009F1AFA"/>
    <w:rsid w:val="009F1EC5"/>
    <w:rsid w:val="009F1ED7"/>
    <w:rsid w:val="009F244E"/>
    <w:rsid w:val="009F37DD"/>
    <w:rsid w:val="009F383A"/>
    <w:rsid w:val="009F459F"/>
    <w:rsid w:val="009F48B8"/>
    <w:rsid w:val="009F49CD"/>
    <w:rsid w:val="009F6296"/>
    <w:rsid w:val="009F6A0D"/>
    <w:rsid w:val="009F6BFC"/>
    <w:rsid w:val="009F6E63"/>
    <w:rsid w:val="009F72AA"/>
    <w:rsid w:val="009F7484"/>
    <w:rsid w:val="009F78E4"/>
    <w:rsid w:val="009F7C31"/>
    <w:rsid w:val="00A00621"/>
    <w:rsid w:val="00A00745"/>
    <w:rsid w:val="00A00CB8"/>
    <w:rsid w:val="00A012B8"/>
    <w:rsid w:val="00A01474"/>
    <w:rsid w:val="00A017CF"/>
    <w:rsid w:val="00A01A92"/>
    <w:rsid w:val="00A01D0F"/>
    <w:rsid w:val="00A02249"/>
    <w:rsid w:val="00A02EF9"/>
    <w:rsid w:val="00A032A0"/>
    <w:rsid w:val="00A038CB"/>
    <w:rsid w:val="00A0405B"/>
    <w:rsid w:val="00A046DD"/>
    <w:rsid w:val="00A04D02"/>
    <w:rsid w:val="00A0513C"/>
    <w:rsid w:val="00A06B4C"/>
    <w:rsid w:val="00A06EFA"/>
    <w:rsid w:val="00A07776"/>
    <w:rsid w:val="00A07A48"/>
    <w:rsid w:val="00A106CC"/>
    <w:rsid w:val="00A11334"/>
    <w:rsid w:val="00A115B1"/>
    <w:rsid w:val="00A11992"/>
    <w:rsid w:val="00A1213A"/>
    <w:rsid w:val="00A12BB1"/>
    <w:rsid w:val="00A12EAB"/>
    <w:rsid w:val="00A136AD"/>
    <w:rsid w:val="00A13D18"/>
    <w:rsid w:val="00A1503F"/>
    <w:rsid w:val="00A151C6"/>
    <w:rsid w:val="00A17E12"/>
    <w:rsid w:val="00A207C2"/>
    <w:rsid w:val="00A20F15"/>
    <w:rsid w:val="00A219FB"/>
    <w:rsid w:val="00A22092"/>
    <w:rsid w:val="00A22644"/>
    <w:rsid w:val="00A23286"/>
    <w:rsid w:val="00A23AE8"/>
    <w:rsid w:val="00A24F9A"/>
    <w:rsid w:val="00A2519D"/>
    <w:rsid w:val="00A25439"/>
    <w:rsid w:val="00A2573B"/>
    <w:rsid w:val="00A279C5"/>
    <w:rsid w:val="00A31783"/>
    <w:rsid w:val="00A31802"/>
    <w:rsid w:val="00A319C7"/>
    <w:rsid w:val="00A31BB7"/>
    <w:rsid w:val="00A31E30"/>
    <w:rsid w:val="00A31FF7"/>
    <w:rsid w:val="00A34B06"/>
    <w:rsid w:val="00A34CB2"/>
    <w:rsid w:val="00A35677"/>
    <w:rsid w:val="00A360DE"/>
    <w:rsid w:val="00A3654A"/>
    <w:rsid w:val="00A36728"/>
    <w:rsid w:val="00A373B5"/>
    <w:rsid w:val="00A377E0"/>
    <w:rsid w:val="00A378E8"/>
    <w:rsid w:val="00A37E39"/>
    <w:rsid w:val="00A4023D"/>
    <w:rsid w:val="00A40C92"/>
    <w:rsid w:val="00A414D5"/>
    <w:rsid w:val="00A424C5"/>
    <w:rsid w:val="00A42521"/>
    <w:rsid w:val="00A427CC"/>
    <w:rsid w:val="00A42B05"/>
    <w:rsid w:val="00A42FB5"/>
    <w:rsid w:val="00A434ED"/>
    <w:rsid w:val="00A43EE0"/>
    <w:rsid w:val="00A43F4E"/>
    <w:rsid w:val="00A4496B"/>
    <w:rsid w:val="00A44D96"/>
    <w:rsid w:val="00A451A7"/>
    <w:rsid w:val="00A45553"/>
    <w:rsid w:val="00A45F0A"/>
    <w:rsid w:val="00A4616E"/>
    <w:rsid w:val="00A4653D"/>
    <w:rsid w:val="00A47068"/>
    <w:rsid w:val="00A47082"/>
    <w:rsid w:val="00A50271"/>
    <w:rsid w:val="00A50277"/>
    <w:rsid w:val="00A517C0"/>
    <w:rsid w:val="00A5186C"/>
    <w:rsid w:val="00A52FD9"/>
    <w:rsid w:val="00A533B1"/>
    <w:rsid w:val="00A5379D"/>
    <w:rsid w:val="00A53FBE"/>
    <w:rsid w:val="00A543B0"/>
    <w:rsid w:val="00A54983"/>
    <w:rsid w:val="00A550E2"/>
    <w:rsid w:val="00A5596F"/>
    <w:rsid w:val="00A55A34"/>
    <w:rsid w:val="00A56403"/>
    <w:rsid w:val="00A56B21"/>
    <w:rsid w:val="00A5707A"/>
    <w:rsid w:val="00A60106"/>
    <w:rsid w:val="00A60C35"/>
    <w:rsid w:val="00A60F6F"/>
    <w:rsid w:val="00A6190E"/>
    <w:rsid w:val="00A61E17"/>
    <w:rsid w:val="00A61E2E"/>
    <w:rsid w:val="00A61F5E"/>
    <w:rsid w:val="00A6208F"/>
    <w:rsid w:val="00A628EB"/>
    <w:rsid w:val="00A62FE9"/>
    <w:rsid w:val="00A632B2"/>
    <w:rsid w:val="00A63CAF"/>
    <w:rsid w:val="00A641BC"/>
    <w:rsid w:val="00A6474D"/>
    <w:rsid w:val="00A64F70"/>
    <w:rsid w:val="00A6566D"/>
    <w:rsid w:val="00A65D75"/>
    <w:rsid w:val="00A65FB0"/>
    <w:rsid w:val="00A661C8"/>
    <w:rsid w:val="00A66B93"/>
    <w:rsid w:val="00A66C15"/>
    <w:rsid w:val="00A66C60"/>
    <w:rsid w:val="00A70379"/>
    <w:rsid w:val="00A71F30"/>
    <w:rsid w:val="00A726CF"/>
    <w:rsid w:val="00A728BC"/>
    <w:rsid w:val="00A73E1F"/>
    <w:rsid w:val="00A74404"/>
    <w:rsid w:val="00A74472"/>
    <w:rsid w:val="00A74C2B"/>
    <w:rsid w:val="00A76333"/>
    <w:rsid w:val="00A76B60"/>
    <w:rsid w:val="00A7737E"/>
    <w:rsid w:val="00A8032D"/>
    <w:rsid w:val="00A80660"/>
    <w:rsid w:val="00A816C8"/>
    <w:rsid w:val="00A81D6C"/>
    <w:rsid w:val="00A83D5E"/>
    <w:rsid w:val="00A83DAB"/>
    <w:rsid w:val="00A84C3F"/>
    <w:rsid w:val="00A852C2"/>
    <w:rsid w:val="00A85843"/>
    <w:rsid w:val="00A85AB2"/>
    <w:rsid w:val="00A85B73"/>
    <w:rsid w:val="00A85B8F"/>
    <w:rsid w:val="00A864CC"/>
    <w:rsid w:val="00A865E1"/>
    <w:rsid w:val="00A876B3"/>
    <w:rsid w:val="00A9046A"/>
    <w:rsid w:val="00A90B2A"/>
    <w:rsid w:val="00A91456"/>
    <w:rsid w:val="00A9187F"/>
    <w:rsid w:val="00A91ED6"/>
    <w:rsid w:val="00A92264"/>
    <w:rsid w:val="00A926DB"/>
    <w:rsid w:val="00A932FE"/>
    <w:rsid w:val="00A937A8"/>
    <w:rsid w:val="00A93C4C"/>
    <w:rsid w:val="00A93E7E"/>
    <w:rsid w:val="00A94705"/>
    <w:rsid w:val="00A94D79"/>
    <w:rsid w:val="00A97660"/>
    <w:rsid w:val="00AA0996"/>
    <w:rsid w:val="00AA123D"/>
    <w:rsid w:val="00AA17C8"/>
    <w:rsid w:val="00AA1EF2"/>
    <w:rsid w:val="00AA2064"/>
    <w:rsid w:val="00AA2BDC"/>
    <w:rsid w:val="00AA2C96"/>
    <w:rsid w:val="00AA2E22"/>
    <w:rsid w:val="00AA33B6"/>
    <w:rsid w:val="00AA3850"/>
    <w:rsid w:val="00AA4A68"/>
    <w:rsid w:val="00AA59FD"/>
    <w:rsid w:val="00AA5DA7"/>
    <w:rsid w:val="00AA5F62"/>
    <w:rsid w:val="00AA6799"/>
    <w:rsid w:val="00AA6C63"/>
    <w:rsid w:val="00AA6CDC"/>
    <w:rsid w:val="00AB00AC"/>
    <w:rsid w:val="00AB0227"/>
    <w:rsid w:val="00AB07EE"/>
    <w:rsid w:val="00AB1099"/>
    <w:rsid w:val="00AB1204"/>
    <w:rsid w:val="00AB2982"/>
    <w:rsid w:val="00AB2BF4"/>
    <w:rsid w:val="00AB3394"/>
    <w:rsid w:val="00AB3F18"/>
    <w:rsid w:val="00AB4657"/>
    <w:rsid w:val="00AB4AEA"/>
    <w:rsid w:val="00AB57A1"/>
    <w:rsid w:val="00AB58E6"/>
    <w:rsid w:val="00AB5E73"/>
    <w:rsid w:val="00AB6ADC"/>
    <w:rsid w:val="00AB6FFD"/>
    <w:rsid w:val="00AB706D"/>
    <w:rsid w:val="00AB7272"/>
    <w:rsid w:val="00AB7FCB"/>
    <w:rsid w:val="00AC1BD7"/>
    <w:rsid w:val="00AC2790"/>
    <w:rsid w:val="00AC2A51"/>
    <w:rsid w:val="00AC30F5"/>
    <w:rsid w:val="00AC33AD"/>
    <w:rsid w:val="00AC3EC0"/>
    <w:rsid w:val="00AC4315"/>
    <w:rsid w:val="00AC49C0"/>
    <w:rsid w:val="00AC4B59"/>
    <w:rsid w:val="00AC524C"/>
    <w:rsid w:val="00AC526B"/>
    <w:rsid w:val="00AC552F"/>
    <w:rsid w:val="00AC5C79"/>
    <w:rsid w:val="00AC63D7"/>
    <w:rsid w:val="00AC6BB9"/>
    <w:rsid w:val="00AD02E9"/>
    <w:rsid w:val="00AD06E1"/>
    <w:rsid w:val="00AD1AD7"/>
    <w:rsid w:val="00AD2870"/>
    <w:rsid w:val="00AD4BEE"/>
    <w:rsid w:val="00AD4D5D"/>
    <w:rsid w:val="00AD5274"/>
    <w:rsid w:val="00AD58AB"/>
    <w:rsid w:val="00AD6060"/>
    <w:rsid w:val="00AD6589"/>
    <w:rsid w:val="00AD6752"/>
    <w:rsid w:val="00AD7CCD"/>
    <w:rsid w:val="00AD7EED"/>
    <w:rsid w:val="00AE0495"/>
    <w:rsid w:val="00AE1949"/>
    <w:rsid w:val="00AE3016"/>
    <w:rsid w:val="00AE45DC"/>
    <w:rsid w:val="00AE4E37"/>
    <w:rsid w:val="00AE7DDD"/>
    <w:rsid w:val="00AF0FFA"/>
    <w:rsid w:val="00AF1637"/>
    <w:rsid w:val="00AF1D45"/>
    <w:rsid w:val="00AF2482"/>
    <w:rsid w:val="00AF2E53"/>
    <w:rsid w:val="00AF40E4"/>
    <w:rsid w:val="00AF41EE"/>
    <w:rsid w:val="00AF4227"/>
    <w:rsid w:val="00AF4503"/>
    <w:rsid w:val="00AF47BE"/>
    <w:rsid w:val="00AF4C34"/>
    <w:rsid w:val="00AF4D43"/>
    <w:rsid w:val="00AF60E6"/>
    <w:rsid w:val="00B00CD9"/>
    <w:rsid w:val="00B00D47"/>
    <w:rsid w:val="00B00DA8"/>
    <w:rsid w:val="00B01C33"/>
    <w:rsid w:val="00B022CE"/>
    <w:rsid w:val="00B023A5"/>
    <w:rsid w:val="00B037CA"/>
    <w:rsid w:val="00B04890"/>
    <w:rsid w:val="00B05343"/>
    <w:rsid w:val="00B054EA"/>
    <w:rsid w:val="00B062AD"/>
    <w:rsid w:val="00B073E0"/>
    <w:rsid w:val="00B07E2E"/>
    <w:rsid w:val="00B10C64"/>
    <w:rsid w:val="00B10DE5"/>
    <w:rsid w:val="00B11039"/>
    <w:rsid w:val="00B11EBA"/>
    <w:rsid w:val="00B13219"/>
    <w:rsid w:val="00B13BC0"/>
    <w:rsid w:val="00B143F3"/>
    <w:rsid w:val="00B14C38"/>
    <w:rsid w:val="00B1554A"/>
    <w:rsid w:val="00B15FB0"/>
    <w:rsid w:val="00B164CF"/>
    <w:rsid w:val="00B1676F"/>
    <w:rsid w:val="00B168DA"/>
    <w:rsid w:val="00B16A00"/>
    <w:rsid w:val="00B17295"/>
    <w:rsid w:val="00B17345"/>
    <w:rsid w:val="00B175CA"/>
    <w:rsid w:val="00B17B1B"/>
    <w:rsid w:val="00B20267"/>
    <w:rsid w:val="00B205F7"/>
    <w:rsid w:val="00B207C9"/>
    <w:rsid w:val="00B20AC3"/>
    <w:rsid w:val="00B20F10"/>
    <w:rsid w:val="00B210B4"/>
    <w:rsid w:val="00B2149D"/>
    <w:rsid w:val="00B21B6F"/>
    <w:rsid w:val="00B2266C"/>
    <w:rsid w:val="00B23B02"/>
    <w:rsid w:val="00B23BA6"/>
    <w:rsid w:val="00B23C26"/>
    <w:rsid w:val="00B23C8F"/>
    <w:rsid w:val="00B24435"/>
    <w:rsid w:val="00B252B4"/>
    <w:rsid w:val="00B26EB4"/>
    <w:rsid w:val="00B27469"/>
    <w:rsid w:val="00B27AD5"/>
    <w:rsid w:val="00B301DC"/>
    <w:rsid w:val="00B309EB"/>
    <w:rsid w:val="00B31893"/>
    <w:rsid w:val="00B31E70"/>
    <w:rsid w:val="00B31F45"/>
    <w:rsid w:val="00B34901"/>
    <w:rsid w:val="00B34B1B"/>
    <w:rsid w:val="00B34D93"/>
    <w:rsid w:val="00B355B6"/>
    <w:rsid w:val="00B364E6"/>
    <w:rsid w:val="00B36A7D"/>
    <w:rsid w:val="00B36C9C"/>
    <w:rsid w:val="00B36D11"/>
    <w:rsid w:val="00B37340"/>
    <w:rsid w:val="00B37A0F"/>
    <w:rsid w:val="00B40330"/>
    <w:rsid w:val="00B40A09"/>
    <w:rsid w:val="00B41616"/>
    <w:rsid w:val="00B42CAF"/>
    <w:rsid w:val="00B4307D"/>
    <w:rsid w:val="00B43DA4"/>
    <w:rsid w:val="00B445AF"/>
    <w:rsid w:val="00B449CA"/>
    <w:rsid w:val="00B44A0C"/>
    <w:rsid w:val="00B44E76"/>
    <w:rsid w:val="00B46366"/>
    <w:rsid w:val="00B46C4F"/>
    <w:rsid w:val="00B478C3"/>
    <w:rsid w:val="00B47A4F"/>
    <w:rsid w:val="00B47E2E"/>
    <w:rsid w:val="00B50F00"/>
    <w:rsid w:val="00B5112F"/>
    <w:rsid w:val="00B51DA3"/>
    <w:rsid w:val="00B51FE8"/>
    <w:rsid w:val="00B52EE1"/>
    <w:rsid w:val="00B54BCB"/>
    <w:rsid w:val="00B54DFF"/>
    <w:rsid w:val="00B54E17"/>
    <w:rsid w:val="00B56304"/>
    <w:rsid w:val="00B5767D"/>
    <w:rsid w:val="00B577B2"/>
    <w:rsid w:val="00B57AFB"/>
    <w:rsid w:val="00B57EE8"/>
    <w:rsid w:val="00B600E7"/>
    <w:rsid w:val="00B60935"/>
    <w:rsid w:val="00B60B20"/>
    <w:rsid w:val="00B616D3"/>
    <w:rsid w:val="00B61855"/>
    <w:rsid w:val="00B62546"/>
    <w:rsid w:val="00B6376B"/>
    <w:rsid w:val="00B6381E"/>
    <w:rsid w:val="00B64878"/>
    <w:rsid w:val="00B64A8A"/>
    <w:rsid w:val="00B64AEC"/>
    <w:rsid w:val="00B65088"/>
    <w:rsid w:val="00B65AD8"/>
    <w:rsid w:val="00B660A7"/>
    <w:rsid w:val="00B66594"/>
    <w:rsid w:val="00B66C5B"/>
    <w:rsid w:val="00B7084C"/>
    <w:rsid w:val="00B70A2D"/>
    <w:rsid w:val="00B71CA7"/>
    <w:rsid w:val="00B71FC1"/>
    <w:rsid w:val="00B72D5C"/>
    <w:rsid w:val="00B73670"/>
    <w:rsid w:val="00B746D3"/>
    <w:rsid w:val="00B75103"/>
    <w:rsid w:val="00B75C7F"/>
    <w:rsid w:val="00B7615E"/>
    <w:rsid w:val="00B7693F"/>
    <w:rsid w:val="00B76B70"/>
    <w:rsid w:val="00B77753"/>
    <w:rsid w:val="00B81B7E"/>
    <w:rsid w:val="00B81D8A"/>
    <w:rsid w:val="00B81DED"/>
    <w:rsid w:val="00B82F95"/>
    <w:rsid w:val="00B83063"/>
    <w:rsid w:val="00B8321E"/>
    <w:rsid w:val="00B8355E"/>
    <w:rsid w:val="00B83A3C"/>
    <w:rsid w:val="00B83BDE"/>
    <w:rsid w:val="00B83DEF"/>
    <w:rsid w:val="00B83EC8"/>
    <w:rsid w:val="00B84D68"/>
    <w:rsid w:val="00B85211"/>
    <w:rsid w:val="00B85496"/>
    <w:rsid w:val="00B85800"/>
    <w:rsid w:val="00B858ED"/>
    <w:rsid w:val="00B87E3E"/>
    <w:rsid w:val="00B90256"/>
    <w:rsid w:val="00B90509"/>
    <w:rsid w:val="00B909CF"/>
    <w:rsid w:val="00B915A4"/>
    <w:rsid w:val="00B915B1"/>
    <w:rsid w:val="00B92262"/>
    <w:rsid w:val="00B924EB"/>
    <w:rsid w:val="00B9286B"/>
    <w:rsid w:val="00B92913"/>
    <w:rsid w:val="00B92D3F"/>
    <w:rsid w:val="00B92E7D"/>
    <w:rsid w:val="00B9302B"/>
    <w:rsid w:val="00B93933"/>
    <w:rsid w:val="00B93D09"/>
    <w:rsid w:val="00B93F16"/>
    <w:rsid w:val="00B9415A"/>
    <w:rsid w:val="00B94A54"/>
    <w:rsid w:val="00B94F38"/>
    <w:rsid w:val="00B95022"/>
    <w:rsid w:val="00B9591D"/>
    <w:rsid w:val="00B95BB7"/>
    <w:rsid w:val="00B95FF2"/>
    <w:rsid w:val="00B96352"/>
    <w:rsid w:val="00B96D76"/>
    <w:rsid w:val="00B97253"/>
    <w:rsid w:val="00B97570"/>
    <w:rsid w:val="00B975A1"/>
    <w:rsid w:val="00B975F3"/>
    <w:rsid w:val="00B97C67"/>
    <w:rsid w:val="00BA0F8A"/>
    <w:rsid w:val="00BA1252"/>
    <w:rsid w:val="00BA1AB3"/>
    <w:rsid w:val="00BA1E4B"/>
    <w:rsid w:val="00BA2363"/>
    <w:rsid w:val="00BA2833"/>
    <w:rsid w:val="00BA3F05"/>
    <w:rsid w:val="00BA4A39"/>
    <w:rsid w:val="00BA51AA"/>
    <w:rsid w:val="00BA5265"/>
    <w:rsid w:val="00BA52FB"/>
    <w:rsid w:val="00BA6633"/>
    <w:rsid w:val="00BA6A2D"/>
    <w:rsid w:val="00BA6A78"/>
    <w:rsid w:val="00BA6E1F"/>
    <w:rsid w:val="00BA7892"/>
    <w:rsid w:val="00BA7DA8"/>
    <w:rsid w:val="00BB03B0"/>
    <w:rsid w:val="00BB10A8"/>
    <w:rsid w:val="00BB24C4"/>
    <w:rsid w:val="00BB314A"/>
    <w:rsid w:val="00BB3157"/>
    <w:rsid w:val="00BB3FF5"/>
    <w:rsid w:val="00BB4822"/>
    <w:rsid w:val="00BB5C82"/>
    <w:rsid w:val="00BB61D5"/>
    <w:rsid w:val="00BB6CE8"/>
    <w:rsid w:val="00BC1820"/>
    <w:rsid w:val="00BC2A2D"/>
    <w:rsid w:val="00BC2EE1"/>
    <w:rsid w:val="00BC36C1"/>
    <w:rsid w:val="00BC3A81"/>
    <w:rsid w:val="00BC3BC2"/>
    <w:rsid w:val="00BC4D24"/>
    <w:rsid w:val="00BC4E65"/>
    <w:rsid w:val="00BC4F33"/>
    <w:rsid w:val="00BC518E"/>
    <w:rsid w:val="00BC5749"/>
    <w:rsid w:val="00BC5DB6"/>
    <w:rsid w:val="00BC615A"/>
    <w:rsid w:val="00BC67A6"/>
    <w:rsid w:val="00BC6E32"/>
    <w:rsid w:val="00BC6F21"/>
    <w:rsid w:val="00BC6F90"/>
    <w:rsid w:val="00BC7CF5"/>
    <w:rsid w:val="00BD0A4B"/>
    <w:rsid w:val="00BD1B24"/>
    <w:rsid w:val="00BD25CF"/>
    <w:rsid w:val="00BD299B"/>
    <w:rsid w:val="00BD2C44"/>
    <w:rsid w:val="00BD41BD"/>
    <w:rsid w:val="00BD42DA"/>
    <w:rsid w:val="00BD448D"/>
    <w:rsid w:val="00BD4CB1"/>
    <w:rsid w:val="00BD4EAF"/>
    <w:rsid w:val="00BD526C"/>
    <w:rsid w:val="00BD5518"/>
    <w:rsid w:val="00BD6557"/>
    <w:rsid w:val="00BD7484"/>
    <w:rsid w:val="00BD7528"/>
    <w:rsid w:val="00BD78EE"/>
    <w:rsid w:val="00BD7DA7"/>
    <w:rsid w:val="00BE06B8"/>
    <w:rsid w:val="00BE0DCB"/>
    <w:rsid w:val="00BE0EF5"/>
    <w:rsid w:val="00BE18AF"/>
    <w:rsid w:val="00BE1D38"/>
    <w:rsid w:val="00BE2DCC"/>
    <w:rsid w:val="00BE447B"/>
    <w:rsid w:val="00BE4BB2"/>
    <w:rsid w:val="00BE4BFE"/>
    <w:rsid w:val="00BE57EB"/>
    <w:rsid w:val="00BE5BC2"/>
    <w:rsid w:val="00BE6493"/>
    <w:rsid w:val="00BF1160"/>
    <w:rsid w:val="00BF133C"/>
    <w:rsid w:val="00BF2424"/>
    <w:rsid w:val="00BF2989"/>
    <w:rsid w:val="00BF3244"/>
    <w:rsid w:val="00BF3B50"/>
    <w:rsid w:val="00BF3ED7"/>
    <w:rsid w:val="00BF54AF"/>
    <w:rsid w:val="00BF5550"/>
    <w:rsid w:val="00BF5596"/>
    <w:rsid w:val="00BF62D4"/>
    <w:rsid w:val="00BF666F"/>
    <w:rsid w:val="00BF73C6"/>
    <w:rsid w:val="00BF776E"/>
    <w:rsid w:val="00C007DE"/>
    <w:rsid w:val="00C015D2"/>
    <w:rsid w:val="00C01E94"/>
    <w:rsid w:val="00C02B09"/>
    <w:rsid w:val="00C02E34"/>
    <w:rsid w:val="00C03774"/>
    <w:rsid w:val="00C03DC6"/>
    <w:rsid w:val="00C03F8E"/>
    <w:rsid w:val="00C0402C"/>
    <w:rsid w:val="00C04C41"/>
    <w:rsid w:val="00C04DF7"/>
    <w:rsid w:val="00C05FC2"/>
    <w:rsid w:val="00C06737"/>
    <w:rsid w:val="00C06B8D"/>
    <w:rsid w:val="00C06B90"/>
    <w:rsid w:val="00C073B7"/>
    <w:rsid w:val="00C07AE8"/>
    <w:rsid w:val="00C07E70"/>
    <w:rsid w:val="00C102A6"/>
    <w:rsid w:val="00C10DBB"/>
    <w:rsid w:val="00C13BCA"/>
    <w:rsid w:val="00C15ECE"/>
    <w:rsid w:val="00C16389"/>
    <w:rsid w:val="00C16D07"/>
    <w:rsid w:val="00C16E59"/>
    <w:rsid w:val="00C171F9"/>
    <w:rsid w:val="00C17F48"/>
    <w:rsid w:val="00C205B7"/>
    <w:rsid w:val="00C209CE"/>
    <w:rsid w:val="00C20DD7"/>
    <w:rsid w:val="00C20DD8"/>
    <w:rsid w:val="00C20F7A"/>
    <w:rsid w:val="00C211F7"/>
    <w:rsid w:val="00C21DE3"/>
    <w:rsid w:val="00C22BFB"/>
    <w:rsid w:val="00C2322A"/>
    <w:rsid w:val="00C23B40"/>
    <w:rsid w:val="00C23E7E"/>
    <w:rsid w:val="00C2423D"/>
    <w:rsid w:val="00C24282"/>
    <w:rsid w:val="00C24285"/>
    <w:rsid w:val="00C24543"/>
    <w:rsid w:val="00C247CE"/>
    <w:rsid w:val="00C252B6"/>
    <w:rsid w:val="00C2552A"/>
    <w:rsid w:val="00C2673D"/>
    <w:rsid w:val="00C26DDC"/>
    <w:rsid w:val="00C27164"/>
    <w:rsid w:val="00C27198"/>
    <w:rsid w:val="00C27CFB"/>
    <w:rsid w:val="00C30824"/>
    <w:rsid w:val="00C309B4"/>
    <w:rsid w:val="00C311C6"/>
    <w:rsid w:val="00C318BC"/>
    <w:rsid w:val="00C32A55"/>
    <w:rsid w:val="00C33518"/>
    <w:rsid w:val="00C33771"/>
    <w:rsid w:val="00C33A6F"/>
    <w:rsid w:val="00C347B1"/>
    <w:rsid w:val="00C3502A"/>
    <w:rsid w:val="00C35478"/>
    <w:rsid w:val="00C36B9F"/>
    <w:rsid w:val="00C37FAC"/>
    <w:rsid w:val="00C40821"/>
    <w:rsid w:val="00C40964"/>
    <w:rsid w:val="00C41098"/>
    <w:rsid w:val="00C41EEC"/>
    <w:rsid w:val="00C4299A"/>
    <w:rsid w:val="00C42D02"/>
    <w:rsid w:val="00C4333E"/>
    <w:rsid w:val="00C43586"/>
    <w:rsid w:val="00C44B4A"/>
    <w:rsid w:val="00C45639"/>
    <w:rsid w:val="00C468EF"/>
    <w:rsid w:val="00C473D7"/>
    <w:rsid w:val="00C4796D"/>
    <w:rsid w:val="00C505DB"/>
    <w:rsid w:val="00C50F62"/>
    <w:rsid w:val="00C51790"/>
    <w:rsid w:val="00C52446"/>
    <w:rsid w:val="00C52648"/>
    <w:rsid w:val="00C5264A"/>
    <w:rsid w:val="00C53A26"/>
    <w:rsid w:val="00C5458E"/>
    <w:rsid w:val="00C54AE5"/>
    <w:rsid w:val="00C55760"/>
    <w:rsid w:val="00C55E53"/>
    <w:rsid w:val="00C563A4"/>
    <w:rsid w:val="00C564EE"/>
    <w:rsid w:val="00C566EE"/>
    <w:rsid w:val="00C569D1"/>
    <w:rsid w:val="00C56BC4"/>
    <w:rsid w:val="00C57BB4"/>
    <w:rsid w:val="00C57BE3"/>
    <w:rsid w:val="00C57DB9"/>
    <w:rsid w:val="00C60090"/>
    <w:rsid w:val="00C61EB3"/>
    <w:rsid w:val="00C62EDE"/>
    <w:rsid w:val="00C63262"/>
    <w:rsid w:val="00C634AE"/>
    <w:rsid w:val="00C638E6"/>
    <w:rsid w:val="00C63AF5"/>
    <w:rsid w:val="00C63E91"/>
    <w:rsid w:val="00C63FC2"/>
    <w:rsid w:val="00C661F8"/>
    <w:rsid w:val="00C66960"/>
    <w:rsid w:val="00C66AF1"/>
    <w:rsid w:val="00C66BEA"/>
    <w:rsid w:val="00C66ED3"/>
    <w:rsid w:val="00C67050"/>
    <w:rsid w:val="00C670C8"/>
    <w:rsid w:val="00C673F3"/>
    <w:rsid w:val="00C70DAC"/>
    <w:rsid w:val="00C717E4"/>
    <w:rsid w:val="00C72984"/>
    <w:rsid w:val="00C72D1F"/>
    <w:rsid w:val="00C72D88"/>
    <w:rsid w:val="00C74B45"/>
    <w:rsid w:val="00C752CF"/>
    <w:rsid w:val="00C75350"/>
    <w:rsid w:val="00C75B32"/>
    <w:rsid w:val="00C766AB"/>
    <w:rsid w:val="00C77828"/>
    <w:rsid w:val="00C77EB6"/>
    <w:rsid w:val="00C803C3"/>
    <w:rsid w:val="00C805EA"/>
    <w:rsid w:val="00C806ED"/>
    <w:rsid w:val="00C8088E"/>
    <w:rsid w:val="00C81028"/>
    <w:rsid w:val="00C81799"/>
    <w:rsid w:val="00C8258E"/>
    <w:rsid w:val="00C8430E"/>
    <w:rsid w:val="00C84372"/>
    <w:rsid w:val="00C844B6"/>
    <w:rsid w:val="00C845A8"/>
    <w:rsid w:val="00C84BBD"/>
    <w:rsid w:val="00C85382"/>
    <w:rsid w:val="00C853E4"/>
    <w:rsid w:val="00C86BA7"/>
    <w:rsid w:val="00C86DE2"/>
    <w:rsid w:val="00C87A88"/>
    <w:rsid w:val="00C87AA6"/>
    <w:rsid w:val="00C87AEB"/>
    <w:rsid w:val="00C9051C"/>
    <w:rsid w:val="00C92129"/>
    <w:rsid w:val="00C92267"/>
    <w:rsid w:val="00C93DB1"/>
    <w:rsid w:val="00C94159"/>
    <w:rsid w:val="00C95235"/>
    <w:rsid w:val="00C9581A"/>
    <w:rsid w:val="00C96D24"/>
    <w:rsid w:val="00C97B1B"/>
    <w:rsid w:val="00C97DDD"/>
    <w:rsid w:val="00CA064E"/>
    <w:rsid w:val="00CA0928"/>
    <w:rsid w:val="00CA0ED5"/>
    <w:rsid w:val="00CA1F75"/>
    <w:rsid w:val="00CA2172"/>
    <w:rsid w:val="00CA2399"/>
    <w:rsid w:val="00CA30C3"/>
    <w:rsid w:val="00CA3212"/>
    <w:rsid w:val="00CA3BF8"/>
    <w:rsid w:val="00CA52F2"/>
    <w:rsid w:val="00CA5863"/>
    <w:rsid w:val="00CA5935"/>
    <w:rsid w:val="00CA5E1C"/>
    <w:rsid w:val="00CA66B9"/>
    <w:rsid w:val="00CA7BEA"/>
    <w:rsid w:val="00CB0725"/>
    <w:rsid w:val="00CB0B93"/>
    <w:rsid w:val="00CB1041"/>
    <w:rsid w:val="00CB11D4"/>
    <w:rsid w:val="00CB14E1"/>
    <w:rsid w:val="00CB1AA7"/>
    <w:rsid w:val="00CB1E09"/>
    <w:rsid w:val="00CB1F41"/>
    <w:rsid w:val="00CB3086"/>
    <w:rsid w:val="00CB343C"/>
    <w:rsid w:val="00CB3594"/>
    <w:rsid w:val="00CB36FE"/>
    <w:rsid w:val="00CB4459"/>
    <w:rsid w:val="00CB4762"/>
    <w:rsid w:val="00CB4EE4"/>
    <w:rsid w:val="00CB54DF"/>
    <w:rsid w:val="00CB5666"/>
    <w:rsid w:val="00CB58FA"/>
    <w:rsid w:val="00CB5C43"/>
    <w:rsid w:val="00CB6C4A"/>
    <w:rsid w:val="00CB7B57"/>
    <w:rsid w:val="00CC05FD"/>
    <w:rsid w:val="00CC081A"/>
    <w:rsid w:val="00CC0DF3"/>
    <w:rsid w:val="00CC0E8E"/>
    <w:rsid w:val="00CC1704"/>
    <w:rsid w:val="00CC1B85"/>
    <w:rsid w:val="00CC1F67"/>
    <w:rsid w:val="00CC273F"/>
    <w:rsid w:val="00CC37AB"/>
    <w:rsid w:val="00CC38F6"/>
    <w:rsid w:val="00CC3FCD"/>
    <w:rsid w:val="00CC42C3"/>
    <w:rsid w:val="00CC4325"/>
    <w:rsid w:val="00CC46F5"/>
    <w:rsid w:val="00CC4817"/>
    <w:rsid w:val="00CC4B50"/>
    <w:rsid w:val="00CC50E2"/>
    <w:rsid w:val="00CC51A9"/>
    <w:rsid w:val="00CC673A"/>
    <w:rsid w:val="00CC6DBF"/>
    <w:rsid w:val="00CC7284"/>
    <w:rsid w:val="00CC7530"/>
    <w:rsid w:val="00CD0123"/>
    <w:rsid w:val="00CD0705"/>
    <w:rsid w:val="00CD119E"/>
    <w:rsid w:val="00CD13FE"/>
    <w:rsid w:val="00CD245D"/>
    <w:rsid w:val="00CD42DF"/>
    <w:rsid w:val="00CD4D01"/>
    <w:rsid w:val="00CD4F79"/>
    <w:rsid w:val="00CD55A1"/>
    <w:rsid w:val="00CD563B"/>
    <w:rsid w:val="00CD60FC"/>
    <w:rsid w:val="00CD6329"/>
    <w:rsid w:val="00CE0B1D"/>
    <w:rsid w:val="00CE0C9B"/>
    <w:rsid w:val="00CE10AD"/>
    <w:rsid w:val="00CE1A55"/>
    <w:rsid w:val="00CE1E96"/>
    <w:rsid w:val="00CE2A0F"/>
    <w:rsid w:val="00CE2B1C"/>
    <w:rsid w:val="00CE3182"/>
    <w:rsid w:val="00CE3202"/>
    <w:rsid w:val="00CE3544"/>
    <w:rsid w:val="00CE4784"/>
    <w:rsid w:val="00CE611B"/>
    <w:rsid w:val="00CE67D7"/>
    <w:rsid w:val="00CE76A4"/>
    <w:rsid w:val="00CE77BF"/>
    <w:rsid w:val="00CE7964"/>
    <w:rsid w:val="00CF1ACC"/>
    <w:rsid w:val="00CF1B8C"/>
    <w:rsid w:val="00CF20A2"/>
    <w:rsid w:val="00CF29F1"/>
    <w:rsid w:val="00CF2BA4"/>
    <w:rsid w:val="00CF2F5E"/>
    <w:rsid w:val="00CF5A3C"/>
    <w:rsid w:val="00CF62A1"/>
    <w:rsid w:val="00CF6695"/>
    <w:rsid w:val="00D004C4"/>
    <w:rsid w:val="00D00A9E"/>
    <w:rsid w:val="00D00ACB"/>
    <w:rsid w:val="00D01350"/>
    <w:rsid w:val="00D019F0"/>
    <w:rsid w:val="00D01CB5"/>
    <w:rsid w:val="00D02078"/>
    <w:rsid w:val="00D0231C"/>
    <w:rsid w:val="00D02783"/>
    <w:rsid w:val="00D02C3C"/>
    <w:rsid w:val="00D03648"/>
    <w:rsid w:val="00D03734"/>
    <w:rsid w:val="00D03C46"/>
    <w:rsid w:val="00D04015"/>
    <w:rsid w:val="00D0490F"/>
    <w:rsid w:val="00D04B96"/>
    <w:rsid w:val="00D04BF1"/>
    <w:rsid w:val="00D05126"/>
    <w:rsid w:val="00D05C68"/>
    <w:rsid w:val="00D06C56"/>
    <w:rsid w:val="00D06C72"/>
    <w:rsid w:val="00D06F8A"/>
    <w:rsid w:val="00D07DBF"/>
    <w:rsid w:val="00D102AA"/>
    <w:rsid w:val="00D10741"/>
    <w:rsid w:val="00D10ACB"/>
    <w:rsid w:val="00D10BE3"/>
    <w:rsid w:val="00D115FC"/>
    <w:rsid w:val="00D11DA7"/>
    <w:rsid w:val="00D12EA2"/>
    <w:rsid w:val="00D133BD"/>
    <w:rsid w:val="00D140E6"/>
    <w:rsid w:val="00D1412B"/>
    <w:rsid w:val="00D144DD"/>
    <w:rsid w:val="00D14FCE"/>
    <w:rsid w:val="00D14FDB"/>
    <w:rsid w:val="00D16044"/>
    <w:rsid w:val="00D161DB"/>
    <w:rsid w:val="00D16A1B"/>
    <w:rsid w:val="00D16CA3"/>
    <w:rsid w:val="00D17B7C"/>
    <w:rsid w:val="00D17DDF"/>
    <w:rsid w:val="00D20EC9"/>
    <w:rsid w:val="00D21984"/>
    <w:rsid w:val="00D219F6"/>
    <w:rsid w:val="00D22161"/>
    <w:rsid w:val="00D2278F"/>
    <w:rsid w:val="00D228E5"/>
    <w:rsid w:val="00D234D7"/>
    <w:rsid w:val="00D239C1"/>
    <w:rsid w:val="00D23CFC"/>
    <w:rsid w:val="00D24222"/>
    <w:rsid w:val="00D24279"/>
    <w:rsid w:val="00D248AC"/>
    <w:rsid w:val="00D24C31"/>
    <w:rsid w:val="00D24FFF"/>
    <w:rsid w:val="00D25FE6"/>
    <w:rsid w:val="00D26040"/>
    <w:rsid w:val="00D261D9"/>
    <w:rsid w:val="00D26CED"/>
    <w:rsid w:val="00D27BC4"/>
    <w:rsid w:val="00D304D3"/>
    <w:rsid w:val="00D306F0"/>
    <w:rsid w:val="00D30A8A"/>
    <w:rsid w:val="00D30BEC"/>
    <w:rsid w:val="00D30C6D"/>
    <w:rsid w:val="00D30E5B"/>
    <w:rsid w:val="00D3292B"/>
    <w:rsid w:val="00D340AD"/>
    <w:rsid w:val="00D34560"/>
    <w:rsid w:val="00D34710"/>
    <w:rsid w:val="00D348E2"/>
    <w:rsid w:val="00D349DA"/>
    <w:rsid w:val="00D34E32"/>
    <w:rsid w:val="00D35165"/>
    <w:rsid w:val="00D354C0"/>
    <w:rsid w:val="00D36BCA"/>
    <w:rsid w:val="00D374E2"/>
    <w:rsid w:val="00D379F2"/>
    <w:rsid w:val="00D37A46"/>
    <w:rsid w:val="00D37CB9"/>
    <w:rsid w:val="00D37EF7"/>
    <w:rsid w:val="00D37FCE"/>
    <w:rsid w:val="00D41C56"/>
    <w:rsid w:val="00D42B36"/>
    <w:rsid w:val="00D42C7F"/>
    <w:rsid w:val="00D43068"/>
    <w:rsid w:val="00D436E5"/>
    <w:rsid w:val="00D43DEF"/>
    <w:rsid w:val="00D43EB2"/>
    <w:rsid w:val="00D44243"/>
    <w:rsid w:val="00D4597D"/>
    <w:rsid w:val="00D46217"/>
    <w:rsid w:val="00D462DA"/>
    <w:rsid w:val="00D46864"/>
    <w:rsid w:val="00D46904"/>
    <w:rsid w:val="00D46A1E"/>
    <w:rsid w:val="00D46BEB"/>
    <w:rsid w:val="00D46EA9"/>
    <w:rsid w:val="00D47107"/>
    <w:rsid w:val="00D47D06"/>
    <w:rsid w:val="00D50879"/>
    <w:rsid w:val="00D50CE2"/>
    <w:rsid w:val="00D51E2C"/>
    <w:rsid w:val="00D52672"/>
    <w:rsid w:val="00D52932"/>
    <w:rsid w:val="00D52EA3"/>
    <w:rsid w:val="00D536BD"/>
    <w:rsid w:val="00D537BD"/>
    <w:rsid w:val="00D537CA"/>
    <w:rsid w:val="00D53BE5"/>
    <w:rsid w:val="00D53C0C"/>
    <w:rsid w:val="00D563BD"/>
    <w:rsid w:val="00D565FD"/>
    <w:rsid w:val="00D56D0C"/>
    <w:rsid w:val="00D57029"/>
    <w:rsid w:val="00D5713D"/>
    <w:rsid w:val="00D57675"/>
    <w:rsid w:val="00D57924"/>
    <w:rsid w:val="00D57DE3"/>
    <w:rsid w:val="00D57FAD"/>
    <w:rsid w:val="00D6013C"/>
    <w:rsid w:val="00D60186"/>
    <w:rsid w:val="00D6080E"/>
    <w:rsid w:val="00D60A2D"/>
    <w:rsid w:val="00D61489"/>
    <w:rsid w:val="00D616D7"/>
    <w:rsid w:val="00D62305"/>
    <w:rsid w:val="00D62D0C"/>
    <w:rsid w:val="00D63421"/>
    <w:rsid w:val="00D635E9"/>
    <w:rsid w:val="00D63B53"/>
    <w:rsid w:val="00D6494E"/>
    <w:rsid w:val="00D657E6"/>
    <w:rsid w:val="00D65EFD"/>
    <w:rsid w:val="00D66812"/>
    <w:rsid w:val="00D7054B"/>
    <w:rsid w:val="00D708BF"/>
    <w:rsid w:val="00D71835"/>
    <w:rsid w:val="00D7266C"/>
    <w:rsid w:val="00D72CF0"/>
    <w:rsid w:val="00D733F3"/>
    <w:rsid w:val="00D73434"/>
    <w:rsid w:val="00D73498"/>
    <w:rsid w:val="00D7354D"/>
    <w:rsid w:val="00D74132"/>
    <w:rsid w:val="00D743C8"/>
    <w:rsid w:val="00D7457F"/>
    <w:rsid w:val="00D749C0"/>
    <w:rsid w:val="00D74A92"/>
    <w:rsid w:val="00D75D8D"/>
    <w:rsid w:val="00D7643C"/>
    <w:rsid w:val="00D76D2E"/>
    <w:rsid w:val="00D77623"/>
    <w:rsid w:val="00D77DB5"/>
    <w:rsid w:val="00D816A6"/>
    <w:rsid w:val="00D8195B"/>
    <w:rsid w:val="00D81BF4"/>
    <w:rsid w:val="00D82462"/>
    <w:rsid w:val="00D831E7"/>
    <w:rsid w:val="00D83567"/>
    <w:rsid w:val="00D8382D"/>
    <w:rsid w:val="00D848D7"/>
    <w:rsid w:val="00D84C96"/>
    <w:rsid w:val="00D84F4C"/>
    <w:rsid w:val="00D851A8"/>
    <w:rsid w:val="00D85AA3"/>
    <w:rsid w:val="00D86744"/>
    <w:rsid w:val="00D86DF6"/>
    <w:rsid w:val="00D87A7C"/>
    <w:rsid w:val="00D90146"/>
    <w:rsid w:val="00D90377"/>
    <w:rsid w:val="00D90FCF"/>
    <w:rsid w:val="00D91629"/>
    <w:rsid w:val="00D9166A"/>
    <w:rsid w:val="00D92354"/>
    <w:rsid w:val="00D92A88"/>
    <w:rsid w:val="00D93A77"/>
    <w:rsid w:val="00D94ACD"/>
    <w:rsid w:val="00D94DAB"/>
    <w:rsid w:val="00D966D0"/>
    <w:rsid w:val="00D971D4"/>
    <w:rsid w:val="00D97240"/>
    <w:rsid w:val="00D977A9"/>
    <w:rsid w:val="00D97A67"/>
    <w:rsid w:val="00DA0041"/>
    <w:rsid w:val="00DA0906"/>
    <w:rsid w:val="00DA0AB7"/>
    <w:rsid w:val="00DA11BE"/>
    <w:rsid w:val="00DA1972"/>
    <w:rsid w:val="00DA198C"/>
    <w:rsid w:val="00DA2DA6"/>
    <w:rsid w:val="00DA3FE2"/>
    <w:rsid w:val="00DA4651"/>
    <w:rsid w:val="00DA5A0A"/>
    <w:rsid w:val="00DA5A31"/>
    <w:rsid w:val="00DA6D3A"/>
    <w:rsid w:val="00DA7C77"/>
    <w:rsid w:val="00DB078E"/>
    <w:rsid w:val="00DB07DA"/>
    <w:rsid w:val="00DB09E4"/>
    <w:rsid w:val="00DB1C8B"/>
    <w:rsid w:val="00DB2EC8"/>
    <w:rsid w:val="00DB3BA6"/>
    <w:rsid w:val="00DB48F9"/>
    <w:rsid w:val="00DB4A37"/>
    <w:rsid w:val="00DB548A"/>
    <w:rsid w:val="00DB5D1F"/>
    <w:rsid w:val="00DB6303"/>
    <w:rsid w:val="00DB73D1"/>
    <w:rsid w:val="00DB7538"/>
    <w:rsid w:val="00DC04CA"/>
    <w:rsid w:val="00DC0797"/>
    <w:rsid w:val="00DC135C"/>
    <w:rsid w:val="00DC20FD"/>
    <w:rsid w:val="00DC277D"/>
    <w:rsid w:val="00DC2B66"/>
    <w:rsid w:val="00DC2D42"/>
    <w:rsid w:val="00DC2D9D"/>
    <w:rsid w:val="00DC3078"/>
    <w:rsid w:val="00DC3226"/>
    <w:rsid w:val="00DC3B8E"/>
    <w:rsid w:val="00DC4410"/>
    <w:rsid w:val="00DC4598"/>
    <w:rsid w:val="00DC487C"/>
    <w:rsid w:val="00DC51B6"/>
    <w:rsid w:val="00DC5516"/>
    <w:rsid w:val="00DC5FF1"/>
    <w:rsid w:val="00DC775C"/>
    <w:rsid w:val="00DC7DD3"/>
    <w:rsid w:val="00DD00C6"/>
    <w:rsid w:val="00DD0273"/>
    <w:rsid w:val="00DD02ED"/>
    <w:rsid w:val="00DD0351"/>
    <w:rsid w:val="00DD0856"/>
    <w:rsid w:val="00DD1219"/>
    <w:rsid w:val="00DD15A8"/>
    <w:rsid w:val="00DD223D"/>
    <w:rsid w:val="00DD2B09"/>
    <w:rsid w:val="00DD2E9A"/>
    <w:rsid w:val="00DD3016"/>
    <w:rsid w:val="00DD3173"/>
    <w:rsid w:val="00DD40B6"/>
    <w:rsid w:val="00DD4EC6"/>
    <w:rsid w:val="00DD568C"/>
    <w:rsid w:val="00DD5A2B"/>
    <w:rsid w:val="00DD6206"/>
    <w:rsid w:val="00DD631E"/>
    <w:rsid w:val="00DE0218"/>
    <w:rsid w:val="00DE0221"/>
    <w:rsid w:val="00DE0F96"/>
    <w:rsid w:val="00DE1357"/>
    <w:rsid w:val="00DE1744"/>
    <w:rsid w:val="00DE1D20"/>
    <w:rsid w:val="00DE3660"/>
    <w:rsid w:val="00DE3707"/>
    <w:rsid w:val="00DE4B93"/>
    <w:rsid w:val="00DE4FA8"/>
    <w:rsid w:val="00DE5282"/>
    <w:rsid w:val="00DE56B7"/>
    <w:rsid w:val="00DE5A16"/>
    <w:rsid w:val="00DE5B74"/>
    <w:rsid w:val="00DE5E6D"/>
    <w:rsid w:val="00DE5F04"/>
    <w:rsid w:val="00DE6F21"/>
    <w:rsid w:val="00DE6FFB"/>
    <w:rsid w:val="00DE705E"/>
    <w:rsid w:val="00DF03A0"/>
    <w:rsid w:val="00DF1211"/>
    <w:rsid w:val="00DF1B38"/>
    <w:rsid w:val="00DF223C"/>
    <w:rsid w:val="00DF22E5"/>
    <w:rsid w:val="00DF3078"/>
    <w:rsid w:val="00DF352E"/>
    <w:rsid w:val="00DF3A3D"/>
    <w:rsid w:val="00DF3DC1"/>
    <w:rsid w:val="00DF48A6"/>
    <w:rsid w:val="00DF5377"/>
    <w:rsid w:val="00DF53F3"/>
    <w:rsid w:val="00DF5832"/>
    <w:rsid w:val="00DF5955"/>
    <w:rsid w:val="00DF6733"/>
    <w:rsid w:val="00DF6D1A"/>
    <w:rsid w:val="00DF6DA4"/>
    <w:rsid w:val="00DF7A80"/>
    <w:rsid w:val="00E00117"/>
    <w:rsid w:val="00E00399"/>
    <w:rsid w:val="00E00419"/>
    <w:rsid w:val="00E00663"/>
    <w:rsid w:val="00E00EEE"/>
    <w:rsid w:val="00E01CD8"/>
    <w:rsid w:val="00E01CE4"/>
    <w:rsid w:val="00E02F7D"/>
    <w:rsid w:val="00E02FA3"/>
    <w:rsid w:val="00E0363B"/>
    <w:rsid w:val="00E0370D"/>
    <w:rsid w:val="00E03D13"/>
    <w:rsid w:val="00E03F85"/>
    <w:rsid w:val="00E04454"/>
    <w:rsid w:val="00E04B66"/>
    <w:rsid w:val="00E052E6"/>
    <w:rsid w:val="00E077B4"/>
    <w:rsid w:val="00E1036C"/>
    <w:rsid w:val="00E11454"/>
    <w:rsid w:val="00E1180A"/>
    <w:rsid w:val="00E12692"/>
    <w:rsid w:val="00E12A2D"/>
    <w:rsid w:val="00E12B44"/>
    <w:rsid w:val="00E12B64"/>
    <w:rsid w:val="00E12F17"/>
    <w:rsid w:val="00E13813"/>
    <w:rsid w:val="00E13AB8"/>
    <w:rsid w:val="00E14354"/>
    <w:rsid w:val="00E14ADC"/>
    <w:rsid w:val="00E14AFC"/>
    <w:rsid w:val="00E15667"/>
    <w:rsid w:val="00E15A9A"/>
    <w:rsid w:val="00E15D19"/>
    <w:rsid w:val="00E15EB1"/>
    <w:rsid w:val="00E1635C"/>
    <w:rsid w:val="00E163A5"/>
    <w:rsid w:val="00E16F25"/>
    <w:rsid w:val="00E17A6E"/>
    <w:rsid w:val="00E17DE6"/>
    <w:rsid w:val="00E21ADC"/>
    <w:rsid w:val="00E22677"/>
    <w:rsid w:val="00E22B41"/>
    <w:rsid w:val="00E231D7"/>
    <w:rsid w:val="00E23466"/>
    <w:rsid w:val="00E23C18"/>
    <w:rsid w:val="00E24716"/>
    <w:rsid w:val="00E25350"/>
    <w:rsid w:val="00E25FB2"/>
    <w:rsid w:val="00E26334"/>
    <w:rsid w:val="00E27296"/>
    <w:rsid w:val="00E30A5F"/>
    <w:rsid w:val="00E30F19"/>
    <w:rsid w:val="00E311C1"/>
    <w:rsid w:val="00E31288"/>
    <w:rsid w:val="00E31C32"/>
    <w:rsid w:val="00E338D0"/>
    <w:rsid w:val="00E33E1C"/>
    <w:rsid w:val="00E3402D"/>
    <w:rsid w:val="00E342A4"/>
    <w:rsid w:val="00E345BF"/>
    <w:rsid w:val="00E3487D"/>
    <w:rsid w:val="00E35289"/>
    <w:rsid w:val="00E352E0"/>
    <w:rsid w:val="00E35979"/>
    <w:rsid w:val="00E35D42"/>
    <w:rsid w:val="00E37BA9"/>
    <w:rsid w:val="00E4034D"/>
    <w:rsid w:val="00E4062C"/>
    <w:rsid w:val="00E40DB6"/>
    <w:rsid w:val="00E4264E"/>
    <w:rsid w:val="00E433EC"/>
    <w:rsid w:val="00E4346F"/>
    <w:rsid w:val="00E435C7"/>
    <w:rsid w:val="00E435C8"/>
    <w:rsid w:val="00E43A1D"/>
    <w:rsid w:val="00E43AC3"/>
    <w:rsid w:val="00E446B5"/>
    <w:rsid w:val="00E446EF"/>
    <w:rsid w:val="00E44E0C"/>
    <w:rsid w:val="00E45020"/>
    <w:rsid w:val="00E458A2"/>
    <w:rsid w:val="00E46916"/>
    <w:rsid w:val="00E46D70"/>
    <w:rsid w:val="00E47778"/>
    <w:rsid w:val="00E47943"/>
    <w:rsid w:val="00E47D84"/>
    <w:rsid w:val="00E502A4"/>
    <w:rsid w:val="00E50451"/>
    <w:rsid w:val="00E50FE8"/>
    <w:rsid w:val="00E51356"/>
    <w:rsid w:val="00E5168C"/>
    <w:rsid w:val="00E51B3A"/>
    <w:rsid w:val="00E53811"/>
    <w:rsid w:val="00E53E8A"/>
    <w:rsid w:val="00E55020"/>
    <w:rsid w:val="00E5528B"/>
    <w:rsid w:val="00E55317"/>
    <w:rsid w:val="00E5578C"/>
    <w:rsid w:val="00E55DDA"/>
    <w:rsid w:val="00E5618E"/>
    <w:rsid w:val="00E575F2"/>
    <w:rsid w:val="00E603E7"/>
    <w:rsid w:val="00E60779"/>
    <w:rsid w:val="00E60EDE"/>
    <w:rsid w:val="00E61218"/>
    <w:rsid w:val="00E61647"/>
    <w:rsid w:val="00E6268F"/>
    <w:rsid w:val="00E628A9"/>
    <w:rsid w:val="00E64109"/>
    <w:rsid w:val="00E641CA"/>
    <w:rsid w:val="00E650A7"/>
    <w:rsid w:val="00E65169"/>
    <w:rsid w:val="00E6524D"/>
    <w:rsid w:val="00E65532"/>
    <w:rsid w:val="00E660FB"/>
    <w:rsid w:val="00E66E66"/>
    <w:rsid w:val="00E66FFC"/>
    <w:rsid w:val="00E67AF6"/>
    <w:rsid w:val="00E70173"/>
    <w:rsid w:val="00E7043D"/>
    <w:rsid w:val="00E70483"/>
    <w:rsid w:val="00E709F0"/>
    <w:rsid w:val="00E70DDF"/>
    <w:rsid w:val="00E71FCC"/>
    <w:rsid w:val="00E720C4"/>
    <w:rsid w:val="00E7259B"/>
    <w:rsid w:val="00E725EC"/>
    <w:rsid w:val="00E73494"/>
    <w:rsid w:val="00E73B4F"/>
    <w:rsid w:val="00E74846"/>
    <w:rsid w:val="00E74F9C"/>
    <w:rsid w:val="00E75066"/>
    <w:rsid w:val="00E76039"/>
    <w:rsid w:val="00E7720B"/>
    <w:rsid w:val="00E77DF2"/>
    <w:rsid w:val="00E80344"/>
    <w:rsid w:val="00E804CF"/>
    <w:rsid w:val="00E80756"/>
    <w:rsid w:val="00E812C5"/>
    <w:rsid w:val="00E817DB"/>
    <w:rsid w:val="00E82146"/>
    <w:rsid w:val="00E82863"/>
    <w:rsid w:val="00E84806"/>
    <w:rsid w:val="00E848A5"/>
    <w:rsid w:val="00E8595B"/>
    <w:rsid w:val="00E86322"/>
    <w:rsid w:val="00E867A4"/>
    <w:rsid w:val="00E86B16"/>
    <w:rsid w:val="00E86E3F"/>
    <w:rsid w:val="00E873E2"/>
    <w:rsid w:val="00E90241"/>
    <w:rsid w:val="00E919AC"/>
    <w:rsid w:val="00E94C2A"/>
    <w:rsid w:val="00E95375"/>
    <w:rsid w:val="00E970C7"/>
    <w:rsid w:val="00E971FA"/>
    <w:rsid w:val="00E97245"/>
    <w:rsid w:val="00E9757D"/>
    <w:rsid w:val="00E97806"/>
    <w:rsid w:val="00EA06B1"/>
    <w:rsid w:val="00EA079C"/>
    <w:rsid w:val="00EA0DB6"/>
    <w:rsid w:val="00EA0E0C"/>
    <w:rsid w:val="00EA0F9C"/>
    <w:rsid w:val="00EA1775"/>
    <w:rsid w:val="00EA1846"/>
    <w:rsid w:val="00EA1D60"/>
    <w:rsid w:val="00EA2BF7"/>
    <w:rsid w:val="00EA318A"/>
    <w:rsid w:val="00EA3B32"/>
    <w:rsid w:val="00EA46C8"/>
    <w:rsid w:val="00EA5DCD"/>
    <w:rsid w:val="00EA6397"/>
    <w:rsid w:val="00EA75FE"/>
    <w:rsid w:val="00EA7A28"/>
    <w:rsid w:val="00EA7C8B"/>
    <w:rsid w:val="00EB00D5"/>
    <w:rsid w:val="00EB02E9"/>
    <w:rsid w:val="00EB07AC"/>
    <w:rsid w:val="00EB07EA"/>
    <w:rsid w:val="00EB1B1F"/>
    <w:rsid w:val="00EB1EC7"/>
    <w:rsid w:val="00EB2331"/>
    <w:rsid w:val="00EB3D5F"/>
    <w:rsid w:val="00EB429C"/>
    <w:rsid w:val="00EB430B"/>
    <w:rsid w:val="00EB4808"/>
    <w:rsid w:val="00EB630B"/>
    <w:rsid w:val="00EB6639"/>
    <w:rsid w:val="00EB7512"/>
    <w:rsid w:val="00EB753A"/>
    <w:rsid w:val="00EC049A"/>
    <w:rsid w:val="00EC0F0E"/>
    <w:rsid w:val="00EC1055"/>
    <w:rsid w:val="00EC2103"/>
    <w:rsid w:val="00EC2C8A"/>
    <w:rsid w:val="00EC3285"/>
    <w:rsid w:val="00EC3463"/>
    <w:rsid w:val="00EC39E3"/>
    <w:rsid w:val="00EC3D30"/>
    <w:rsid w:val="00EC4A6F"/>
    <w:rsid w:val="00EC5089"/>
    <w:rsid w:val="00EC5ED3"/>
    <w:rsid w:val="00EC63A0"/>
    <w:rsid w:val="00EC64C2"/>
    <w:rsid w:val="00EC7126"/>
    <w:rsid w:val="00ED2195"/>
    <w:rsid w:val="00ED29BE"/>
    <w:rsid w:val="00ED2DD3"/>
    <w:rsid w:val="00ED35AA"/>
    <w:rsid w:val="00ED3F9A"/>
    <w:rsid w:val="00ED407F"/>
    <w:rsid w:val="00ED4152"/>
    <w:rsid w:val="00ED4166"/>
    <w:rsid w:val="00ED493E"/>
    <w:rsid w:val="00ED509F"/>
    <w:rsid w:val="00ED5363"/>
    <w:rsid w:val="00ED61B7"/>
    <w:rsid w:val="00ED7019"/>
    <w:rsid w:val="00ED7F4A"/>
    <w:rsid w:val="00EE0D94"/>
    <w:rsid w:val="00EE2E81"/>
    <w:rsid w:val="00EE324E"/>
    <w:rsid w:val="00EE38CE"/>
    <w:rsid w:val="00EE3F72"/>
    <w:rsid w:val="00EE42F5"/>
    <w:rsid w:val="00EE5136"/>
    <w:rsid w:val="00EE564E"/>
    <w:rsid w:val="00EE5661"/>
    <w:rsid w:val="00EE5C55"/>
    <w:rsid w:val="00EE5EC1"/>
    <w:rsid w:val="00EE731D"/>
    <w:rsid w:val="00EE7EBE"/>
    <w:rsid w:val="00EF024E"/>
    <w:rsid w:val="00EF08B7"/>
    <w:rsid w:val="00EF16EC"/>
    <w:rsid w:val="00EF2B3B"/>
    <w:rsid w:val="00EF354A"/>
    <w:rsid w:val="00EF40C6"/>
    <w:rsid w:val="00EF4AFF"/>
    <w:rsid w:val="00EF4EEC"/>
    <w:rsid w:val="00EF526D"/>
    <w:rsid w:val="00EF5CA3"/>
    <w:rsid w:val="00EF73A5"/>
    <w:rsid w:val="00EF7AA6"/>
    <w:rsid w:val="00F000E4"/>
    <w:rsid w:val="00F02186"/>
    <w:rsid w:val="00F02195"/>
    <w:rsid w:val="00F028C4"/>
    <w:rsid w:val="00F02957"/>
    <w:rsid w:val="00F02F5E"/>
    <w:rsid w:val="00F03521"/>
    <w:rsid w:val="00F03D71"/>
    <w:rsid w:val="00F04D72"/>
    <w:rsid w:val="00F04DD0"/>
    <w:rsid w:val="00F05314"/>
    <w:rsid w:val="00F0568E"/>
    <w:rsid w:val="00F05A30"/>
    <w:rsid w:val="00F05AEF"/>
    <w:rsid w:val="00F05C4F"/>
    <w:rsid w:val="00F0622C"/>
    <w:rsid w:val="00F077FD"/>
    <w:rsid w:val="00F07B72"/>
    <w:rsid w:val="00F07BB8"/>
    <w:rsid w:val="00F1021F"/>
    <w:rsid w:val="00F10751"/>
    <w:rsid w:val="00F118CB"/>
    <w:rsid w:val="00F11D11"/>
    <w:rsid w:val="00F1264F"/>
    <w:rsid w:val="00F12D5A"/>
    <w:rsid w:val="00F13546"/>
    <w:rsid w:val="00F143B3"/>
    <w:rsid w:val="00F143ED"/>
    <w:rsid w:val="00F14E55"/>
    <w:rsid w:val="00F16AC1"/>
    <w:rsid w:val="00F16BE6"/>
    <w:rsid w:val="00F16C40"/>
    <w:rsid w:val="00F16F37"/>
    <w:rsid w:val="00F1709A"/>
    <w:rsid w:val="00F17188"/>
    <w:rsid w:val="00F20236"/>
    <w:rsid w:val="00F207F9"/>
    <w:rsid w:val="00F20BF2"/>
    <w:rsid w:val="00F215BA"/>
    <w:rsid w:val="00F21864"/>
    <w:rsid w:val="00F22120"/>
    <w:rsid w:val="00F22864"/>
    <w:rsid w:val="00F24132"/>
    <w:rsid w:val="00F24F35"/>
    <w:rsid w:val="00F25598"/>
    <w:rsid w:val="00F256BB"/>
    <w:rsid w:val="00F26B84"/>
    <w:rsid w:val="00F26E5F"/>
    <w:rsid w:val="00F27651"/>
    <w:rsid w:val="00F27665"/>
    <w:rsid w:val="00F27F1B"/>
    <w:rsid w:val="00F3000A"/>
    <w:rsid w:val="00F3090F"/>
    <w:rsid w:val="00F30DE0"/>
    <w:rsid w:val="00F32648"/>
    <w:rsid w:val="00F32979"/>
    <w:rsid w:val="00F32D8A"/>
    <w:rsid w:val="00F348E3"/>
    <w:rsid w:val="00F34A79"/>
    <w:rsid w:val="00F34E65"/>
    <w:rsid w:val="00F3543A"/>
    <w:rsid w:val="00F35473"/>
    <w:rsid w:val="00F35D2C"/>
    <w:rsid w:val="00F35F7F"/>
    <w:rsid w:val="00F36043"/>
    <w:rsid w:val="00F36286"/>
    <w:rsid w:val="00F362CF"/>
    <w:rsid w:val="00F36A34"/>
    <w:rsid w:val="00F36AB2"/>
    <w:rsid w:val="00F3797A"/>
    <w:rsid w:val="00F416FC"/>
    <w:rsid w:val="00F41922"/>
    <w:rsid w:val="00F422D5"/>
    <w:rsid w:val="00F430C8"/>
    <w:rsid w:val="00F4326A"/>
    <w:rsid w:val="00F43652"/>
    <w:rsid w:val="00F43746"/>
    <w:rsid w:val="00F44183"/>
    <w:rsid w:val="00F44B54"/>
    <w:rsid w:val="00F44E85"/>
    <w:rsid w:val="00F469FC"/>
    <w:rsid w:val="00F46A88"/>
    <w:rsid w:val="00F46D97"/>
    <w:rsid w:val="00F46E8B"/>
    <w:rsid w:val="00F50B2A"/>
    <w:rsid w:val="00F50F27"/>
    <w:rsid w:val="00F511C8"/>
    <w:rsid w:val="00F515FF"/>
    <w:rsid w:val="00F517CB"/>
    <w:rsid w:val="00F51976"/>
    <w:rsid w:val="00F51B3E"/>
    <w:rsid w:val="00F521F0"/>
    <w:rsid w:val="00F523B0"/>
    <w:rsid w:val="00F5273B"/>
    <w:rsid w:val="00F53228"/>
    <w:rsid w:val="00F53D99"/>
    <w:rsid w:val="00F543D5"/>
    <w:rsid w:val="00F54DFE"/>
    <w:rsid w:val="00F54E90"/>
    <w:rsid w:val="00F5524A"/>
    <w:rsid w:val="00F5538B"/>
    <w:rsid w:val="00F55A4D"/>
    <w:rsid w:val="00F5613F"/>
    <w:rsid w:val="00F56512"/>
    <w:rsid w:val="00F56967"/>
    <w:rsid w:val="00F5712D"/>
    <w:rsid w:val="00F57929"/>
    <w:rsid w:val="00F57AAD"/>
    <w:rsid w:val="00F6025E"/>
    <w:rsid w:val="00F61532"/>
    <w:rsid w:val="00F61B34"/>
    <w:rsid w:val="00F624A3"/>
    <w:rsid w:val="00F62BDB"/>
    <w:rsid w:val="00F63224"/>
    <w:rsid w:val="00F637C1"/>
    <w:rsid w:val="00F63C10"/>
    <w:rsid w:val="00F63FF2"/>
    <w:rsid w:val="00F6491B"/>
    <w:rsid w:val="00F656B4"/>
    <w:rsid w:val="00F65934"/>
    <w:rsid w:val="00F65D9C"/>
    <w:rsid w:val="00F66D79"/>
    <w:rsid w:val="00F7039B"/>
    <w:rsid w:val="00F70530"/>
    <w:rsid w:val="00F71318"/>
    <w:rsid w:val="00F71C0F"/>
    <w:rsid w:val="00F7274E"/>
    <w:rsid w:val="00F73391"/>
    <w:rsid w:val="00F7375E"/>
    <w:rsid w:val="00F73B3B"/>
    <w:rsid w:val="00F74017"/>
    <w:rsid w:val="00F747AA"/>
    <w:rsid w:val="00F74997"/>
    <w:rsid w:val="00F749D8"/>
    <w:rsid w:val="00F762F3"/>
    <w:rsid w:val="00F764CA"/>
    <w:rsid w:val="00F769EC"/>
    <w:rsid w:val="00F770C8"/>
    <w:rsid w:val="00F776DD"/>
    <w:rsid w:val="00F803FC"/>
    <w:rsid w:val="00F80D3A"/>
    <w:rsid w:val="00F831AC"/>
    <w:rsid w:val="00F83528"/>
    <w:rsid w:val="00F84E02"/>
    <w:rsid w:val="00F85404"/>
    <w:rsid w:val="00F85744"/>
    <w:rsid w:val="00F85CE3"/>
    <w:rsid w:val="00F866E5"/>
    <w:rsid w:val="00F86D29"/>
    <w:rsid w:val="00F8701D"/>
    <w:rsid w:val="00F87050"/>
    <w:rsid w:val="00F870DE"/>
    <w:rsid w:val="00F910C4"/>
    <w:rsid w:val="00F919A1"/>
    <w:rsid w:val="00F91F43"/>
    <w:rsid w:val="00F92269"/>
    <w:rsid w:val="00F92550"/>
    <w:rsid w:val="00F92605"/>
    <w:rsid w:val="00F928A4"/>
    <w:rsid w:val="00F92ABD"/>
    <w:rsid w:val="00F92D22"/>
    <w:rsid w:val="00F935A0"/>
    <w:rsid w:val="00F94C85"/>
    <w:rsid w:val="00F95EEE"/>
    <w:rsid w:val="00F96E18"/>
    <w:rsid w:val="00F975E6"/>
    <w:rsid w:val="00F979E9"/>
    <w:rsid w:val="00F97D04"/>
    <w:rsid w:val="00FA05A8"/>
    <w:rsid w:val="00FA06A0"/>
    <w:rsid w:val="00FA0994"/>
    <w:rsid w:val="00FA0ECF"/>
    <w:rsid w:val="00FA1070"/>
    <w:rsid w:val="00FA12A4"/>
    <w:rsid w:val="00FA16DC"/>
    <w:rsid w:val="00FA16E9"/>
    <w:rsid w:val="00FA17B6"/>
    <w:rsid w:val="00FA17DC"/>
    <w:rsid w:val="00FA3354"/>
    <w:rsid w:val="00FA3D41"/>
    <w:rsid w:val="00FA3D7C"/>
    <w:rsid w:val="00FA3DD3"/>
    <w:rsid w:val="00FA43CB"/>
    <w:rsid w:val="00FA5D37"/>
    <w:rsid w:val="00FA5D9F"/>
    <w:rsid w:val="00FA7D57"/>
    <w:rsid w:val="00FB0E82"/>
    <w:rsid w:val="00FB15F1"/>
    <w:rsid w:val="00FB1C30"/>
    <w:rsid w:val="00FB240E"/>
    <w:rsid w:val="00FB397B"/>
    <w:rsid w:val="00FB46AC"/>
    <w:rsid w:val="00FB59D5"/>
    <w:rsid w:val="00FB5D6A"/>
    <w:rsid w:val="00FB77C9"/>
    <w:rsid w:val="00FB7AD3"/>
    <w:rsid w:val="00FB7AF7"/>
    <w:rsid w:val="00FB7C3D"/>
    <w:rsid w:val="00FC018C"/>
    <w:rsid w:val="00FC121E"/>
    <w:rsid w:val="00FC1CE9"/>
    <w:rsid w:val="00FC21A3"/>
    <w:rsid w:val="00FC2672"/>
    <w:rsid w:val="00FC2949"/>
    <w:rsid w:val="00FC3431"/>
    <w:rsid w:val="00FC35D0"/>
    <w:rsid w:val="00FC3B27"/>
    <w:rsid w:val="00FC3F0B"/>
    <w:rsid w:val="00FC44CB"/>
    <w:rsid w:val="00FC4605"/>
    <w:rsid w:val="00FC5063"/>
    <w:rsid w:val="00FC544D"/>
    <w:rsid w:val="00FC5A00"/>
    <w:rsid w:val="00FC5C81"/>
    <w:rsid w:val="00FC634F"/>
    <w:rsid w:val="00FC6449"/>
    <w:rsid w:val="00FC705E"/>
    <w:rsid w:val="00FD27D5"/>
    <w:rsid w:val="00FD2E48"/>
    <w:rsid w:val="00FD40A4"/>
    <w:rsid w:val="00FD4907"/>
    <w:rsid w:val="00FD4AAE"/>
    <w:rsid w:val="00FD54F2"/>
    <w:rsid w:val="00FD5770"/>
    <w:rsid w:val="00FD5AA2"/>
    <w:rsid w:val="00FD5B2E"/>
    <w:rsid w:val="00FD5BDF"/>
    <w:rsid w:val="00FD5C6F"/>
    <w:rsid w:val="00FD5D46"/>
    <w:rsid w:val="00FD5E8A"/>
    <w:rsid w:val="00FD7336"/>
    <w:rsid w:val="00FD73A7"/>
    <w:rsid w:val="00FE051A"/>
    <w:rsid w:val="00FE0731"/>
    <w:rsid w:val="00FE1216"/>
    <w:rsid w:val="00FE1518"/>
    <w:rsid w:val="00FE16C8"/>
    <w:rsid w:val="00FE1B68"/>
    <w:rsid w:val="00FE217B"/>
    <w:rsid w:val="00FE22B3"/>
    <w:rsid w:val="00FE371F"/>
    <w:rsid w:val="00FE3B98"/>
    <w:rsid w:val="00FE45D6"/>
    <w:rsid w:val="00FE5598"/>
    <w:rsid w:val="00FE5825"/>
    <w:rsid w:val="00FE6446"/>
    <w:rsid w:val="00FE6863"/>
    <w:rsid w:val="00FE6D63"/>
    <w:rsid w:val="00FE7043"/>
    <w:rsid w:val="00FE745B"/>
    <w:rsid w:val="00FE7B04"/>
    <w:rsid w:val="00FE7E14"/>
    <w:rsid w:val="00FF150C"/>
    <w:rsid w:val="00FF291E"/>
    <w:rsid w:val="00FF3864"/>
    <w:rsid w:val="00FF3CE2"/>
    <w:rsid w:val="00FF40FB"/>
    <w:rsid w:val="00FF42F2"/>
    <w:rsid w:val="00FF5626"/>
    <w:rsid w:val="00FF60D7"/>
    <w:rsid w:val="00FF6484"/>
    <w:rsid w:val="00FF64C6"/>
    <w:rsid w:val="00FF6E1F"/>
    <w:rsid w:val="00FF719A"/>
    <w:rsid w:val="00FF7A3A"/>
    <w:rsid w:val="00FF7E92"/>
    <w:rsid w:val="00FF7E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63EFE"/>
  <w14:defaultImageDpi w14:val="330"/>
  <w15:docId w15:val="{EC0A9084-15AC-9449-891B-FC95B653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Garamond"/>
    <w:qFormat/>
    <w:rsid w:val="009A5234"/>
    <w:pPr>
      <w:spacing w:line="360" w:lineRule="auto"/>
      <w:ind w:firstLine="340"/>
      <w:jc w:val="both"/>
    </w:pPr>
    <w:rPr>
      <w:rFonts w:ascii="Garamond" w:eastAsia="Times New Roman" w:hAnsi="Garamond" w:cs="Times New Roman"/>
      <w:lang w:val="en-GB"/>
    </w:rPr>
  </w:style>
  <w:style w:type="paragraph" w:styleId="Heading1">
    <w:name w:val="heading 1"/>
    <w:basedOn w:val="Normal"/>
    <w:next w:val="Normal"/>
    <w:link w:val="Heading1Char"/>
    <w:qFormat/>
    <w:rsid w:val="00AB706D"/>
    <w:pPr>
      <w:keepNext/>
      <w:numPr>
        <w:numId w:val="7"/>
      </w:numPr>
      <w:spacing w:before="240" w:after="60"/>
      <w:outlineLvl w:val="0"/>
    </w:pPr>
    <w:rPr>
      <w:b/>
      <w:kern w:val="32"/>
      <w:sz w:val="28"/>
      <w:szCs w:val="32"/>
    </w:rPr>
  </w:style>
  <w:style w:type="paragraph" w:styleId="Heading2">
    <w:name w:val="heading 2"/>
    <w:basedOn w:val="Normal"/>
    <w:next w:val="Normal"/>
    <w:link w:val="Heading2Char"/>
    <w:unhideWhenUsed/>
    <w:qFormat/>
    <w:rsid w:val="001D4927"/>
    <w:pPr>
      <w:keepNext/>
      <w:keepLines/>
      <w:numPr>
        <w:ilvl w:val="1"/>
        <w:numId w:val="7"/>
      </w:numPr>
      <w:spacing w:before="200" w:after="120" w:line="240" w:lineRule="auto"/>
      <w:ind w:left="720" w:hanging="578"/>
      <w:jc w:val="left"/>
      <w:outlineLvl w:val="1"/>
    </w:pPr>
    <w:rPr>
      <w:rFonts w:eastAsiaTheme="majorEastAsia" w:cstheme="majorBidi"/>
      <w:b/>
      <w:bCs/>
      <w:sz w:val="26"/>
      <w:szCs w:val="26"/>
      <w:lang w:val="de-DE"/>
    </w:rPr>
  </w:style>
  <w:style w:type="paragraph" w:styleId="Heading3">
    <w:name w:val="heading 3"/>
    <w:basedOn w:val="Normal"/>
    <w:next w:val="Normal"/>
    <w:link w:val="Heading3Char"/>
    <w:uiPriority w:val="9"/>
    <w:unhideWhenUsed/>
    <w:qFormat/>
    <w:rsid w:val="004566B9"/>
    <w:pPr>
      <w:keepNext/>
      <w:keepLines/>
      <w:numPr>
        <w:ilvl w:val="2"/>
        <w:numId w:val="7"/>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272DFF"/>
    <w:pPr>
      <w:keepNext/>
      <w:keepLines/>
      <w:numPr>
        <w:ilvl w:val="3"/>
        <w:numId w:val="7"/>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272DFF"/>
    <w:pPr>
      <w:keepNext/>
      <w:keepLines/>
      <w:numPr>
        <w:ilvl w:val="4"/>
        <w:numId w:val="7"/>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272DFF"/>
    <w:pPr>
      <w:keepNext/>
      <w:keepLines/>
      <w:numPr>
        <w:ilvl w:val="5"/>
        <w:numId w:val="7"/>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272DFF"/>
    <w:pPr>
      <w:keepNext/>
      <w:keepLines/>
      <w:numPr>
        <w:ilvl w:val="6"/>
        <w:numId w:val="7"/>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272DFF"/>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272DFF"/>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706D"/>
    <w:rPr>
      <w:rFonts w:ascii="Garamond" w:eastAsia="Times New Roman" w:hAnsi="Garamond" w:cs="Times New Roman"/>
      <w:b/>
      <w:kern w:val="32"/>
      <w:sz w:val="28"/>
      <w:szCs w:val="32"/>
      <w:lang w:val="en-GB"/>
    </w:rPr>
  </w:style>
  <w:style w:type="paragraph" w:styleId="FootnoteText">
    <w:name w:val="footnote text"/>
    <w:basedOn w:val="Normal"/>
    <w:link w:val="FootnoteTextChar"/>
    <w:autoRedefine/>
    <w:uiPriority w:val="99"/>
    <w:rsid w:val="00B50F00"/>
    <w:pPr>
      <w:suppressAutoHyphens/>
      <w:spacing w:line="276" w:lineRule="auto"/>
      <w:ind w:firstLine="0"/>
      <w:pPrChange w:id="0" w:author="Lucien Baumgartner2" w:date="2021-02-09T16:13:00Z">
        <w:pPr>
          <w:suppressAutoHyphens/>
          <w:spacing w:line="276" w:lineRule="auto"/>
          <w:jc w:val="both"/>
        </w:pPr>
      </w:pPrChange>
    </w:pPr>
    <w:rPr>
      <w:rFonts w:eastAsia="Garamond" w:cs="Garamond"/>
      <w:bCs/>
      <w:color w:val="000000"/>
      <w:sz w:val="20"/>
      <w:szCs w:val="20"/>
      <w:lang w:eastAsia="ar-SA"/>
      <w:rPrChange w:id="0" w:author="Lucien Baumgartner2" w:date="2021-02-09T16:13:00Z">
        <w:rPr>
          <w:rFonts w:ascii="Garamond" w:eastAsia="Garamond" w:hAnsi="Garamond" w:cs="Garamond"/>
          <w:bCs/>
          <w:color w:val="000000"/>
          <w:lang w:val="en-GB" w:eastAsia="ar-SA" w:bidi="ar-SA"/>
        </w:rPr>
      </w:rPrChange>
    </w:rPr>
  </w:style>
  <w:style w:type="character" w:customStyle="1" w:styleId="FootnoteTextChar">
    <w:name w:val="Footnote Text Char"/>
    <w:basedOn w:val="DefaultParagraphFont"/>
    <w:link w:val="FootnoteText"/>
    <w:uiPriority w:val="99"/>
    <w:rsid w:val="00B50F00"/>
    <w:rPr>
      <w:rFonts w:ascii="Garamond" w:eastAsia="Garamond" w:hAnsi="Garamond" w:cs="Garamond"/>
      <w:bCs/>
      <w:color w:val="000000"/>
      <w:sz w:val="20"/>
      <w:szCs w:val="20"/>
      <w:lang w:val="en-GB" w:eastAsia="ar-SA"/>
    </w:rPr>
  </w:style>
  <w:style w:type="character" w:styleId="FootnoteReference">
    <w:name w:val="footnote reference"/>
    <w:basedOn w:val="DefaultParagraphFont"/>
    <w:uiPriority w:val="99"/>
    <w:unhideWhenUsed/>
    <w:rsid w:val="00AB706D"/>
    <w:rPr>
      <w:vertAlign w:val="superscript"/>
    </w:rPr>
  </w:style>
  <w:style w:type="character" w:styleId="CommentReference">
    <w:name w:val="annotation reference"/>
    <w:basedOn w:val="DefaultParagraphFont"/>
    <w:uiPriority w:val="99"/>
    <w:semiHidden/>
    <w:unhideWhenUsed/>
    <w:rsid w:val="00AB706D"/>
    <w:rPr>
      <w:sz w:val="18"/>
      <w:szCs w:val="18"/>
    </w:rPr>
  </w:style>
  <w:style w:type="paragraph" w:styleId="CommentText">
    <w:name w:val="annotation text"/>
    <w:basedOn w:val="Normal"/>
    <w:link w:val="CommentTextChar"/>
    <w:uiPriority w:val="99"/>
    <w:unhideWhenUsed/>
    <w:rsid w:val="00AB706D"/>
    <w:pPr>
      <w:spacing w:line="240" w:lineRule="auto"/>
    </w:pPr>
  </w:style>
  <w:style w:type="character" w:customStyle="1" w:styleId="CommentTextChar">
    <w:name w:val="Comment Text Char"/>
    <w:basedOn w:val="DefaultParagraphFont"/>
    <w:link w:val="CommentText"/>
    <w:uiPriority w:val="99"/>
    <w:rsid w:val="00AB706D"/>
    <w:rPr>
      <w:rFonts w:ascii="Garamond" w:eastAsia="Times New Roman" w:hAnsi="Garamond" w:cs="Times New Roman"/>
      <w:lang w:val="en-GB"/>
    </w:rPr>
  </w:style>
  <w:style w:type="paragraph" w:styleId="ListParagraph">
    <w:name w:val="List Paragraph"/>
    <w:basedOn w:val="Normal"/>
    <w:uiPriority w:val="34"/>
    <w:qFormat/>
    <w:rsid w:val="00AB706D"/>
    <w:pPr>
      <w:ind w:left="720"/>
      <w:contextualSpacing/>
    </w:pPr>
  </w:style>
  <w:style w:type="paragraph" w:styleId="BalloonText">
    <w:name w:val="Balloon Text"/>
    <w:basedOn w:val="Normal"/>
    <w:link w:val="BalloonTextChar"/>
    <w:uiPriority w:val="99"/>
    <w:semiHidden/>
    <w:unhideWhenUsed/>
    <w:rsid w:val="00AB70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706D"/>
    <w:rPr>
      <w:rFonts w:ascii="Lucida Grande" w:eastAsia="Times New Roman" w:hAnsi="Lucida Grande" w:cs="Lucida Grande"/>
      <w:sz w:val="18"/>
      <w:szCs w:val="18"/>
      <w:lang w:val="en-GB"/>
    </w:rPr>
  </w:style>
  <w:style w:type="paragraph" w:customStyle="1" w:styleId="longquote">
    <w:name w:val="long quote"/>
    <w:basedOn w:val="Normal"/>
    <w:rsid w:val="00177AB4"/>
    <w:pPr>
      <w:spacing w:before="240" w:after="360" w:line="276" w:lineRule="auto"/>
      <w:ind w:left="709" w:right="709" w:firstLine="0"/>
      <w:contextualSpacing/>
    </w:pPr>
  </w:style>
  <w:style w:type="paragraph" w:styleId="CommentSubject">
    <w:name w:val="annotation subject"/>
    <w:basedOn w:val="CommentText"/>
    <w:next w:val="CommentText"/>
    <w:link w:val="CommentSubjectChar"/>
    <w:uiPriority w:val="99"/>
    <w:semiHidden/>
    <w:unhideWhenUsed/>
    <w:rsid w:val="00CF20A2"/>
    <w:rPr>
      <w:b/>
      <w:bCs/>
      <w:sz w:val="20"/>
      <w:szCs w:val="20"/>
    </w:rPr>
  </w:style>
  <w:style w:type="character" w:customStyle="1" w:styleId="CommentSubjectChar">
    <w:name w:val="Comment Subject Char"/>
    <w:basedOn w:val="CommentTextChar"/>
    <w:link w:val="CommentSubject"/>
    <w:uiPriority w:val="99"/>
    <w:semiHidden/>
    <w:rsid w:val="00CF20A2"/>
    <w:rPr>
      <w:rFonts w:ascii="Garamond" w:eastAsia="Times New Roman" w:hAnsi="Garamond" w:cs="Times New Roman"/>
      <w:b/>
      <w:bCs/>
      <w:sz w:val="20"/>
      <w:szCs w:val="20"/>
      <w:lang w:val="en-GB"/>
    </w:rPr>
  </w:style>
  <w:style w:type="paragraph" w:styleId="Footer">
    <w:name w:val="footer"/>
    <w:basedOn w:val="Normal"/>
    <w:link w:val="FooterChar"/>
    <w:uiPriority w:val="99"/>
    <w:unhideWhenUsed/>
    <w:rsid w:val="004352C7"/>
    <w:pPr>
      <w:tabs>
        <w:tab w:val="center" w:pos="4320"/>
        <w:tab w:val="right" w:pos="8640"/>
      </w:tabs>
      <w:spacing w:line="240" w:lineRule="auto"/>
    </w:pPr>
  </w:style>
  <w:style w:type="character" w:customStyle="1" w:styleId="FooterChar">
    <w:name w:val="Footer Char"/>
    <w:basedOn w:val="DefaultParagraphFont"/>
    <w:link w:val="Footer"/>
    <w:uiPriority w:val="99"/>
    <w:rsid w:val="004352C7"/>
    <w:rPr>
      <w:rFonts w:ascii="Garamond" w:eastAsia="Times New Roman" w:hAnsi="Garamond" w:cs="Times New Roman"/>
      <w:lang w:val="en-GB"/>
    </w:rPr>
  </w:style>
  <w:style w:type="character" w:styleId="PageNumber">
    <w:name w:val="page number"/>
    <w:basedOn w:val="DefaultParagraphFont"/>
    <w:uiPriority w:val="99"/>
    <w:semiHidden/>
    <w:unhideWhenUsed/>
    <w:rsid w:val="004352C7"/>
  </w:style>
  <w:style w:type="paragraph" w:styleId="Header">
    <w:name w:val="header"/>
    <w:basedOn w:val="Normal"/>
    <w:link w:val="HeaderChar"/>
    <w:uiPriority w:val="99"/>
    <w:unhideWhenUsed/>
    <w:rsid w:val="004352C7"/>
    <w:pPr>
      <w:tabs>
        <w:tab w:val="center" w:pos="4320"/>
        <w:tab w:val="right" w:pos="8640"/>
      </w:tabs>
      <w:spacing w:line="240" w:lineRule="auto"/>
    </w:pPr>
  </w:style>
  <w:style w:type="character" w:customStyle="1" w:styleId="HeaderChar">
    <w:name w:val="Header Char"/>
    <w:basedOn w:val="DefaultParagraphFont"/>
    <w:link w:val="Header"/>
    <w:uiPriority w:val="99"/>
    <w:rsid w:val="004352C7"/>
    <w:rPr>
      <w:rFonts w:ascii="Garamond" w:eastAsia="Times New Roman" w:hAnsi="Garamond" w:cs="Times New Roman"/>
      <w:lang w:val="en-GB"/>
    </w:rPr>
  </w:style>
  <w:style w:type="character" w:customStyle="1" w:styleId="Heading2Char">
    <w:name w:val="Heading 2 Char"/>
    <w:basedOn w:val="DefaultParagraphFont"/>
    <w:link w:val="Heading2"/>
    <w:rsid w:val="001D4927"/>
    <w:rPr>
      <w:rFonts w:ascii="Garamond" w:eastAsiaTheme="majorEastAsia" w:hAnsi="Garamond" w:cstheme="majorBidi"/>
      <w:b/>
      <w:bCs/>
      <w:sz w:val="26"/>
      <w:szCs w:val="26"/>
    </w:rPr>
  </w:style>
  <w:style w:type="paragraph" w:styleId="Revision">
    <w:name w:val="Revision"/>
    <w:hidden/>
    <w:uiPriority w:val="99"/>
    <w:semiHidden/>
    <w:rsid w:val="00430F5C"/>
    <w:rPr>
      <w:rFonts w:ascii="Garamond" w:eastAsia="Times New Roman" w:hAnsi="Garamond" w:cs="Times New Roman"/>
      <w:lang w:val="en-GB"/>
    </w:rPr>
  </w:style>
  <w:style w:type="paragraph" w:customStyle="1" w:styleId="bibliographie">
    <w:name w:val="bibliographie"/>
    <w:basedOn w:val="Normal"/>
    <w:rsid w:val="00742F6A"/>
    <w:pPr>
      <w:ind w:left="709" w:hanging="709"/>
    </w:pPr>
  </w:style>
  <w:style w:type="character" w:styleId="Hyperlink">
    <w:name w:val="Hyperlink"/>
    <w:basedOn w:val="DefaultParagraphFont"/>
    <w:uiPriority w:val="99"/>
    <w:unhideWhenUsed/>
    <w:rsid w:val="00742F6A"/>
    <w:rPr>
      <w:color w:val="0000FF" w:themeColor="hyperlink"/>
      <w:u w:val="single"/>
    </w:rPr>
  </w:style>
  <w:style w:type="paragraph" w:styleId="NormalWeb">
    <w:name w:val="Normal (Web)"/>
    <w:basedOn w:val="Normal"/>
    <w:uiPriority w:val="99"/>
    <w:unhideWhenUsed/>
    <w:rsid w:val="009435B5"/>
    <w:pPr>
      <w:spacing w:before="100" w:beforeAutospacing="1" w:after="100" w:afterAutospacing="1" w:line="240" w:lineRule="auto"/>
      <w:ind w:firstLine="0"/>
      <w:jc w:val="left"/>
    </w:pPr>
    <w:rPr>
      <w:rFonts w:ascii="Times" w:eastAsiaTheme="minorEastAsia" w:hAnsi="Times"/>
      <w:sz w:val="20"/>
      <w:szCs w:val="20"/>
      <w:lang w:val="en-US" w:eastAsia="en-US"/>
    </w:rPr>
  </w:style>
  <w:style w:type="paragraph" w:styleId="EndnoteText">
    <w:name w:val="endnote text"/>
    <w:basedOn w:val="Normal"/>
    <w:link w:val="EndnoteTextChar"/>
    <w:uiPriority w:val="99"/>
    <w:unhideWhenUsed/>
    <w:rsid w:val="00B9415A"/>
    <w:pPr>
      <w:spacing w:line="240" w:lineRule="auto"/>
    </w:pPr>
  </w:style>
  <w:style w:type="character" w:customStyle="1" w:styleId="EndnoteTextChar">
    <w:name w:val="Endnote Text Char"/>
    <w:basedOn w:val="DefaultParagraphFont"/>
    <w:link w:val="EndnoteText"/>
    <w:uiPriority w:val="99"/>
    <w:rsid w:val="00B9415A"/>
    <w:rPr>
      <w:rFonts w:ascii="Garamond" w:eastAsia="Times New Roman" w:hAnsi="Garamond" w:cs="Times New Roman"/>
      <w:lang w:val="en-GB"/>
    </w:rPr>
  </w:style>
  <w:style w:type="character" w:styleId="EndnoteReference">
    <w:name w:val="endnote reference"/>
    <w:basedOn w:val="DefaultParagraphFont"/>
    <w:uiPriority w:val="99"/>
    <w:unhideWhenUsed/>
    <w:rsid w:val="00B9415A"/>
    <w:rPr>
      <w:vertAlign w:val="superscript"/>
    </w:rPr>
  </w:style>
  <w:style w:type="paragraph" w:styleId="DocumentMap">
    <w:name w:val="Document Map"/>
    <w:basedOn w:val="Normal"/>
    <w:link w:val="DocumentMapChar"/>
    <w:uiPriority w:val="99"/>
    <w:semiHidden/>
    <w:unhideWhenUsed/>
    <w:rsid w:val="003C1591"/>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C1591"/>
    <w:rPr>
      <w:rFonts w:ascii="Lucida Grande" w:eastAsia="Times New Roman" w:hAnsi="Lucida Grande" w:cs="Lucida Grande"/>
      <w:lang w:val="en-GB"/>
    </w:rPr>
  </w:style>
  <w:style w:type="table" w:styleId="TableGrid">
    <w:name w:val="Table Grid"/>
    <w:basedOn w:val="TableNormal"/>
    <w:uiPriority w:val="59"/>
    <w:rsid w:val="007F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 1"/>
    <w:aliases w:val="15"/>
    <w:basedOn w:val="Normal"/>
    <w:rsid w:val="00483722"/>
    <w:pPr>
      <w:spacing w:after="120" w:line="276" w:lineRule="auto"/>
      <w:ind w:firstLine="0"/>
    </w:pPr>
    <w:rPr>
      <w:rFonts w:eastAsiaTheme="minorEastAsia"/>
      <w:lang w:val="en-US"/>
    </w:rPr>
  </w:style>
  <w:style w:type="character" w:styleId="Strong">
    <w:name w:val="Strong"/>
    <w:basedOn w:val="DefaultParagraphFont"/>
    <w:uiPriority w:val="22"/>
    <w:qFormat/>
    <w:rsid w:val="00DE5B74"/>
    <w:rPr>
      <w:b/>
      <w:bCs/>
    </w:rPr>
  </w:style>
  <w:style w:type="paragraph" w:styleId="Caption">
    <w:name w:val="caption"/>
    <w:basedOn w:val="Normal"/>
    <w:next w:val="Normal"/>
    <w:uiPriority w:val="35"/>
    <w:unhideWhenUsed/>
    <w:qFormat/>
    <w:rsid w:val="00BA1E4B"/>
    <w:pPr>
      <w:spacing w:after="200" w:line="240" w:lineRule="auto"/>
    </w:pPr>
    <w:rPr>
      <w:i/>
      <w:iCs/>
      <w:color w:val="1F497D" w:themeColor="text2"/>
      <w:sz w:val="18"/>
      <w:szCs w:val="18"/>
    </w:rPr>
  </w:style>
  <w:style w:type="character" w:customStyle="1" w:styleId="Heading3Char">
    <w:name w:val="Heading 3 Char"/>
    <w:basedOn w:val="DefaultParagraphFont"/>
    <w:link w:val="Heading3"/>
    <w:uiPriority w:val="9"/>
    <w:rsid w:val="004566B9"/>
    <w:rPr>
      <w:rFonts w:ascii="Garamond" w:eastAsiaTheme="majorEastAsia" w:hAnsi="Garamond" w:cstheme="majorBidi"/>
      <w:lang w:val="en-GB"/>
    </w:rPr>
  </w:style>
  <w:style w:type="character" w:customStyle="1" w:styleId="UnresolvedMention1">
    <w:name w:val="Unresolved Mention1"/>
    <w:basedOn w:val="DefaultParagraphFont"/>
    <w:uiPriority w:val="99"/>
    <w:semiHidden/>
    <w:unhideWhenUsed/>
    <w:rsid w:val="007720D2"/>
    <w:rPr>
      <w:color w:val="605E5C"/>
      <w:shd w:val="clear" w:color="auto" w:fill="E1DFDD"/>
    </w:rPr>
  </w:style>
  <w:style w:type="paragraph" w:customStyle="1" w:styleId="References">
    <w:name w:val="References"/>
    <w:basedOn w:val="Normal"/>
    <w:rsid w:val="00D90377"/>
    <w:pPr>
      <w:ind w:left="709" w:hanging="709"/>
      <w:jc w:val="left"/>
    </w:pPr>
    <w:rPr>
      <w:rFonts w:ascii="Times New Roman" w:eastAsiaTheme="minorHAnsi" w:hAnsi="Times New Roman" w:cstheme="minorBidi"/>
      <w:szCs w:val="22"/>
      <w:lang w:val="de-DE" w:eastAsia="en-US"/>
    </w:rPr>
  </w:style>
  <w:style w:type="paragraph" w:styleId="NoSpacing">
    <w:name w:val="No Spacing"/>
    <w:aliases w:val="Zitate Absatz"/>
    <w:basedOn w:val="Normal"/>
    <w:link w:val="NoSpacingChar"/>
    <w:uiPriority w:val="1"/>
    <w:qFormat/>
    <w:rsid w:val="00ED509F"/>
    <w:pPr>
      <w:spacing w:before="200" w:after="200" w:line="240" w:lineRule="auto"/>
      <w:ind w:left="567" w:right="567" w:firstLine="0"/>
      <w:jc w:val="left"/>
    </w:pPr>
    <w:rPr>
      <w:rFonts w:eastAsiaTheme="minorHAnsi" w:cstheme="minorBidi"/>
      <w:sz w:val="20"/>
      <w:szCs w:val="22"/>
      <w:lang w:eastAsia="en-US"/>
    </w:rPr>
  </w:style>
  <w:style w:type="character" w:customStyle="1" w:styleId="NoSpacingChar">
    <w:name w:val="No Spacing Char"/>
    <w:aliases w:val="Zitate Absatz Char"/>
    <w:basedOn w:val="DefaultParagraphFont"/>
    <w:link w:val="NoSpacing"/>
    <w:uiPriority w:val="1"/>
    <w:rsid w:val="00ED509F"/>
    <w:rPr>
      <w:rFonts w:ascii="Garamond" w:eastAsiaTheme="minorHAnsi" w:hAnsi="Garamond"/>
      <w:sz w:val="20"/>
      <w:szCs w:val="22"/>
      <w:lang w:val="en-GB" w:eastAsia="en-US"/>
    </w:rPr>
  </w:style>
  <w:style w:type="table" w:customStyle="1" w:styleId="Listentabelle1hellAkzent11">
    <w:name w:val="Listentabelle 1 hell  – Akzent 11"/>
    <w:basedOn w:val="TableNormal"/>
    <w:uiPriority w:val="46"/>
    <w:rsid w:val="004566B9"/>
    <w:rPr>
      <w:rFonts w:eastAsiaTheme="minorHAnsi"/>
      <w:sz w:val="22"/>
      <w:szCs w:val="22"/>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272D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renderedqtext">
    <w:name w:val="rendered_qtext"/>
    <w:basedOn w:val="DefaultParagraphFont"/>
    <w:rsid w:val="00272DFF"/>
  </w:style>
  <w:style w:type="character" w:customStyle="1" w:styleId="Heading4Char">
    <w:name w:val="Heading 4 Char"/>
    <w:basedOn w:val="DefaultParagraphFont"/>
    <w:link w:val="Heading4"/>
    <w:uiPriority w:val="9"/>
    <w:rsid w:val="00272DFF"/>
    <w:rPr>
      <w:rFonts w:asciiTheme="majorHAnsi" w:eastAsiaTheme="majorEastAsia" w:hAnsiTheme="majorHAnsi" w:cstheme="majorBidi"/>
      <w:b/>
      <w:bCs/>
      <w:i/>
      <w:iCs/>
      <w:color w:val="4F81BD" w:themeColor="accent1"/>
      <w:szCs w:val="22"/>
      <w:lang w:val="en-GB" w:eastAsia="en-US"/>
    </w:rPr>
  </w:style>
  <w:style w:type="character" w:customStyle="1" w:styleId="Heading5Char">
    <w:name w:val="Heading 5 Char"/>
    <w:basedOn w:val="DefaultParagraphFont"/>
    <w:link w:val="Heading5"/>
    <w:uiPriority w:val="9"/>
    <w:rsid w:val="00272DFF"/>
    <w:rPr>
      <w:rFonts w:asciiTheme="majorHAnsi" w:eastAsiaTheme="majorEastAsia" w:hAnsiTheme="majorHAnsi" w:cstheme="majorBidi"/>
      <w:color w:val="243F60" w:themeColor="accent1" w:themeShade="7F"/>
      <w:szCs w:val="22"/>
      <w:lang w:val="en-GB" w:eastAsia="en-US"/>
    </w:rPr>
  </w:style>
  <w:style w:type="character" w:customStyle="1" w:styleId="Heading6Char">
    <w:name w:val="Heading 6 Char"/>
    <w:basedOn w:val="DefaultParagraphFont"/>
    <w:link w:val="Heading6"/>
    <w:uiPriority w:val="9"/>
    <w:semiHidden/>
    <w:rsid w:val="00272DFF"/>
    <w:rPr>
      <w:rFonts w:asciiTheme="majorHAnsi" w:eastAsiaTheme="majorEastAsia" w:hAnsiTheme="majorHAnsi" w:cstheme="majorBidi"/>
      <w:i/>
      <w:iCs/>
      <w:color w:val="243F60" w:themeColor="accent1" w:themeShade="7F"/>
      <w:szCs w:val="22"/>
      <w:lang w:val="en-GB" w:eastAsia="en-US"/>
    </w:rPr>
  </w:style>
  <w:style w:type="character" w:customStyle="1" w:styleId="Heading7Char">
    <w:name w:val="Heading 7 Char"/>
    <w:basedOn w:val="DefaultParagraphFont"/>
    <w:link w:val="Heading7"/>
    <w:uiPriority w:val="9"/>
    <w:semiHidden/>
    <w:rsid w:val="00272DFF"/>
    <w:rPr>
      <w:rFonts w:asciiTheme="majorHAnsi" w:eastAsiaTheme="majorEastAsia" w:hAnsiTheme="majorHAnsi" w:cstheme="majorBidi"/>
      <w:i/>
      <w:iCs/>
      <w:color w:val="404040" w:themeColor="text1" w:themeTint="BF"/>
      <w:szCs w:val="22"/>
      <w:lang w:val="en-GB" w:eastAsia="en-US"/>
    </w:rPr>
  </w:style>
  <w:style w:type="character" w:customStyle="1" w:styleId="Heading8Char">
    <w:name w:val="Heading 8 Char"/>
    <w:basedOn w:val="DefaultParagraphFont"/>
    <w:link w:val="Heading8"/>
    <w:uiPriority w:val="9"/>
    <w:semiHidden/>
    <w:rsid w:val="00272DFF"/>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72DFF"/>
    <w:rPr>
      <w:rFonts w:asciiTheme="majorHAnsi" w:eastAsiaTheme="majorEastAsia" w:hAnsiTheme="majorHAnsi" w:cstheme="majorBidi"/>
      <w:i/>
      <w:iCs/>
      <w:color w:val="404040" w:themeColor="text1" w:themeTint="BF"/>
      <w:sz w:val="20"/>
      <w:szCs w:val="20"/>
      <w:lang w:val="en-GB" w:eastAsia="en-US"/>
    </w:rPr>
  </w:style>
  <w:style w:type="paragraph" w:styleId="Title">
    <w:name w:val="Title"/>
    <w:basedOn w:val="Normal"/>
    <w:next w:val="Normal"/>
    <w:link w:val="TitleChar"/>
    <w:uiPriority w:val="10"/>
    <w:qFormat/>
    <w:rsid w:val="00C86BA7"/>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86BA7"/>
    <w:rPr>
      <w:rFonts w:ascii="Garamond" w:eastAsiaTheme="majorEastAsia" w:hAnsi="Garamond" w:cstheme="majorBidi"/>
      <w:spacing w:val="-10"/>
      <w:kern w:val="28"/>
      <w:sz w:val="40"/>
      <w:szCs w:val="56"/>
      <w:lang w:val="en-GB"/>
    </w:rPr>
  </w:style>
  <w:style w:type="paragraph" w:styleId="Bibliography">
    <w:name w:val="Bibliography"/>
    <w:basedOn w:val="Normal"/>
    <w:next w:val="Normal"/>
    <w:uiPriority w:val="37"/>
    <w:unhideWhenUsed/>
    <w:rsid w:val="00AA59FD"/>
    <w:pPr>
      <w:spacing w:line="480" w:lineRule="auto"/>
      <w:ind w:left="720" w:hanging="720"/>
    </w:pPr>
  </w:style>
  <w:style w:type="character" w:styleId="PlaceholderText">
    <w:name w:val="Placeholder Text"/>
    <w:basedOn w:val="DefaultParagraphFont"/>
    <w:uiPriority w:val="99"/>
    <w:semiHidden/>
    <w:rsid w:val="009C2336"/>
    <w:rPr>
      <w:color w:val="808080"/>
    </w:rPr>
  </w:style>
  <w:style w:type="paragraph" w:customStyle="1" w:styleId="Compact">
    <w:name w:val="Compact"/>
    <w:basedOn w:val="BodyText"/>
    <w:qFormat/>
    <w:rsid w:val="00DD3173"/>
    <w:pPr>
      <w:spacing w:before="36" w:after="36" w:line="240" w:lineRule="auto"/>
      <w:ind w:firstLine="0"/>
      <w:jc w:val="left"/>
    </w:pPr>
    <w:rPr>
      <w:rFonts w:asciiTheme="minorHAnsi" w:eastAsiaTheme="minorHAnsi" w:hAnsiTheme="minorHAnsi" w:cstheme="minorBidi"/>
      <w:lang w:val="en-US" w:eastAsia="en-US"/>
    </w:rPr>
  </w:style>
  <w:style w:type="table" w:customStyle="1" w:styleId="Table">
    <w:name w:val="Table"/>
    <w:semiHidden/>
    <w:unhideWhenUsed/>
    <w:qFormat/>
    <w:rsid w:val="00DD3173"/>
    <w:pPr>
      <w:spacing w:after="200"/>
    </w:pPr>
    <w:rPr>
      <w:rFonts w:eastAsiaTheme="minorHAnsi"/>
      <w:lang w:val="en-US" w:eastAsia="en-US"/>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DD3173"/>
    <w:pPr>
      <w:spacing w:after="120"/>
    </w:pPr>
  </w:style>
  <w:style w:type="character" w:customStyle="1" w:styleId="BodyTextChar">
    <w:name w:val="Body Text Char"/>
    <w:basedOn w:val="DefaultParagraphFont"/>
    <w:link w:val="BodyText"/>
    <w:uiPriority w:val="99"/>
    <w:semiHidden/>
    <w:rsid w:val="00DD3173"/>
    <w:rPr>
      <w:rFonts w:ascii="Garamond" w:eastAsia="Times New Roman" w:hAnsi="Garamond" w:cs="Times New Roman"/>
      <w:lang w:val="en-GB"/>
    </w:rPr>
  </w:style>
  <w:style w:type="table" w:styleId="TableGridLight">
    <w:name w:val="Grid Table Light"/>
    <w:basedOn w:val="TableNormal"/>
    <w:uiPriority w:val="40"/>
    <w:rsid w:val="00DD31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aption">
    <w:name w:val="Table Caption"/>
    <w:basedOn w:val="Caption"/>
    <w:rsid w:val="00DC5FF1"/>
    <w:pPr>
      <w:keepNext/>
      <w:spacing w:after="120"/>
      <w:ind w:firstLine="0"/>
      <w:jc w:val="left"/>
    </w:pPr>
    <w:rPr>
      <w:rFonts w:asciiTheme="minorHAnsi" w:eastAsiaTheme="minorHAnsi" w:hAnsiTheme="minorHAnsi" w:cstheme="minorBidi"/>
      <w:iCs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528">
      <w:bodyDiv w:val="1"/>
      <w:marLeft w:val="0"/>
      <w:marRight w:val="0"/>
      <w:marTop w:val="0"/>
      <w:marBottom w:val="0"/>
      <w:divBdr>
        <w:top w:val="none" w:sz="0" w:space="0" w:color="auto"/>
        <w:left w:val="none" w:sz="0" w:space="0" w:color="auto"/>
        <w:bottom w:val="none" w:sz="0" w:space="0" w:color="auto"/>
        <w:right w:val="none" w:sz="0" w:space="0" w:color="auto"/>
      </w:divBdr>
    </w:div>
    <w:div w:id="53240074">
      <w:bodyDiv w:val="1"/>
      <w:marLeft w:val="0"/>
      <w:marRight w:val="0"/>
      <w:marTop w:val="0"/>
      <w:marBottom w:val="0"/>
      <w:divBdr>
        <w:top w:val="none" w:sz="0" w:space="0" w:color="auto"/>
        <w:left w:val="none" w:sz="0" w:space="0" w:color="auto"/>
        <w:bottom w:val="none" w:sz="0" w:space="0" w:color="auto"/>
        <w:right w:val="none" w:sz="0" w:space="0" w:color="auto"/>
      </w:divBdr>
      <w:divsChild>
        <w:div w:id="812216034">
          <w:marLeft w:val="0"/>
          <w:marRight w:val="0"/>
          <w:marTop w:val="0"/>
          <w:marBottom w:val="0"/>
          <w:divBdr>
            <w:top w:val="none" w:sz="0" w:space="0" w:color="auto"/>
            <w:left w:val="none" w:sz="0" w:space="0" w:color="auto"/>
            <w:bottom w:val="none" w:sz="0" w:space="0" w:color="auto"/>
            <w:right w:val="none" w:sz="0" w:space="0" w:color="auto"/>
          </w:divBdr>
          <w:divsChild>
            <w:div w:id="271135999">
              <w:marLeft w:val="0"/>
              <w:marRight w:val="0"/>
              <w:marTop w:val="0"/>
              <w:marBottom w:val="0"/>
              <w:divBdr>
                <w:top w:val="none" w:sz="0" w:space="0" w:color="auto"/>
                <w:left w:val="none" w:sz="0" w:space="0" w:color="auto"/>
                <w:bottom w:val="none" w:sz="0" w:space="0" w:color="auto"/>
                <w:right w:val="none" w:sz="0" w:space="0" w:color="auto"/>
              </w:divBdr>
              <w:divsChild>
                <w:div w:id="923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268">
      <w:bodyDiv w:val="1"/>
      <w:marLeft w:val="0"/>
      <w:marRight w:val="0"/>
      <w:marTop w:val="0"/>
      <w:marBottom w:val="0"/>
      <w:divBdr>
        <w:top w:val="none" w:sz="0" w:space="0" w:color="auto"/>
        <w:left w:val="none" w:sz="0" w:space="0" w:color="auto"/>
        <w:bottom w:val="none" w:sz="0" w:space="0" w:color="auto"/>
        <w:right w:val="none" w:sz="0" w:space="0" w:color="auto"/>
      </w:divBdr>
    </w:div>
    <w:div w:id="130444536">
      <w:bodyDiv w:val="1"/>
      <w:marLeft w:val="0"/>
      <w:marRight w:val="0"/>
      <w:marTop w:val="0"/>
      <w:marBottom w:val="0"/>
      <w:divBdr>
        <w:top w:val="none" w:sz="0" w:space="0" w:color="auto"/>
        <w:left w:val="none" w:sz="0" w:space="0" w:color="auto"/>
        <w:bottom w:val="none" w:sz="0" w:space="0" w:color="auto"/>
        <w:right w:val="none" w:sz="0" w:space="0" w:color="auto"/>
      </w:divBdr>
      <w:divsChild>
        <w:div w:id="970792926">
          <w:marLeft w:val="0"/>
          <w:marRight w:val="0"/>
          <w:marTop w:val="0"/>
          <w:marBottom w:val="0"/>
          <w:divBdr>
            <w:top w:val="none" w:sz="0" w:space="0" w:color="auto"/>
            <w:left w:val="none" w:sz="0" w:space="0" w:color="auto"/>
            <w:bottom w:val="none" w:sz="0" w:space="0" w:color="auto"/>
            <w:right w:val="none" w:sz="0" w:space="0" w:color="auto"/>
          </w:divBdr>
          <w:divsChild>
            <w:div w:id="365984014">
              <w:marLeft w:val="0"/>
              <w:marRight w:val="0"/>
              <w:marTop w:val="0"/>
              <w:marBottom w:val="0"/>
              <w:divBdr>
                <w:top w:val="none" w:sz="0" w:space="0" w:color="auto"/>
                <w:left w:val="none" w:sz="0" w:space="0" w:color="auto"/>
                <w:bottom w:val="none" w:sz="0" w:space="0" w:color="auto"/>
                <w:right w:val="none" w:sz="0" w:space="0" w:color="auto"/>
              </w:divBdr>
              <w:divsChild>
                <w:div w:id="2039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57">
      <w:bodyDiv w:val="1"/>
      <w:marLeft w:val="0"/>
      <w:marRight w:val="0"/>
      <w:marTop w:val="0"/>
      <w:marBottom w:val="0"/>
      <w:divBdr>
        <w:top w:val="none" w:sz="0" w:space="0" w:color="auto"/>
        <w:left w:val="none" w:sz="0" w:space="0" w:color="auto"/>
        <w:bottom w:val="none" w:sz="0" w:space="0" w:color="auto"/>
        <w:right w:val="none" w:sz="0" w:space="0" w:color="auto"/>
      </w:divBdr>
      <w:divsChild>
        <w:div w:id="522207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301569">
              <w:marLeft w:val="0"/>
              <w:marRight w:val="0"/>
              <w:marTop w:val="0"/>
              <w:marBottom w:val="0"/>
              <w:divBdr>
                <w:top w:val="none" w:sz="0" w:space="0" w:color="auto"/>
                <w:left w:val="none" w:sz="0" w:space="0" w:color="auto"/>
                <w:bottom w:val="none" w:sz="0" w:space="0" w:color="auto"/>
                <w:right w:val="none" w:sz="0" w:space="0" w:color="auto"/>
              </w:divBdr>
              <w:divsChild>
                <w:div w:id="1831405813">
                  <w:marLeft w:val="0"/>
                  <w:marRight w:val="0"/>
                  <w:marTop w:val="0"/>
                  <w:marBottom w:val="0"/>
                  <w:divBdr>
                    <w:top w:val="none" w:sz="0" w:space="0" w:color="auto"/>
                    <w:left w:val="none" w:sz="0" w:space="0" w:color="auto"/>
                    <w:bottom w:val="none" w:sz="0" w:space="0" w:color="auto"/>
                    <w:right w:val="none" w:sz="0" w:space="0" w:color="auto"/>
                  </w:divBdr>
                  <w:divsChild>
                    <w:div w:id="1829009085">
                      <w:marLeft w:val="0"/>
                      <w:marRight w:val="0"/>
                      <w:marTop w:val="0"/>
                      <w:marBottom w:val="0"/>
                      <w:divBdr>
                        <w:top w:val="none" w:sz="0" w:space="0" w:color="auto"/>
                        <w:left w:val="none" w:sz="0" w:space="0" w:color="auto"/>
                        <w:bottom w:val="none" w:sz="0" w:space="0" w:color="auto"/>
                        <w:right w:val="none" w:sz="0" w:space="0" w:color="auto"/>
                      </w:divBdr>
                      <w:divsChild>
                        <w:div w:id="3922379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8219800">
                              <w:marLeft w:val="0"/>
                              <w:marRight w:val="0"/>
                              <w:marTop w:val="0"/>
                              <w:marBottom w:val="0"/>
                              <w:divBdr>
                                <w:top w:val="none" w:sz="0" w:space="0" w:color="auto"/>
                                <w:left w:val="none" w:sz="0" w:space="0" w:color="auto"/>
                                <w:bottom w:val="none" w:sz="0" w:space="0" w:color="auto"/>
                                <w:right w:val="none" w:sz="0" w:space="0" w:color="auto"/>
                              </w:divBdr>
                              <w:divsChild>
                                <w:div w:id="835344401">
                                  <w:marLeft w:val="0"/>
                                  <w:marRight w:val="0"/>
                                  <w:marTop w:val="0"/>
                                  <w:marBottom w:val="0"/>
                                  <w:divBdr>
                                    <w:top w:val="none" w:sz="0" w:space="0" w:color="auto"/>
                                    <w:left w:val="none" w:sz="0" w:space="0" w:color="auto"/>
                                    <w:bottom w:val="none" w:sz="0" w:space="0" w:color="auto"/>
                                    <w:right w:val="none" w:sz="0" w:space="0" w:color="auto"/>
                                  </w:divBdr>
                                  <w:divsChild>
                                    <w:div w:id="1733506346">
                                      <w:marLeft w:val="0"/>
                                      <w:marRight w:val="0"/>
                                      <w:marTop w:val="0"/>
                                      <w:marBottom w:val="0"/>
                                      <w:divBdr>
                                        <w:top w:val="none" w:sz="0" w:space="0" w:color="auto"/>
                                        <w:left w:val="none" w:sz="0" w:space="0" w:color="auto"/>
                                        <w:bottom w:val="none" w:sz="0" w:space="0" w:color="auto"/>
                                        <w:right w:val="none" w:sz="0" w:space="0" w:color="auto"/>
                                      </w:divBdr>
                                      <w:divsChild>
                                        <w:div w:id="26807373">
                                          <w:marLeft w:val="0"/>
                                          <w:marRight w:val="0"/>
                                          <w:marTop w:val="0"/>
                                          <w:marBottom w:val="0"/>
                                          <w:divBdr>
                                            <w:top w:val="none" w:sz="0" w:space="0" w:color="auto"/>
                                            <w:left w:val="none" w:sz="0" w:space="0" w:color="auto"/>
                                            <w:bottom w:val="none" w:sz="0" w:space="0" w:color="auto"/>
                                            <w:right w:val="none" w:sz="0" w:space="0" w:color="auto"/>
                                          </w:divBdr>
                                          <w:divsChild>
                                            <w:div w:id="12418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30806">
      <w:bodyDiv w:val="1"/>
      <w:marLeft w:val="0"/>
      <w:marRight w:val="0"/>
      <w:marTop w:val="0"/>
      <w:marBottom w:val="0"/>
      <w:divBdr>
        <w:top w:val="none" w:sz="0" w:space="0" w:color="auto"/>
        <w:left w:val="none" w:sz="0" w:space="0" w:color="auto"/>
        <w:bottom w:val="none" w:sz="0" w:space="0" w:color="auto"/>
        <w:right w:val="none" w:sz="0" w:space="0" w:color="auto"/>
      </w:divBdr>
      <w:divsChild>
        <w:div w:id="785200876">
          <w:marLeft w:val="0"/>
          <w:marRight w:val="0"/>
          <w:marTop w:val="0"/>
          <w:marBottom w:val="0"/>
          <w:divBdr>
            <w:top w:val="none" w:sz="0" w:space="0" w:color="auto"/>
            <w:left w:val="none" w:sz="0" w:space="0" w:color="auto"/>
            <w:bottom w:val="none" w:sz="0" w:space="0" w:color="auto"/>
            <w:right w:val="none" w:sz="0" w:space="0" w:color="auto"/>
          </w:divBdr>
          <w:divsChild>
            <w:div w:id="526791311">
              <w:marLeft w:val="0"/>
              <w:marRight w:val="0"/>
              <w:marTop w:val="0"/>
              <w:marBottom w:val="0"/>
              <w:divBdr>
                <w:top w:val="none" w:sz="0" w:space="0" w:color="auto"/>
                <w:left w:val="none" w:sz="0" w:space="0" w:color="auto"/>
                <w:bottom w:val="none" w:sz="0" w:space="0" w:color="auto"/>
                <w:right w:val="none" w:sz="0" w:space="0" w:color="auto"/>
              </w:divBdr>
              <w:divsChild>
                <w:div w:id="81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1809">
      <w:bodyDiv w:val="1"/>
      <w:marLeft w:val="0"/>
      <w:marRight w:val="0"/>
      <w:marTop w:val="0"/>
      <w:marBottom w:val="0"/>
      <w:divBdr>
        <w:top w:val="none" w:sz="0" w:space="0" w:color="auto"/>
        <w:left w:val="none" w:sz="0" w:space="0" w:color="auto"/>
        <w:bottom w:val="none" w:sz="0" w:space="0" w:color="auto"/>
        <w:right w:val="none" w:sz="0" w:space="0" w:color="auto"/>
      </w:divBdr>
      <w:divsChild>
        <w:div w:id="1623029111">
          <w:marLeft w:val="0"/>
          <w:marRight w:val="0"/>
          <w:marTop w:val="0"/>
          <w:marBottom w:val="0"/>
          <w:divBdr>
            <w:top w:val="none" w:sz="0" w:space="0" w:color="auto"/>
            <w:left w:val="none" w:sz="0" w:space="0" w:color="auto"/>
            <w:bottom w:val="none" w:sz="0" w:space="0" w:color="auto"/>
            <w:right w:val="none" w:sz="0" w:space="0" w:color="auto"/>
          </w:divBdr>
          <w:divsChild>
            <w:div w:id="784157143">
              <w:marLeft w:val="0"/>
              <w:marRight w:val="0"/>
              <w:marTop w:val="0"/>
              <w:marBottom w:val="0"/>
              <w:divBdr>
                <w:top w:val="none" w:sz="0" w:space="0" w:color="auto"/>
                <w:left w:val="none" w:sz="0" w:space="0" w:color="auto"/>
                <w:bottom w:val="none" w:sz="0" w:space="0" w:color="auto"/>
                <w:right w:val="none" w:sz="0" w:space="0" w:color="auto"/>
              </w:divBdr>
              <w:divsChild>
                <w:div w:id="18720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272">
      <w:bodyDiv w:val="1"/>
      <w:marLeft w:val="0"/>
      <w:marRight w:val="0"/>
      <w:marTop w:val="0"/>
      <w:marBottom w:val="0"/>
      <w:divBdr>
        <w:top w:val="none" w:sz="0" w:space="0" w:color="auto"/>
        <w:left w:val="none" w:sz="0" w:space="0" w:color="auto"/>
        <w:bottom w:val="none" w:sz="0" w:space="0" w:color="auto"/>
        <w:right w:val="none" w:sz="0" w:space="0" w:color="auto"/>
      </w:divBdr>
      <w:divsChild>
        <w:div w:id="1274093961">
          <w:marLeft w:val="0"/>
          <w:marRight w:val="0"/>
          <w:marTop w:val="0"/>
          <w:marBottom w:val="0"/>
          <w:divBdr>
            <w:top w:val="none" w:sz="0" w:space="0" w:color="auto"/>
            <w:left w:val="none" w:sz="0" w:space="0" w:color="auto"/>
            <w:bottom w:val="none" w:sz="0" w:space="0" w:color="auto"/>
            <w:right w:val="none" w:sz="0" w:space="0" w:color="auto"/>
          </w:divBdr>
          <w:divsChild>
            <w:div w:id="1495414226">
              <w:marLeft w:val="0"/>
              <w:marRight w:val="0"/>
              <w:marTop w:val="0"/>
              <w:marBottom w:val="0"/>
              <w:divBdr>
                <w:top w:val="none" w:sz="0" w:space="0" w:color="auto"/>
                <w:left w:val="none" w:sz="0" w:space="0" w:color="auto"/>
                <w:bottom w:val="none" w:sz="0" w:space="0" w:color="auto"/>
                <w:right w:val="none" w:sz="0" w:space="0" w:color="auto"/>
              </w:divBdr>
              <w:divsChild>
                <w:div w:id="1271933046">
                  <w:marLeft w:val="0"/>
                  <w:marRight w:val="0"/>
                  <w:marTop w:val="0"/>
                  <w:marBottom w:val="0"/>
                  <w:divBdr>
                    <w:top w:val="none" w:sz="0" w:space="0" w:color="auto"/>
                    <w:left w:val="none" w:sz="0" w:space="0" w:color="auto"/>
                    <w:bottom w:val="none" w:sz="0" w:space="0" w:color="auto"/>
                    <w:right w:val="none" w:sz="0" w:space="0" w:color="auto"/>
                  </w:divBdr>
                  <w:divsChild>
                    <w:div w:id="1701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4858">
      <w:bodyDiv w:val="1"/>
      <w:marLeft w:val="0"/>
      <w:marRight w:val="0"/>
      <w:marTop w:val="0"/>
      <w:marBottom w:val="0"/>
      <w:divBdr>
        <w:top w:val="none" w:sz="0" w:space="0" w:color="auto"/>
        <w:left w:val="none" w:sz="0" w:space="0" w:color="auto"/>
        <w:bottom w:val="none" w:sz="0" w:space="0" w:color="auto"/>
        <w:right w:val="none" w:sz="0" w:space="0" w:color="auto"/>
      </w:divBdr>
    </w:div>
    <w:div w:id="221141022">
      <w:bodyDiv w:val="1"/>
      <w:marLeft w:val="0"/>
      <w:marRight w:val="0"/>
      <w:marTop w:val="0"/>
      <w:marBottom w:val="0"/>
      <w:divBdr>
        <w:top w:val="none" w:sz="0" w:space="0" w:color="auto"/>
        <w:left w:val="none" w:sz="0" w:space="0" w:color="auto"/>
        <w:bottom w:val="none" w:sz="0" w:space="0" w:color="auto"/>
        <w:right w:val="none" w:sz="0" w:space="0" w:color="auto"/>
      </w:divBdr>
      <w:divsChild>
        <w:div w:id="928126381">
          <w:marLeft w:val="0"/>
          <w:marRight w:val="0"/>
          <w:marTop w:val="0"/>
          <w:marBottom w:val="0"/>
          <w:divBdr>
            <w:top w:val="none" w:sz="0" w:space="0" w:color="auto"/>
            <w:left w:val="none" w:sz="0" w:space="0" w:color="auto"/>
            <w:bottom w:val="none" w:sz="0" w:space="0" w:color="auto"/>
            <w:right w:val="none" w:sz="0" w:space="0" w:color="auto"/>
          </w:divBdr>
          <w:divsChild>
            <w:div w:id="449974241">
              <w:marLeft w:val="0"/>
              <w:marRight w:val="0"/>
              <w:marTop w:val="0"/>
              <w:marBottom w:val="0"/>
              <w:divBdr>
                <w:top w:val="none" w:sz="0" w:space="0" w:color="auto"/>
                <w:left w:val="none" w:sz="0" w:space="0" w:color="auto"/>
                <w:bottom w:val="none" w:sz="0" w:space="0" w:color="auto"/>
                <w:right w:val="none" w:sz="0" w:space="0" w:color="auto"/>
              </w:divBdr>
              <w:divsChild>
                <w:div w:id="1521242589">
                  <w:marLeft w:val="0"/>
                  <w:marRight w:val="0"/>
                  <w:marTop w:val="0"/>
                  <w:marBottom w:val="0"/>
                  <w:divBdr>
                    <w:top w:val="none" w:sz="0" w:space="0" w:color="auto"/>
                    <w:left w:val="none" w:sz="0" w:space="0" w:color="auto"/>
                    <w:bottom w:val="none" w:sz="0" w:space="0" w:color="auto"/>
                    <w:right w:val="none" w:sz="0" w:space="0" w:color="auto"/>
                  </w:divBdr>
                  <w:divsChild>
                    <w:div w:id="6216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65299">
      <w:bodyDiv w:val="1"/>
      <w:marLeft w:val="0"/>
      <w:marRight w:val="0"/>
      <w:marTop w:val="0"/>
      <w:marBottom w:val="0"/>
      <w:divBdr>
        <w:top w:val="none" w:sz="0" w:space="0" w:color="auto"/>
        <w:left w:val="none" w:sz="0" w:space="0" w:color="auto"/>
        <w:bottom w:val="none" w:sz="0" w:space="0" w:color="auto"/>
        <w:right w:val="none" w:sz="0" w:space="0" w:color="auto"/>
      </w:divBdr>
    </w:div>
    <w:div w:id="247885403">
      <w:bodyDiv w:val="1"/>
      <w:marLeft w:val="0"/>
      <w:marRight w:val="0"/>
      <w:marTop w:val="0"/>
      <w:marBottom w:val="0"/>
      <w:divBdr>
        <w:top w:val="none" w:sz="0" w:space="0" w:color="auto"/>
        <w:left w:val="none" w:sz="0" w:space="0" w:color="auto"/>
        <w:bottom w:val="none" w:sz="0" w:space="0" w:color="auto"/>
        <w:right w:val="none" w:sz="0" w:space="0" w:color="auto"/>
      </w:divBdr>
    </w:div>
    <w:div w:id="287202485">
      <w:bodyDiv w:val="1"/>
      <w:marLeft w:val="0"/>
      <w:marRight w:val="0"/>
      <w:marTop w:val="0"/>
      <w:marBottom w:val="0"/>
      <w:divBdr>
        <w:top w:val="none" w:sz="0" w:space="0" w:color="auto"/>
        <w:left w:val="none" w:sz="0" w:space="0" w:color="auto"/>
        <w:bottom w:val="none" w:sz="0" w:space="0" w:color="auto"/>
        <w:right w:val="none" w:sz="0" w:space="0" w:color="auto"/>
      </w:divBdr>
      <w:divsChild>
        <w:div w:id="212696684">
          <w:marLeft w:val="0"/>
          <w:marRight w:val="0"/>
          <w:marTop w:val="0"/>
          <w:marBottom w:val="0"/>
          <w:divBdr>
            <w:top w:val="none" w:sz="0" w:space="0" w:color="auto"/>
            <w:left w:val="none" w:sz="0" w:space="0" w:color="auto"/>
            <w:bottom w:val="none" w:sz="0" w:space="0" w:color="auto"/>
            <w:right w:val="none" w:sz="0" w:space="0" w:color="auto"/>
          </w:divBdr>
          <w:divsChild>
            <w:div w:id="483162835">
              <w:marLeft w:val="0"/>
              <w:marRight w:val="0"/>
              <w:marTop w:val="0"/>
              <w:marBottom w:val="0"/>
              <w:divBdr>
                <w:top w:val="none" w:sz="0" w:space="0" w:color="auto"/>
                <w:left w:val="none" w:sz="0" w:space="0" w:color="auto"/>
                <w:bottom w:val="none" w:sz="0" w:space="0" w:color="auto"/>
                <w:right w:val="none" w:sz="0" w:space="0" w:color="auto"/>
              </w:divBdr>
              <w:divsChild>
                <w:div w:id="857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7841">
      <w:bodyDiv w:val="1"/>
      <w:marLeft w:val="0"/>
      <w:marRight w:val="0"/>
      <w:marTop w:val="0"/>
      <w:marBottom w:val="0"/>
      <w:divBdr>
        <w:top w:val="none" w:sz="0" w:space="0" w:color="auto"/>
        <w:left w:val="none" w:sz="0" w:space="0" w:color="auto"/>
        <w:bottom w:val="none" w:sz="0" w:space="0" w:color="auto"/>
        <w:right w:val="none" w:sz="0" w:space="0" w:color="auto"/>
      </w:divBdr>
    </w:div>
    <w:div w:id="334919954">
      <w:bodyDiv w:val="1"/>
      <w:marLeft w:val="0"/>
      <w:marRight w:val="0"/>
      <w:marTop w:val="0"/>
      <w:marBottom w:val="0"/>
      <w:divBdr>
        <w:top w:val="none" w:sz="0" w:space="0" w:color="auto"/>
        <w:left w:val="none" w:sz="0" w:space="0" w:color="auto"/>
        <w:bottom w:val="none" w:sz="0" w:space="0" w:color="auto"/>
        <w:right w:val="none" w:sz="0" w:space="0" w:color="auto"/>
      </w:divBdr>
      <w:divsChild>
        <w:div w:id="1453591667">
          <w:marLeft w:val="0"/>
          <w:marRight w:val="0"/>
          <w:marTop w:val="0"/>
          <w:marBottom w:val="0"/>
          <w:divBdr>
            <w:top w:val="none" w:sz="0" w:space="0" w:color="auto"/>
            <w:left w:val="none" w:sz="0" w:space="0" w:color="auto"/>
            <w:bottom w:val="none" w:sz="0" w:space="0" w:color="auto"/>
            <w:right w:val="none" w:sz="0" w:space="0" w:color="auto"/>
          </w:divBdr>
          <w:divsChild>
            <w:div w:id="1177965419">
              <w:marLeft w:val="0"/>
              <w:marRight w:val="0"/>
              <w:marTop w:val="0"/>
              <w:marBottom w:val="0"/>
              <w:divBdr>
                <w:top w:val="none" w:sz="0" w:space="0" w:color="auto"/>
                <w:left w:val="none" w:sz="0" w:space="0" w:color="auto"/>
                <w:bottom w:val="none" w:sz="0" w:space="0" w:color="auto"/>
                <w:right w:val="none" w:sz="0" w:space="0" w:color="auto"/>
              </w:divBdr>
              <w:divsChild>
                <w:div w:id="1647391382">
                  <w:marLeft w:val="0"/>
                  <w:marRight w:val="0"/>
                  <w:marTop w:val="0"/>
                  <w:marBottom w:val="0"/>
                  <w:divBdr>
                    <w:top w:val="none" w:sz="0" w:space="0" w:color="auto"/>
                    <w:left w:val="none" w:sz="0" w:space="0" w:color="auto"/>
                    <w:bottom w:val="none" w:sz="0" w:space="0" w:color="auto"/>
                    <w:right w:val="none" w:sz="0" w:space="0" w:color="auto"/>
                  </w:divBdr>
                  <w:divsChild>
                    <w:div w:id="18636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00118">
      <w:bodyDiv w:val="1"/>
      <w:marLeft w:val="0"/>
      <w:marRight w:val="0"/>
      <w:marTop w:val="0"/>
      <w:marBottom w:val="0"/>
      <w:divBdr>
        <w:top w:val="none" w:sz="0" w:space="0" w:color="auto"/>
        <w:left w:val="none" w:sz="0" w:space="0" w:color="auto"/>
        <w:bottom w:val="none" w:sz="0" w:space="0" w:color="auto"/>
        <w:right w:val="none" w:sz="0" w:space="0" w:color="auto"/>
      </w:divBdr>
    </w:div>
    <w:div w:id="372074246">
      <w:bodyDiv w:val="1"/>
      <w:marLeft w:val="0"/>
      <w:marRight w:val="0"/>
      <w:marTop w:val="0"/>
      <w:marBottom w:val="0"/>
      <w:divBdr>
        <w:top w:val="none" w:sz="0" w:space="0" w:color="auto"/>
        <w:left w:val="none" w:sz="0" w:space="0" w:color="auto"/>
        <w:bottom w:val="none" w:sz="0" w:space="0" w:color="auto"/>
        <w:right w:val="none" w:sz="0" w:space="0" w:color="auto"/>
      </w:divBdr>
    </w:div>
    <w:div w:id="374236831">
      <w:bodyDiv w:val="1"/>
      <w:marLeft w:val="0"/>
      <w:marRight w:val="0"/>
      <w:marTop w:val="0"/>
      <w:marBottom w:val="0"/>
      <w:divBdr>
        <w:top w:val="none" w:sz="0" w:space="0" w:color="auto"/>
        <w:left w:val="none" w:sz="0" w:space="0" w:color="auto"/>
        <w:bottom w:val="none" w:sz="0" w:space="0" w:color="auto"/>
        <w:right w:val="none" w:sz="0" w:space="0" w:color="auto"/>
      </w:divBdr>
    </w:div>
    <w:div w:id="385379407">
      <w:bodyDiv w:val="1"/>
      <w:marLeft w:val="0"/>
      <w:marRight w:val="0"/>
      <w:marTop w:val="0"/>
      <w:marBottom w:val="0"/>
      <w:divBdr>
        <w:top w:val="none" w:sz="0" w:space="0" w:color="auto"/>
        <w:left w:val="none" w:sz="0" w:space="0" w:color="auto"/>
        <w:bottom w:val="none" w:sz="0" w:space="0" w:color="auto"/>
        <w:right w:val="none" w:sz="0" w:space="0" w:color="auto"/>
      </w:divBdr>
      <w:divsChild>
        <w:div w:id="1149247671">
          <w:marLeft w:val="0"/>
          <w:marRight w:val="0"/>
          <w:marTop w:val="0"/>
          <w:marBottom w:val="0"/>
          <w:divBdr>
            <w:top w:val="none" w:sz="0" w:space="0" w:color="auto"/>
            <w:left w:val="none" w:sz="0" w:space="0" w:color="auto"/>
            <w:bottom w:val="none" w:sz="0" w:space="0" w:color="auto"/>
            <w:right w:val="none" w:sz="0" w:space="0" w:color="auto"/>
          </w:divBdr>
          <w:divsChild>
            <w:div w:id="889655849">
              <w:marLeft w:val="0"/>
              <w:marRight w:val="0"/>
              <w:marTop w:val="0"/>
              <w:marBottom w:val="0"/>
              <w:divBdr>
                <w:top w:val="none" w:sz="0" w:space="0" w:color="auto"/>
                <w:left w:val="none" w:sz="0" w:space="0" w:color="auto"/>
                <w:bottom w:val="none" w:sz="0" w:space="0" w:color="auto"/>
                <w:right w:val="none" w:sz="0" w:space="0" w:color="auto"/>
              </w:divBdr>
              <w:divsChild>
                <w:div w:id="1825391021">
                  <w:marLeft w:val="0"/>
                  <w:marRight w:val="0"/>
                  <w:marTop w:val="0"/>
                  <w:marBottom w:val="0"/>
                  <w:divBdr>
                    <w:top w:val="none" w:sz="0" w:space="0" w:color="auto"/>
                    <w:left w:val="none" w:sz="0" w:space="0" w:color="auto"/>
                    <w:bottom w:val="none" w:sz="0" w:space="0" w:color="auto"/>
                    <w:right w:val="none" w:sz="0" w:space="0" w:color="auto"/>
                  </w:divBdr>
                  <w:divsChild>
                    <w:div w:id="13871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15972">
      <w:bodyDiv w:val="1"/>
      <w:marLeft w:val="0"/>
      <w:marRight w:val="0"/>
      <w:marTop w:val="0"/>
      <w:marBottom w:val="0"/>
      <w:divBdr>
        <w:top w:val="none" w:sz="0" w:space="0" w:color="auto"/>
        <w:left w:val="none" w:sz="0" w:space="0" w:color="auto"/>
        <w:bottom w:val="none" w:sz="0" w:space="0" w:color="auto"/>
        <w:right w:val="none" w:sz="0" w:space="0" w:color="auto"/>
      </w:divBdr>
    </w:div>
    <w:div w:id="485628808">
      <w:bodyDiv w:val="1"/>
      <w:marLeft w:val="0"/>
      <w:marRight w:val="0"/>
      <w:marTop w:val="0"/>
      <w:marBottom w:val="0"/>
      <w:divBdr>
        <w:top w:val="none" w:sz="0" w:space="0" w:color="auto"/>
        <w:left w:val="none" w:sz="0" w:space="0" w:color="auto"/>
        <w:bottom w:val="none" w:sz="0" w:space="0" w:color="auto"/>
        <w:right w:val="none" w:sz="0" w:space="0" w:color="auto"/>
      </w:divBdr>
      <w:divsChild>
        <w:div w:id="1840391632">
          <w:marLeft w:val="0"/>
          <w:marRight w:val="0"/>
          <w:marTop w:val="0"/>
          <w:marBottom w:val="0"/>
          <w:divBdr>
            <w:top w:val="none" w:sz="0" w:space="0" w:color="auto"/>
            <w:left w:val="none" w:sz="0" w:space="0" w:color="auto"/>
            <w:bottom w:val="none" w:sz="0" w:space="0" w:color="auto"/>
            <w:right w:val="none" w:sz="0" w:space="0" w:color="auto"/>
          </w:divBdr>
          <w:divsChild>
            <w:div w:id="675501922">
              <w:marLeft w:val="0"/>
              <w:marRight w:val="0"/>
              <w:marTop w:val="0"/>
              <w:marBottom w:val="0"/>
              <w:divBdr>
                <w:top w:val="none" w:sz="0" w:space="0" w:color="auto"/>
                <w:left w:val="none" w:sz="0" w:space="0" w:color="auto"/>
                <w:bottom w:val="none" w:sz="0" w:space="0" w:color="auto"/>
                <w:right w:val="none" w:sz="0" w:space="0" w:color="auto"/>
              </w:divBdr>
              <w:divsChild>
                <w:div w:id="1338338713">
                  <w:marLeft w:val="0"/>
                  <w:marRight w:val="0"/>
                  <w:marTop w:val="0"/>
                  <w:marBottom w:val="0"/>
                  <w:divBdr>
                    <w:top w:val="none" w:sz="0" w:space="0" w:color="auto"/>
                    <w:left w:val="none" w:sz="0" w:space="0" w:color="auto"/>
                    <w:bottom w:val="none" w:sz="0" w:space="0" w:color="auto"/>
                    <w:right w:val="none" w:sz="0" w:space="0" w:color="auto"/>
                  </w:divBdr>
                  <w:divsChild>
                    <w:div w:id="7257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5639">
      <w:bodyDiv w:val="1"/>
      <w:marLeft w:val="0"/>
      <w:marRight w:val="0"/>
      <w:marTop w:val="0"/>
      <w:marBottom w:val="0"/>
      <w:divBdr>
        <w:top w:val="none" w:sz="0" w:space="0" w:color="auto"/>
        <w:left w:val="none" w:sz="0" w:space="0" w:color="auto"/>
        <w:bottom w:val="none" w:sz="0" w:space="0" w:color="auto"/>
        <w:right w:val="none" w:sz="0" w:space="0" w:color="auto"/>
      </w:divBdr>
      <w:divsChild>
        <w:div w:id="1951935448">
          <w:marLeft w:val="0"/>
          <w:marRight w:val="0"/>
          <w:marTop w:val="0"/>
          <w:marBottom w:val="0"/>
          <w:divBdr>
            <w:top w:val="none" w:sz="0" w:space="0" w:color="auto"/>
            <w:left w:val="none" w:sz="0" w:space="0" w:color="auto"/>
            <w:bottom w:val="none" w:sz="0" w:space="0" w:color="auto"/>
            <w:right w:val="none" w:sz="0" w:space="0" w:color="auto"/>
          </w:divBdr>
          <w:divsChild>
            <w:div w:id="2088533794">
              <w:marLeft w:val="0"/>
              <w:marRight w:val="0"/>
              <w:marTop w:val="0"/>
              <w:marBottom w:val="0"/>
              <w:divBdr>
                <w:top w:val="none" w:sz="0" w:space="0" w:color="auto"/>
                <w:left w:val="none" w:sz="0" w:space="0" w:color="auto"/>
                <w:bottom w:val="none" w:sz="0" w:space="0" w:color="auto"/>
                <w:right w:val="none" w:sz="0" w:space="0" w:color="auto"/>
              </w:divBdr>
              <w:divsChild>
                <w:div w:id="7624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6583">
      <w:bodyDiv w:val="1"/>
      <w:marLeft w:val="0"/>
      <w:marRight w:val="0"/>
      <w:marTop w:val="0"/>
      <w:marBottom w:val="0"/>
      <w:divBdr>
        <w:top w:val="none" w:sz="0" w:space="0" w:color="auto"/>
        <w:left w:val="none" w:sz="0" w:space="0" w:color="auto"/>
        <w:bottom w:val="none" w:sz="0" w:space="0" w:color="auto"/>
        <w:right w:val="none" w:sz="0" w:space="0" w:color="auto"/>
      </w:divBdr>
      <w:divsChild>
        <w:div w:id="687869740">
          <w:marLeft w:val="0"/>
          <w:marRight w:val="0"/>
          <w:marTop w:val="0"/>
          <w:marBottom w:val="0"/>
          <w:divBdr>
            <w:top w:val="none" w:sz="0" w:space="0" w:color="auto"/>
            <w:left w:val="none" w:sz="0" w:space="0" w:color="auto"/>
            <w:bottom w:val="none" w:sz="0" w:space="0" w:color="auto"/>
            <w:right w:val="none" w:sz="0" w:space="0" w:color="auto"/>
          </w:divBdr>
          <w:divsChild>
            <w:div w:id="1720976986">
              <w:marLeft w:val="0"/>
              <w:marRight w:val="0"/>
              <w:marTop w:val="0"/>
              <w:marBottom w:val="0"/>
              <w:divBdr>
                <w:top w:val="none" w:sz="0" w:space="0" w:color="auto"/>
                <w:left w:val="none" w:sz="0" w:space="0" w:color="auto"/>
                <w:bottom w:val="none" w:sz="0" w:space="0" w:color="auto"/>
                <w:right w:val="none" w:sz="0" w:space="0" w:color="auto"/>
              </w:divBdr>
              <w:divsChild>
                <w:div w:id="2658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3266">
      <w:bodyDiv w:val="1"/>
      <w:marLeft w:val="0"/>
      <w:marRight w:val="0"/>
      <w:marTop w:val="0"/>
      <w:marBottom w:val="0"/>
      <w:divBdr>
        <w:top w:val="none" w:sz="0" w:space="0" w:color="auto"/>
        <w:left w:val="none" w:sz="0" w:space="0" w:color="auto"/>
        <w:bottom w:val="none" w:sz="0" w:space="0" w:color="auto"/>
        <w:right w:val="none" w:sz="0" w:space="0" w:color="auto"/>
      </w:divBdr>
    </w:div>
    <w:div w:id="538934935">
      <w:bodyDiv w:val="1"/>
      <w:marLeft w:val="0"/>
      <w:marRight w:val="0"/>
      <w:marTop w:val="0"/>
      <w:marBottom w:val="0"/>
      <w:divBdr>
        <w:top w:val="none" w:sz="0" w:space="0" w:color="auto"/>
        <w:left w:val="none" w:sz="0" w:space="0" w:color="auto"/>
        <w:bottom w:val="none" w:sz="0" w:space="0" w:color="auto"/>
        <w:right w:val="none" w:sz="0" w:space="0" w:color="auto"/>
      </w:divBdr>
    </w:div>
    <w:div w:id="541138244">
      <w:bodyDiv w:val="1"/>
      <w:marLeft w:val="0"/>
      <w:marRight w:val="0"/>
      <w:marTop w:val="0"/>
      <w:marBottom w:val="0"/>
      <w:divBdr>
        <w:top w:val="none" w:sz="0" w:space="0" w:color="auto"/>
        <w:left w:val="none" w:sz="0" w:space="0" w:color="auto"/>
        <w:bottom w:val="none" w:sz="0" w:space="0" w:color="auto"/>
        <w:right w:val="none" w:sz="0" w:space="0" w:color="auto"/>
      </w:divBdr>
    </w:div>
    <w:div w:id="553781452">
      <w:bodyDiv w:val="1"/>
      <w:marLeft w:val="0"/>
      <w:marRight w:val="0"/>
      <w:marTop w:val="0"/>
      <w:marBottom w:val="0"/>
      <w:divBdr>
        <w:top w:val="none" w:sz="0" w:space="0" w:color="auto"/>
        <w:left w:val="none" w:sz="0" w:space="0" w:color="auto"/>
        <w:bottom w:val="none" w:sz="0" w:space="0" w:color="auto"/>
        <w:right w:val="none" w:sz="0" w:space="0" w:color="auto"/>
      </w:divBdr>
    </w:div>
    <w:div w:id="630785307">
      <w:bodyDiv w:val="1"/>
      <w:marLeft w:val="0"/>
      <w:marRight w:val="0"/>
      <w:marTop w:val="0"/>
      <w:marBottom w:val="0"/>
      <w:divBdr>
        <w:top w:val="none" w:sz="0" w:space="0" w:color="auto"/>
        <w:left w:val="none" w:sz="0" w:space="0" w:color="auto"/>
        <w:bottom w:val="none" w:sz="0" w:space="0" w:color="auto"/>
        <w:right w:val="none" w:sz="0" w:space="0" w:color="auto"/>
      </w:divBdr>
      <w:divsChild>
        <w:div w:id="1982533707">
          <w:marLeft w:val="0"/>
          <w:marRight w:val="0"/>
          <w:marTop w:val="0"/>
          <w:marBottom w:val="0"/>
          <w:divBdr>
            <w:top w:val="none" w:sz="0" w:space="0" w:color="auto"/>
            <w:left w:val="none" w:sz="0" w:space="0" w:color="auto"/>
            <w:bottom w:val="none" w:sz="0" w:space="0" w:color="auto"/>
            <w:right w:val="none" w:sz="0" w:space="0" w:color="auto"/>
          </w:divBdr>
          <w:divsChild>
            <w:div w:id="341467936">
              <w:marLeft w:val="0"/>
              <w:marRight w:val="0"/>
              <w:marTop w:val="0"/>
              <w:marBottom w:val="0"/>
              <w:divBdr>
                <w:top w:val="none" w:sz="0" w:space="0" w:color="auto"/>
                <w:left w:val="none" w:sz="0" w:space="0" w:color="auto"/>
                <w:bottom w:val="none" w:sz="0" w:space="0" w:color="auto"/>
                <w:right w:val="none" w:sz="0" w:space="0" w:color="auto"/>
              </w:divBdr>
              <w:divsChild>
                <w:div w:id="1021315914">
                  <w:marLeft w:val="0"/>
                  <w:marRight w:val="0"/>
                  <w:marTop w:val="0"/>
                  <w:marBottom w:val="0"/>
                  <w:divBdr>
                    <w:top w:val="none" w:sz="0" w:space="0" w:color="auto"/>
                    <w:left w:val="none" w:sz="0" w:space="0" w:color="auto"/>
                    <w:bottom w:val="none" w:sz="0" w:space="0" w:color="auto"/>
                    <w:right w:val="none" w:sz="0" w:space="0" w:color="auto"/>
                  </w:divBdr>
                  <w:divsChild>
                    <w:div w:id="21363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97191">
      <w:bodyDiv w:val="1"/>
      <w:marLeft w:val="0"/>
      <w:marRight w:val="0"/>
      <w:marTop w:val="0"/>
      <w:marBottom w:val="0"/>
      <w:divBdr>
        <w:top w:val="none" w:sz="0" w:space="0" w:color="auto"/>
        <w:left w:val="none" w:sz="0" w:space="0" w:color="auto"/>
        <w:bottom w:val="none" w:sz="0" w:space="0" w:color="auto"/>
        <w:right w:val="none" w:sz="0" w:space="0" w:color="auto"/>
      </w:divBdr>
    </w:div>
    <w:div w:id="673068207">
      <w:bodyDiv w:val="1"/>
      <w:marLeft w:val="0"/>
      <w:marRight w:val="0"/>
      <w:marTop w:val="0"/>
      <w:marBottom w:val="0"/>
      <w:divBdr>
        <w:top w:val="none" w:sz="0" w:space="0" w:color="auto"/>
        <w:left w:val="none" w:sz="0" w:space="0" w:color="auto"/>
        <w:bottom w:val="none" w:sz="0" w:space="0" w:color="auto"/>
        <w:right w:val="none" w:sz="0" w:space="0" w:color="auto"/>
      </w:divBdr>
      <w:divsChild>
        <w:div w:id="1740781860">
          <w:marLeft w:val="0"/>
          <w:marRight w:val="0"/>
          <w:marTop w:val="0"/>
          <w:marBottom w:val="0"/>
          <w:divBdr>
            <w:top w:val="none" w:sz="0" w:space="0" w:color="auto"/>
            <w:left w:val="none" w:sz="0" w:space="0" w:color="auto"/>
            <w:bottom w:val="none" w:sz="0" w:space="0" w:color="auto"/>
            <w:right w:val="none" w:sz="0" w:space="0" w:color="auto"/>
          </w:divBdr>
          <w:divsChild>
            <w:div w:id="32586165">
              <w:marLeft w:val="0"/>
              <w:marRight w:val="0"/>
              <w:marTop w:val="0"/>
              <w:marBottom w:val="0"/>
              <w:divBdr>
                <w:top w:val="none" w:sz="0" w:space="0" w:color="auto"/>
                <w:left w:val="none" w:sz="0" w:space="0" w:color="auto"/>
                <w:bottom w:val="none" w:sz="0" w:space="0" w:color="auto"/>
                <w:right w:val="none" w:sz="0" w:space="0" w:color="auto"/>
              </w:divBdr>
              <w:divsChild>
                <w:div w:id="1143429483">
                  <w:marLeft w:val="0"/>
                  <w:marRight w:val="0"/>
                  <w:marTop w:val="0"/>
                  <w:marBottom w:val="0"/>
                  <w:divBdr>
                    <w:top w:val="none" w:sz="0" w:space="0" w:color="auto"/>
                    <w:left w:val="none" w:sz="0" w:space="0" w:color="auto"/>
                    <w:bottom w:val="none" w:sz="0" w:space="0" w:color="auto"/>
                    <w:right w:val="none" w:sz="0" w:space="0" w:color="auto"/>
                  </w:divBdr>
                  <w:divsChild>
                    <w:div w:id="8999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7294">
      <w:bodyDiv w:val="1"/>
      <w:marLeft w:val="0"/>
      <w:marRight w:val="0"/>
      <w:marTop w:val="0"/>
      <w:marBottom w:val="0"/>
      <w:divBdr>
        <w:top w:val="none" w:sz="0" w:space="0" w:color="auto"/>
        <w:left w:val="none" w:sz="0" w:space="0" w:color="auto"/>
        <w:bottom w:val="none" w:sz="0" w:space="0" w:color="auto"/>
        <w:right w:val="none" w:sz="0" w:space="0" w:color="auto"/>
      </w:divBdr>
    </w:div>
    <w:div w:id="702368375">
      <w:bodyDiv w:val="1"/>
      <w:marLeft w:val="0"/>
      <w:marRight w:val="0"/>
      <w:marTop w:val="0"/>
      <w:marBottom w:val="0"/>
      <w:divBdr>
        <w:top w:val="none" w:sz="0" w:space="0" w:color="auto"/>
        <w:left w:val="none" w:sz="0" w:space="0" w:color="auto"/>
        <w:bottom w:val="none" w:sz="0" w:space="0" w:color="auto"/>
        <w:right w:val="none" w:sz="0" w:space="0" w:color="auto"/>
      </w:divBdr>
    </w:div>
    <w:div w:id="750739278">
      <w:bodyDiv w:val="1"/>
      <w:marLeft w:val="0"/>
      <w:marRight w:val="0"/>
      <w:marTop w:val="0"/>
      <w:marBottom w:val="0"/>
      <w:divBdr>
        <w:top w:val="none" w:sz="0" w:space="0" w:color="auto"/>
        <w:left w:val="none" w:sz="0" w:space="0" w:color="auto"/>
        <w:bottom w:val="none" w:sz="0" w:space="0" w:color="auto"/>
        <w:right w:val="none" w:sz="0" w:space="0" w:color="auto"/>
      </w:divBdr>
      <w:divsChild>
        <w:div w:id="185796329">
          <w:marLeft w:val="0"/>
          <w:marRight w:val="0"/>
          <w:marTop w:val="0"/>
          <w:marBottom w:val="0"/>
          <w:divBdr>
            <w:top w:val="none" w:sz="0" w:space="0" w:color="auto"/>
            <w:left w:val="none" w:sz="0" w:space="0" w:color="auto"/>
            <w:bottom w:val="none" w:sz="0" w:space="0" w:color="auto"/>
            <w:right w:val="none" w:sz="0" w:space="0" w:color="auto"/>
          </w:divBdr>
          <w:divsChild>
            <w:div w:id="614942795">
              <w:marLeft w:val="0"/>
              <w:marRight w:val="0"/>
              <w:marTop w:val="0"/>
              <w:marBottom w:val="0"/>
              <w:divBdr>
                <w:top w:val="none" w:sz="0" w:space="0" w:color="auto"/>
                <w:left w:val="none" w:sz="0" w:space="0" w:color="auto"/>
                <w:bottom w:val="none" w:sz="0" w:space="0" w:color="auto"/>
                <w:right w:val="none" w:sz="0" w:space="0" w:color="auto"/>
              </w:divBdr>
              <w:divsChild>
                <w:div w:id="784035208">
                  <w:marLeft w:val="0"/>
                  <w:marRight w:val="0"/>
                  <w:marTop w:val="0"/>
                  <w:marBottom w:val="0"/>
                  <w:divBdr>
                    <w:top w:val="none" w:sz="0" w:space="0" w:color="auto"/>
                    <w:left w:val="none" w:sz="0" w:space="0" w:color="auto"/>
                    <w:bottom w:val="none" w:sz="0" w:space="0" w:color="auto"/>
                    <w:right w:val="none" w:sz="0" w:space="0" w:color="auto"/>
                  </w:divBdr>
                  <w:divsChild>
                    <w:div w:id="7499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5472">
      <w:bodyDiv w:val="1"/>
      <w:marLeft w:val="0"/>
      <w:marRight w:val="0"/>
      <w:marTop w:val="0"/>
      <w:marBottom w:val="0"/>
      <w:divBdr>
        <w:top w:val="none" w:sz="0" w:space="0" w:color="auto"/>
        <w:left w:val="none" w:sz="0" w:space="0" w:color="auto"/>
        <w:bottom w:val="none" w:sz="0" w:space="0" w:color="auto"/>
        <w:right w:val="none" w:sz="0" w:space="0" w:color="auto"/>
      </w:divBdr>
    </w:div>
    <w:div w:id="851146939">
      <w:bodyDiv w:val="1"/>
      <w:marLeft w:val="0"/>
      <w:marRight w:val="0"/>
      <w:marTop w:val="0"/>
      <w:marBottom w:val="0"/>
      <w:divBdr>
        <w:top w:val="none" w:sz="0" w:space="0" w:color="auto"/>
        <w:left w:val="none" w:sz="0" w:space="0" w:color="auto"/>
        <w:bottom w:val="none" w:sz="0" w:space="0" w:color="auto"/>
        <w:right w:val="none" w:sz="0" w:space="0" w:color="auto"/>
      </w:divBdr>
    </w:div>
    <w:div w:id="855071877">
      <w:bodyDiv w:val="1"/>
      <w:marLeft w:val="0"/>
      <w:marRight w:val="0"/>
      <w:marTop w:val="0"/>
      <w:marBottom w:val="0"/>
      <w:divBdr>
        <w:top w:val="none" w:sz="0" w:space="0" w:color="auto"/>
        <w:left w:val="none" w:sz="0" w:space="0" w:color="auto"/>
        <w:bottom w:val="none" w:sz="0" w:space="0" w:color="auto"/>
        <w:right w:val="none" w:sz="0" w:space="0" w:color="auto"/>
      </w:divBdr>
    </w:div>
    <w:div w:id="867569678">
      <w:bodyDiv w:val="1"/>
      <w:marLeft w:val="0"/>
      <w:marRight w:val="0"/>
      <w:marTop w:val="0"/>
      <w:marBottom w:val="0"/>
      <w:divBdr>
        <w:top w:val="none" w:sz="0" w:space="0" w:color="auto"/>
        <w:left w:val="none" w:sz="0" w:space="0" w:color="auto"/>
        <w:bottom w:val="none" w:sz="0" w:space="0" w:color="auto"/>
        <w:right w:val="none" w:sz="0" w:space="0" w:color="auto"/>
      </w:divBdr>
      <w:divsChild>
        <w:div w:id="1571773297">
          <w:marLeft w:val="0"/>
          <w:marRight w:val="0"/>
          <w:marTop w:val="0"/>
          <w:marBottom w:val="0"/>
          <w:divBdr>
            <w:top w:val="none" w:sz="0" w:space="0" w:color="auto"/>
            <w:left w:val="none" w:sz="0" w:space="0" w:color="auto"/>
            <w:bottom w:val="none" w:sz="0" w:space="0" w:color="auto"/>
            <w:right w:val="none" w:sz="0" w:space="0" w:color="auto"/>
          </w:divBdr>
          <w:divsChild>
            <w:div w:id="563183510">
              <w:marLeft w:val="0"/>
              <w:marRight w:val="0"/>
              <w:marTop w:val="0"/>
              <w:marBottom w:val="0"/>
              <w:divBdr>
                <w:top w:val="none" w:sz="0" w:space="0" w:color="auto"/>
                <w:left w:val="none" w:sz="0" w:space="0" w:color="auto"/>
                <w:bottom w:val="none" w:sz="0" w:space="0" w:color="auto"/>
                <w:right w:val="none" w:sz="0" w:space="0" w:color="auto"/>
              </w:divBdr>
              <w:divsChild>
                <w:div w:id="12453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2035">
      <w:bodyDiv w:val="1"/>
      <w:marLeft w:val="0"/>
      <w:marRight w:val="0"/>
      <w:marTop w:val="0"/>
      <w:marBottom w:val="0"/>
      <w:divBdr>
        <w:top w:val="none" w:sz="0" w:space="0" w:color="auto"/>
        <w:left w:val="none" w:sz="0" w:space="0" w:color="auto"/>
        <w:bottom w:val="none" w:sz="0" w:space="0" w:color="auto"/>
        <w:right w:val="none" w:sz="0" w:space="0" w:color="auto"/>
      </w:divBdr>
      <w:divsChild>
        <w:div w:id="1274441560">
          <w:marLeft w:val="0"/>
          <w:marRight w:val="0"/>
          <w:marTop w:val="0"/>
          <w:marBottom w:val="0"/>
          <w:divBdr>
            <w:top w:val="none" w:sz="0" w:space="0" w:color="auto"/>
            <w:left w:val="none" w:sz="0" w:space="0" w:color="auto"/>
            <w:bottom w:val="none" w:sz="0" w:space="0" w:color="auto"/>
            <w:right w:val="none" w:sz="0" w:space="0" w:color="auto"/>
          </w:divBdr>
          <w:divsChild>
            <w:div w:id="1590387888">
              <w:marLeft w:val="0"/>
              <w:marRight w:val="0"/>
              <w:marTop w:val="0"/>
              <w:marBottom w:val="0"/>
              <w:divBdr>
                <w:top w:val="none" w:sz="0" w:space="0" w:color="auto"/>
                <w:left w:val="none" w:sz="0" w:space="0" w:color="auto"/>
                <w:bottom w:val="none" w:sz="0" w:space="0" w:color="auto"/>
                <w:right w:val="none" w:sz="0" w:space="0" w:color="auto"/>
              </w:divBdr>
              <w:divsChild>
                <w:div w:id="11673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556">
      <w:bodyDiv w:val="1"/>
      <w:marLeft w:val="0"/>
      <w:marRight w:val="0"/>
      <w:marTop w:val="0"/>
      <w:marBottom w:val="0"/>
      <w:divBdr>
        <w:top w:val="none" w:sz="0" w:space="0" w:color="auto"/>
        <w:left w:val="none" w:sz="0" w:space="0" w:color="auto"/>
        <w:bottom w:val="none" w:sz="0" w:space="0" w:color="auto"/>
        <w:right w:val="none" w:sz="0" w:space="0" w:color="auto"/>
      </w:divBdr>
    </w:div>
    <w:div w:id="924343264">
      <w:bodyDiv w:val="1"/>
      <w:marLeft w:val="0"/>
      <w:marRight w:val="0"/>
      <w:marTop w:val="0"/>
      <w:marBottom w:val="0"/>
      <w:divBdr>
        <w:top w:val="none" w:sz="0" w:space="0" w:color="auto"/>
        <w:left w:val="none" w:sz="0" w:space="0" w:color="auto"/>
        <w:bottom w:val="none" w:sz="0" w:space="0" w:color="auto"/>
        <w:right w:val="none" w:sz="0" w:space="0" w:color="auto"/>
      </w:divBdr>
    </w:div>
    <w:div w:id="988091978">
      <w:bodyDiv w:val="1"/>
      <w:marLeft w:val="0"/>
      <w:marRight w:val="0"/>
      <w:marTop w:val="0"/>
      <w:marBottom w:val="0"/>
      <w:divBdr>
        <w:top w:val="none" w:sz="0" w:space="0" w:color="auto"/>
        <w:left w:val="none" w:sz="0" w:space="0" w:color="auto"/>
        <w:bottom w:val="none" w:sz="0" w:space="0" w:color="auto"/>
        <w:right w:val="none" w:sz="0" w:space="0" w:color="auto"/>
      </w:divBdr>
      <w:divsChild>
        <w:div w:id="1927113647">
          <w:marLeft w:val="0"/>
          <w:marRight w:val="0"/>
          <w:marTop w:val="0"/>
          <w:marBottom w:val="0"/>
          <w:divBdr>
            <w:top w:val="none" w:sz="0" w:space="0" w:color="auto"/>
            <w:left w:val="none" w:sz="0" w:space="0" w:color="auto"/>
            <w:bottom w:val="none" w:sz="0" w:space="0" w:color="auto"/>
            <w:right w:val="none" w:sz="0" w:space="0" w:color="auto"/>
          </w:divBdr>
          <w:divsChild>
            <w:div w:id="2141219583">
              <w:marLeft w:val="0"/>
              <w:marRight w:val="0"/>
              <w:marTop w:val="0"/>
              <w:marBottom w:val="0"/>
              <w:divBdr>
                <w:top w:val="none" w:sz="0" w:space="0" w:color="auto"/>
                <w:left w:val="none" w:sz="0" w:space="0" w:color="auto"/>
                <w:bottom w:val="none" w:sz="0" w:space="0" w:color="auto"/>
                <w:right w:val="none" w:sz="0" w:space="0" w:color="auto"/>
              </w:divBdr>
              <w:divsChild>
                <w:div w:id="1254628991">
                  <w:marLeft w:val="0"/>
                  <w:marRight w:val="0"/>
                  <w:marTop w:val="0"/>
                  <w:marBottom w:val="0"/>
                  <w:divBdr>
                    <w:top w:val="none" w:sz="0" w:space="0" w:color="auto"/>
                    <w:left w:val="none" w:sz="0" w:space="0" w:color="auto"/>
                    <w:bottom w:val="none" w:sz="0" w:space="0" w:color="auto"/>
                    <w:right w:val="none" w:sz="0" w:space="0" w:color="auto"/>
                  </w:divBdr>
                  <w:divsChild>
                    <w:div w:id="19373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70930">
      <w:bodyDiv w:val="1"/>
      <w:marLeft w:val="0"/>
      <w:marRight w:val="0"/>
      <w:marTop w:val="0"/>
      <w:marBottom w:val="0"/>
      <w:divBdr>
        <w:top w:val="none" w:sz="0" w:space="0" w:color="auto"/>
        <w:left w:val="none" w:sz="0" w:space="0" w:color="auto"/>
        <w:bottom w:val="none" w:sz="0" w:space="0" w:color="auto"/>
        <w:right w:val="none" w:sz="0" w:space="0" w:color="auto"/>
      </w:divBdr>
    </w:div>
    <w:div w:id="1003824183">
      <w:bodyDiv w:val="1"/>
      <w:marLeft w:val="0"/>
      <w:marRight w:val="0"/>
      <w:marTop w:val="0"/>
      <w:marBottom w:val="0"/>
      <w:divBdr>
        <w:top w:val="none" w:sz="0" w:space="0" w:color="auto"/>
        <w:left w:val="none" w:sz="0" w:space="0" w:color="auto"/>
        <w:bottom w:val="none" w:sz="0" w:space="0" w:color="auto"/>
        <w:right w:val="none" w:sz="0" w:space="0" w:color="auto"/>
      </w:divBdr>
    </w:div>
    <w:div w:id="1018265594">
      <w:bodyDiv w:val="1"/>
      <w:marLeft w:val="0"/>
      <w:marRight w:val="0"/>
      <w:marTop w:val="0"/>
      <w:marBottom w:val="0"/>
      <w:divBdr>
        <w:top w:val="none" w:sz="0" w:space="0" w:color="auto"/>
        <w:left w:val="none" w:sz="0" w:space="0" w:color="auto"/>
        <w:bottom w:val="none" w:sz="0" w:space="0" w:color="auto"/>
        <w:right w:val="none" w:sz="0" w:space="0" w:color="auto"/>
      </w:divBdr>
      <w:divsChild>
        <w:div w:id="1810047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0348564">
              <w:marLeft w:val="0"/>
              <w:marRight w:val="0"/>
              <w:marTop w:val="0"/>
              <w:marBottom w:val="0"/>
              <w:divBdr>
                <w:top w:val="none" w:sz="0" w:space="0" w:color="auto"/>
                <w:left w:val="none" w:sz="0" w:space="0" w:color="auto"/>
                <w:bottom w:val="none" w:sz="0" w:space="0" w:color="auto"/>
                <w:right w:val="none" w:sz="0" w:space="0" w:color="auto"/>
              </w:divBdr>
              <w:divsChild>
                <w:div w:id="105201461">
                  <w:marLeft w:val="0"/>
                  <w:marRight w:val="0"/>
                  <w:marTop w:val="0"/>
                  <w:marBottom w:val="0"/>
                  <w:divBdr>
                    <w:top w:val="none" w:sz="0" w:space="0" w:color="auto"/>
                    <w:left w:val="none" w:sz="0" w:space="0" w:color="auto"/>
                    <w:bottom w:val="none" w:sz="0" w:space="0" w:color="auto"/>
                    <w:right w:val="none" w:sz="0" w:space="0" w:color="auto"/>
                  </w:divBdr>
                  <w:divsChild>
                    <w:div w:id="1922568163">
                      <w:marLeft w:val="0"/>
                      <w:marRight w:val="0"/>
                      <w:marTop w:val="0"/>
                      <w:marBottom w:val="0"/>
                      <w:divBdr>
                        <w:top w:val="none" w:sz="0" w:space="0" w:color="auto"/>
                        <w:left w:val="none" w:sz="0" w:space="0" w:color="auto"/>
                        <w:bottom w:val="none" w:sz="0" w:space="0" w:color="auto"/>
                        <w:right w:val="none" w:sz="0" w:space="0" w:color="auto"/>
                      </w:divBdr>
                      <w:divsChild>
                        <w:div w:id="12515004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9509270">
                              <w:marLeft w:val="0"/>
                              <w:marRight w:val="0"/>
                              <w:marTop w:val="0"/>
                              <w:marBottom w:val="0"/>
                              <w:divBdr>
                                <w:top w:val="none" w:sz="0" w:space="0" w:color="auto"/>
                                <w:left w:val="none" w:sz="0" w:space="0" w:color="auto"/>
                                <w:bottom w:val="none" w:sz="0" w:space="0" w:color="auto"/>
                                <w:right w:val="none" w:sz="0" w:space="0" w:color="auto"/>
                              </w:divBdr>
                              <w:divsChild>
                                <w:div w:id="960695400">
                                  <w:marLeft w:val="0"/>
                                  <w:marRight w:val="0"/>
                                  <w:marTop w:val="0"/>
                                  <w:marBottom w:val="0"/>
                                  <w:divBdr>
                                    <w:top w:val="none" w:sz="0" w:space="0" w:color="auto"/>
                                    <w:left w:val="none" w:sz="0" w:space="0" w:color="auto"/>
                                    <w:bottom w:val="none" w:sz="0" w:space="0" w:color="auto"/>
                                    <w:right w:val="none" w:sz="0" w:space="0" w:color="auto"/>
                                  </w:divBdr>
                                  <w:divsChild>
                                    <w:div w:id="209584533">
                                      <w:marLeft w:val="0"/>
                                      <w:marRight w:val="0"/>
                                      <w:marTop w:val="0"/>
                                      <w:marBottom w:val="0"/>
                                      <w:divBdr>
                                        <w:top w:val="none" w:sz="0" w:space="0" w:color="auto"/>
                                        <w:left w:val="none" w:sz="0" w:space="0" w:color="auto"/>
                                        <w:bottom w:val="none" w:sz="0" w:space="0" w:color="auto"/>
                                        <w:right w:val="none" w:sz="0" w:space="0" w:color="auto"/>
                                      </w:divBdr>
                                      <w:divsChild>
                                        <w:div w:id="1902204070">
                                          <w:marLeft w:val="0"/>
                                          <w:marRight w:val="0"/>
                                          <w:marTop w:val="0"/>
                                          <w:marBottom w:val="0"/>
                                          <w:divBdr>
                                            <w:top w:val="none" w:sz="0" w:space="0" w:color="auto"/>
                                            <w:left w:val="none" w:sz="0" w:space="0" w:color="auto"/>
                                            <w:bottom w:val="none" w:sz="0" w:space="0" w:color="auto"/>
                                            <w:right w:val="none" w:sz="0" w:space="0" w:color="auto"/>
                                          </w:divBdr>
                                          <w:divsChild>
                                            <w:div w:id="6016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468202">
      <w:bodyDiv w:val="1"/>
      <w:marLeft w:val="0"/>
      <w:marRight w:val="0"/>
      <w:marTop w:val="0"/>
      <w:marBottom w:val="0"/>
      <w:divBdr>
        <w:top w:val="none" w:sz="0" w:space="0" w:color="auto"/>
        <w:left w:val="none" w:sz="0" w:space="0" w:color="auto"/>
        <w:bottom w:val="none" w:sz="0" w:space="0" w:color="auto"/>
        <w:right w:val="none" w:sz="0" w:space="0" w:color="auto"/>
      </w:divBdr>
      <w:divsChild>
        <w:div w:id="1590499561">
          <w:marLeft w:val="0"/>
          <w:marRight w:val="0"/>
          <w:marTop w:val="0"/>
          <w:marBottom w:val="0"/>
          <w:divBdr>
            <w:top w:val="none" w:sz="0" w:space="0" w:color="auto"/>
            <w:left w:val="none" w:sz="0" w:space="0" w:color="auto"/>
            <w:bottom w:val="none" w:sz="0" w:space="0" w:color="auto"/>
            <w:right w:val="none" w:sz="0" w:space="0" w:color="auto"/>
          </w:divBdr>
          <w:divsChild>
            <w:div w:id="1470130142">
              <w:marLeft w:val="0"/>
              <w:marRight w:val="0"/>
              <w:marTop w:val="0"/>
              <w:marBottom w:val="0"/>
              <w:divBdr>
                <w:top w:val="none" w:sz="0" w:space="0" w:color="auto"/>
                <w:left w:val="none" w:sz="0" w:space="0" w:color="auto"/>
                <w:bottom w:val="none" w:sz="0" w:space="0" w:color="auto"/>
                <w:right w:val="none" w:sz="0" w:space="0" w:color="auto"/>
              </w:divBdr>
              <w:divsChild>
                <w:div w:id="10574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2647">
      <w:bodyDiv w:val="1"/>
      <w:marLeft w:val="0"/>
      <w:marRight w:val="0"/>
      <w:marTop w:val="0"/>
      <w:marBottom w:val="0"/>
      <w:divBdr>
        <w:top w:val="none" w:sz="0" w:space="0" w:color="auto"/>
        <w:left w:val="none" w:sz="0" w:space="0" w:color="auto"/>
        <w:bottom w:val="none" w:sz="0" w:space="0" w:color="auto"/>
        <w:right w:val="none" w:sz="0" w:space="0" w:color="auto"/>
      </w:divBdr>
    </w:div>
    <w:div w:id="1048263390">
      <w:bodyDiv w:val="1"/>
      <w:marLeft w:val="0"/>
      <w:marRight w:val="0"/>
      <w:marTop w:val="0"/>
      <w:marBottom w:val="0"/>
      <w:divBdr>
        <w:top w:val="none" w:sz="0" w:space="0" w:color="auto"/>
        <w:left w:val="none" w:sz="0" w:space="0" w:color="auto"/>
        <w:bottom w:val="none" w:sz="0" w:space="0" w:color="auto"/>
        <w:right w:val="none" w:sz="0" w:space="0" w:color="auto"/>
      </w:divBdr>
    </w:div>
    <w:div w:id="1061292547">
      <w:bodyDiv w:val="1"/>
      <w:marLeft w:val="0"/>
      <w:marRight w:val="0"/>
      <w:marTop w:val="0"/>
      <w:marBottom w:val="0"/>
      <w:divBdr>
        <w:top w:val="none" w:sz="0" w:space="0" w:color="auto"/>
        <w:left w:val="none" w:sz="0" w:space="0" w:color="auto"/>
        <w:bottom w:val="none" w:sz="0" w:space="0" w:color="auto"/>
        <w:right w:val="none" w:sz="0" w:space="0" w:color="auto"/>
      </w:divBdr>
      <w:divsChild>
        <w:div w:id="511601910">
          <w:marLeft w:val="0"/>
          <w:marRight w:val="0"/>
          <w:marTop w:val="0"/>
          <w:marBottom w:val="0"/>
          <w:divBdr>
            <w:top w:val="none" w:sz="0" w:space="0" w:color="auto"/>
            <w:left w:val="none" w:sz="0" w:space="0" w:color="auto"/>
            <w:bottom w:val="none" w:sz="0" w:space="0" w:color="auto"/>
            <w:right w:val="none" w:sz="0" w:space="0" w:color="auto"/>
          </w:divBdr>
          <w:divsChild>
            <w:div w:id="1102185580">
              <w:marLeft w:val="0"/>
              <w:marRight w:val="0"/>
              <w:marTop w:val="0"/>
              <w:marBottom w:val="0"/>
              <w:divBdr>
                <w:top w:val="none" w:sz="0" w:space="0" w:color="auto"/>
                <w:left w:val="none" w:sz="0" w:space="0" w:color="auto"/>
                <w:bottom w:val="none" w:sz="0" w:space="0" w:color="auto"/>
                <w:right w:val="none" w:sz="0" w:space="0" w:color="auto"/>
              </w:divBdr>
              <w:divsChild>
                <w:div w:id="87315333">
                  <w:marLeft w:val="0"/>
                  <w:marRight w:val="0"/>
                  <w:marTop w:val="0"/>
                  <w:marBottom w:val="0"/>
                  <w:divBdr>
                    <w:top w:val="none" w:sz="0" w:space="0" w:color="auto"/>
                    <w:left w:val="none" w:sz="0" w:space="0" w:color="auto"/>
                    <w:bottom w:val="none" w:sz="0" w:space="0" w:color="auto"/>
                    <w:right w:val="none" w:sz="0" w:space="0" w:color="auto"/>
                  </w:divBdr>
                  <w:divsChild>
                    <w:div w:id="1960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8692">
      <w:bodyDiv w:val="1"/>
      <w:marLeft w:val="0"/>
      <w:marRight w:val="0"/>
      <w:marTop w:val="0"/>
      <w:marBottom w:val="0"/>
      <w:divBdr>
        <w:top w:val="none" w:sz="0" w:space="0" w:color="auto"/>
        <w:left w:val="none" w:sz="0" w:space="0" w:color="auto"/>
        <w:bottom w:val="none" w:sz="0" w:space="0" w:color="auto"/>
        <w:right w:val="none" w:sz="0" w:space="0" w:color="auto"/>
      </w:divBdr>
    </w:div>
    <w:div w:id="1093822619">
      <w:bodyDiv w:val="1"/>
      <w:marLeft w:val="0"/>
      <w:marRight w:val="0"/>
      <w:marTop w:val="0"/>
      <w:marBottom w:val="0"/>
      <w:divBdr>
        <w:top w:val="none" w:sz="0" w:space="0" w:color="auto"/>
        <w:left w:val="none" w:sz="0" w:space="0" w:color="auto"/>
        <w:bottom w:val="none" w:sz="0" w:space="0" w:color="auto"/>
        <w:right w:val="none" w:sz="0" w:space="0" w:color="auto"/>
      </w:divBdr>
    </w:div>
    <w:div w:id="1097364860">
      <w:bodyDiv w:val="1"/>
      <w:marLeft w:val="0"/>
      <w:marRight w:val="0"/>
      <w:marTop w:val="0"/>
      <w:marBottom w:val="0"/>
      <w:divBdr>
        <w:top w:val="none" w:sz="0" w:space="0" w:color="auto"/>
        <w:left w:val="none" w:sz="0" w:space="0" w:color="auto"/>
        <w:bottom w:val="none" w:sz="0" w:space="0" w:color="auto"/>
        <w:right w:val="none" w:sz="0" w:space="0" w:color="auto"/>
      </w:divBdr>
    </w:div>
    <w:div w:id="1098406251">
      <w:bodyDiv w:val="1"/>
      <w:marLeft w:val="0"/>
      <w:marRight w:val="0"/>
      <w:marTop w:val="0"/>
      <w:marBottom w:val="0"/>
      <w:divBdr>
        <w:top w:val="none" w:sz="0" w:space="0" w:color="auto"/>
        <w:left w:val="none" w:sz="0" w:space="0" w:color="auto"/>
        <w:bottom w:val="none" w:sz="0" w:space="0" w:color="auto"/>
        <w:right w:val="none" w:sz="0" w:space="0" w:color="auto"/>
      </w:divBdr>
    </w:div>
    <w:div w:id="1125805318">
      <w:bodyDiv w:val="1"/>
      <w:marLeft w:val="0"/>
      <w:marRight w:val="0"/>
      <w:marTop w:val="0"/>
      <w:marBottom w:val="0"/>
      <w:divBdr>
        <w:top w:val="none" w:sz="0" w:space="0" w:color="auto"/>
        <w:left w:val="none" w:sz="0" w:space="0" w:color="auto"/>
        <w:bottom w:val="none" w:sz="0" w:space="0" w:color="auto"/>
        <w:right w:val="none" w:sz="0" w:space="0" w:color="auto"/>
      </w:divBdr>
      <w:divsChild>
        <w:div w:id="289216365">
          <w:marLeft w:val="360"/>
          <w:marRight w:val="0"/>
          <w:marTop w:val="200"/>
          <w:marBottom w:val="0"/>
          <w:divBdr>
            <w:top w:val="none" w:sz="0" w:space="0" w:color="auto"/>
            <w:left w:val="none" w:sz="0" w:space="0" w:color="auto"/>
            <w:bottom w:val="none" w:sz="0" w:space="0" w:color="auto"/>
            <w:right w:val="none" w:sz="0" w:space="0" w:color="auto"/>
          </w:divBdr>
        </w:div>
      </w:divsChild>
    </w:div>
    <w:div w:id="1129007080">
      <w:bodyDiv w:val="1"/>
      <w:marLeft w:val="0"/>
      <w:marRight w:val="0"/>
      <w:marTop w:val="0"/>
      <w:marBottom w:val="0"/>
      <w:divBdr>
        <w:top w:val="none" w:sz="0" w:space="0" w:color="auto"/>
        <w:left w:val="none" w:sz="0" w:space="0" w:color="auto"/>
        <w:bottom w:val="none" w:sz="0" w:space="0" w:color="auto"/>
        <w:right w:val="none" w:sz="0" w:space="0" w:color="auto"/>
      </w:divBdr>
    </w:div>
    <w:div w:id="1129977858">
      <w:bodyDiv w:val="1"/>
      <w:marLeft w:val="0"/>
      <w:marRight w:val="0"/>
      <w:marTop w:val="0"/>
      <w:marBottom w:val="0"/>
      <w:divBdr>
        <w:top w:val="none" w:sz="0" w:space="0" w:color="auto"/>
        <w:left w:val="none" w:sz="0" w:space="0" w:color="auto"/>
        <w:bottom w:val="none" w:sz="0" w:space="0" w:color="auto"/>
        <w:right w:val="none" w:sz="0" w:space="0" w:color="auto"/>
      </w:divBdr>
    </w:div>
    <w:div w:id="1165899481">
      <w:bodyDiv w:val="1"/>
      <w:marLeft w:val="0"/>
      <w:marRight w:val="0"/>
      <w:marTop w:val="0"/>
      <w:marBottom w:val="0"/>
      <w:divBdr>
        <w:top w:val="none" w:sz="0" w:space="0" w:color="auto"/>
        <w:left w:val="none" w:sz="0" w:space="0" w:color="auto"/>
        <w:bottom w:val="none" w:sz="0" w:space="0" w:color="auto"/>
        <w:right w:val="none" w:sz="0" w:space="0" w:color="auto"/>
      </w:divBdr>
    </w:div>
    <w:div w:id="1278491137">
      <w:bodyDiv w:val="1"/>
      <w:marLeft w:val="0"/>
      <w:marRight w:val="0"/>
      <w:marTop w:val="0"/>
      <w:marBottom w:val="0"/>
      <w:divBdr>
        <w:top w:val="none" w:sz="0" w:space="0" w:color="auto"/>
        <w:left w:val="none" w:sz="0" w:space="0" w:color="auto"/>
        <w:bottom w:val="none" w:sz="0" w:space="0" w:color="auto"/>
        <w:right w:val="none" w:sz="0" w:space="0" w:color="auto"/>
      </w:divBdr>
    </w:div>
    <w:div w:id="1290092643">
      <w:bodyDiv w:val="1"/>
      <w:marLeft w:val="0"/>
      <w:marRight w:val="0"/>
      <w:marTop w:val="0"/>
      <w:marBottom w:val="0"/>
      <w:divBdr>
        <w:top w:val="none" w:sz="0" w:space="0" w:color="auto"/>
        <w:left w:val="none" w:sz="0" w:space="0" w:color="auto"/>
        <w:bottom w:val="none" w:sz="0" w:space="0" w:color="auto"/>
        <w:right w:val="none" w:sz="0" w:space="0" w:color="auto"/>
      </w:divBdr>
    </w:div>
    <w:div w:id="1381324198">
      <w:bodyDiv w:val="1"/>
      <w:marLeft w:val="0"/>
      <w:marRight w:val="0"/>
      <w:marTop w:val="0"/>
      <w:marBottom w:val="0"/>
      <w:divBdr>
        <w:top w:val="none" w:sz="0" w:space="0" w:color="auto"/>
        <w:left w:val="none" w:sz="0" w:space="0" w:color="auto"/>
        <w:bottom w:val="none" w:sz="0" w:space="0" w:color="auto"/>
        <w:right w:val="none" w:sz="0" w:space="0" w:color="auto"/>
      </w:divBdr>
      <w:divsChild>
        <w:div w:id="1579166648">
          <w:marLeft w:val="0"/>
          <w:marRight w:val="0"/>
          <w:marTop w:val="0"/>
          <w:marBottom w:val="0"/>
          <w:divBdr>
            <w:top w:val="none" w:sz="0" w:space="0" w:color="auto"/>
            <w:left w:val="none" w:sz="0" w:space="0" w:color="auto"/>
            <w:bottom w:val="none" w:sz="0" w:space="0" w:color="auto"/>
            <w:right w:val="none" w:sz="0" w:space="0" w:color="auto"/>
          </w:divBdr>
          <w:divsChild>
            <w:div w:id="1782186620">
              <w:marLeft w:val="0"/>
              <w:marRight w:val="0"/>
              <w:marTop w:val="0"/>
              <w:marBottom w:val="0"/>
              <w:divBdr>
                <w:top w:val="none" w:sz="0" w:space="0" w:color="auto"/>
                <w:left w:val="none" w:sz="0" w:space="0" w:color="auto"/>
                <w:bottom w:val="none" w:sz="0" w:space="0" w:color="auto"/>
                <w:right w:val="none" w:sz="0" w:space="0" w:color="auto"/>
              </w:divBdr>
              <w:divsChild>
                <w:div w:id="187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273">
      <w:bodyDiv w:val="1"/>
      <w:marLeft w:val="0"/>
      <w:marRight w:val="0"/>
      <w:marTop w:val="0"/>
      <w:marBottom w:val="0"/>
      <w:divBdr>
        <w:top w:val="none" w:sz="0" w:space="0" w:color="auto"/>
        <w:left w:val="none" w:sz="0" w:space="0" w:color="auto"/>
        <w:bottom w:val="none" w:sz="0" w:space="0" w:color="auto"/>
        <w:right w:val="none" w:sz="0" w:space="0" w:color="auto"/>
      </w:divBdr>
    </w:div>
    <w:div w:id="1424492453">
      <w:bodyDiv w:val="1"/>
      <w:marLeft w:val="0"/>
      <w:marRight w:val="0"/>
      <w:marTop w:val="0"/>
      <w:marBottom w:val="0"/>
      <w:divBdr>
        <w:top w:val="none" w:sz="0" w:space="0" w:color="auto"/>
        <w:left w:val="none" w:sz="0" w:space="0" w:color="auto"/>
        <w:bottom w:val="none" w:sz="0" w:space="0" w:color="auto"/>
        <w:right w:val="none" w:sz="0" w:space="0" w:color="auto"/>
      </w:divBdr>
      <w:divsChild>
        <w:div w:id="2007318371">
          <w:marLeft w:val="0"/>
          <w:marRight w:val="0"/>
          <w:marTop w:val="0"/>
          <w:marBottom w:val="0"/>
          <w:divBdr>
            <w:top w:val="none" w:sz="0" w:space="0" w:color="auto"/>
            <w:left w:val="none" w:sz="0" w:space="0" w:color="auto"/>
            <w:bottom w:val="none" w:sz="0" w:space="0" w:color="auto"/>
            <w:right w:val="none" w:sz="0" w:space="0" w:color="auto"/>
          </w:divBdr>
          <w:divsChild>
            <w:div w:id="882138805">
              <w:marLeft w:val="0"/>
              <w:marRight w:val="0"/>
              <w:marTop w:val="0"/>
              <w:marBottom w:val="0"/>
              <w:divBdr>
                <w:top w:val="none" w:sz="0" w:space="0" w:color="auto"/>
                <w:left w:val="none" w:sz="0" w:space="0" w:color="auto"/>
                <w:bottom w:val="none" w:sz="0" w:space="0" w:color="auto"/>
                <w:right w:val="none" w:sz="0" w:space="0" w:color="auto"/>
              </w:divBdr>
              <w:divsChild>
                <w:div w:id="264507705">
                  <w:marLeft w:val="0"/>
                  <w:marRight w:val="0"/>
                  <w:marTop w:val="0"/>
                  <w:marBottom w:val="0"/>
                  <w:divBdr>
                    <w:top w:val="none" w:sz="0" w:space="0" w:color="auto"/>
                    <w:left w:val="none" w:sz="0" w:space="0" w:color="auto"/>
                    <w:bottom w:val="none" w:sz="0" w:space="0" w:color="auto"/>
                    <w:right w:val="none" w:sz="0" w:space="0" w:color="auto"/>
                  </w:divBdr>
                  <w:divsChild>
                    <w:div w:id="739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754">
      <w:bodyDiv w:val="1"/>
      <w:marLeft w:val="0"/>
      <w:marRight w:val="0"/>
      <w:marTop w:val="0"/>
      <w:marBottom w:val="0"/>
      <w:divBdr>
        <w:top w:val="none" w:sz="0" w:space="0" w:color="auto"/>
        <w:left w:val="none" w:sz="0" w:space="0" w:color="auto"/>
        <w:bottom w:val="none" w:sz="0" w:space="0" w:color="auto"/>
        <w:right w:val="none" w:sz="0" w:space="0" w:color="auto"/>
      </w:divBdr>
      <w:divsChild>
        <w:div w:id="1805196819">
          <w:marLeft w:val="360"/>
          <w:marRight w:val="0"/>
          <w:marTop w:val="200"/>
          <w:marBottom w:val="0"/>
          <w:divBdr>
            <w:top w:val="none" w:sz="0" w:space="0" w:color="auto"/>
            <w:left w:val="none" w:sz="0" w:space="0" w:color="auto"/>
            <w:bottom w:val="none" w:sz="0" w:space="0" w:color="auto"/>
            <w:right w:val="none" w:sz="0" w:space="0" w:color="auto"/>
          </w:divBdr>
        </w:div>
      </w:divsChild>
    </w:div>
    <w:div w:id="1526404960">
      <w:bodyDiv w:val="1"/>
      <w:marLeft w:val="0"/>
      <w:marRight w:val="0"/>
      <w:marTop w:val="0"/>
      <w:marBottom w:val="0"/>
      <w:divBdr>
        <w:top w:val="none" w:sz="0" w:space="0" w:color="auto"/>
        <w:left w:val="none" w:sz="0" w:space="0" w:color="auto"/>
        <w:bottom w:val="none" w:sz="0" w:space="0" w:color="auto"/>
        <w:right w:val="none" w:sz="0" w:space="0" w:color="auto"/>
      </w:divBdr>
    </w:div>
    <w:div w:id="1540822281">
      <w:bodyDiv w:val="1"/>
      <w:marLeft w:val="0"/>
      <w:marRight w:val="0"/>
      <w:marTop w:val="0"/>
      <w:marBottom w:val="0"/>
      <w:divBdr>
        <w:top w:val="none" w:sz="0" w:space="0" w:color="auto"/>
        <w:left w:val="none" w:sz="0" w:space="0" w:color="auto"/>
        <w:bottom w:val="none" w:sz="0" w:space="0" w:color="auto"/>
        <w:right w:val="none" w:sz="0" w:space="0" w:color="auto"/>
      </w:divBdr>
      <w:divsChild>
        <w:div w:id="1216162454">
          <w:marLeft w:val="0"/>
          <w:marRight w:val="0"/>
          <w:marTop w:val="0"/>
          <w:marBottom w:val="0"/>
          <w:divBdr>
            <w:top w:val="none" w:sz="0" w:space="0" w:color="auto"/>
            <w:left w:val="none" w:sz="0" w:space="0" w:color="auto"/>
            <w:bottom w:val="none" w:sz="0" w:space="0" w:color="auto"/>
            <w:right w:val="none" w:sz="0" w:space="0" w:color="auto"/>
          </w:divBdr>
          <w:divsChild>
            <w:div w:id="1178884448">
              <w:marLeft w:val="0"/>
              <w:marRight w:val="0"/>
              <w:marTop w:val="0"/>
              <w:marBottom w:val="0"/>
              <w:divBdr>
                <w:top w:val="none" w:sz="0" w:space="0" w:color="auto"/>
                <w:left w:val="none" w:sz="0" w:space="0" w:color="auto"/>
                <w:bottom w:val="none" w:sz="0" w:space="0" w:color="auto"/>
                <w:right w:val="none" w:sz="0" w:space="0" w:color="auto"/>
              </w:divBdr>
              <w:divsChild>
                <w:div w:id="3338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0911">
      <w:bodyDiv w:val="1"/>
      <w:marLeft w:val="0"/>
      <w:marRight w:val="0"/>
      <w:marTop w:val="0"/>
      <w:marBottom w:val="0"/>
      <w:divBdr>
        <w:top w:val="none" w:sz="0" w:space="0" w:color="auto"/>
        <w:left w:val="none" w:sz="0" w:space="0" w:color="auto"/>
        <w:bottom w:val="none" w:sz="0" w:space="0" w:color="auto"/>
        <w:right w:val="none" w:sz="0" w:space="0" w:color="auto"/>
      </w:divBdr>
      <w:divsChild>
        <w:div w:id="1951931716">
          <w:marLeft w:val="0"/>
          <w:marRight w:val="0"/>
          <w:marTop w:val="0"/>
          <w:marBottom w:val="0"/>
          <w:divBdr>
            <w:top w:val="none" w:sz="0" w:space="0" w:color="auto"/>
            <w:left w:val="none" w:sz="0" w:space="0" w:color="auto"/>
            <w:bottom w:val="none" w:sz="0" w:space="0" w:color="auto"/>
            <w:right w:val="none" w:sz="0" w:space="0" w:color="auto"/>
          </w:divBdr>
          <w:divsChild>
            <w:div w:id="1748962605">
              <w:marLeft w:val="0"/>
              <w:marRight w:val="0"/>
              <w:marTop w:val="0"/>
              <w:marBottom w:val="0"/>
              <w:divBdr>
                <w:top w:val="none" w:sz="0" w:space="0" w:color="auto"/>
                <w:left w:val="none" w:sz="0" w:space="0" w:color="auto"/>
                <w:bottom w:val="none" w:sz="0" w:space="0" w:color="auto"/>
                <w:right w:val="none" w:sz="0" w:space="0" w:color="auto"/>
              </w:divBdr>
              <w:divsChild>
                <w:div w:id="703404377">
                  <w:marLeft w:val="0"/>
                  <w:marRight w:val="0"/>
                  <w:marTop w:val="0"/>
                  <w:marBottom w:val="0"/>
                  <w:divBdr>
                    <w:top w:val="none" w:sz="0" w:space="0" w:color="auto"/>
                    <w:left w:val="none" w:sz="0" w:space="0" w:color="auto"/>
                    <w:bottom w:val="none" w:sz="0" w:space="0" w:color="auto"/>
                    <w:right w:val="none" w:sz="0" w:space="0" w:color="auto"/>
                  </w:divBdr>
                  <w:divsChild>
                    <w:div w:id="1235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295095">
      <w:bodyDiv w:val="1"/>
      <w:marLeft w:val="0"/>
      <w:marRight w:val="0"/>
      <w:marTop w:val="0"/>
      <w:marBottom w:val="0"/>
      <w:divBdr>
        <w:top w:val="none" w:sz="0" w:space="0" w:color="auto"/>
        <w:left w:val="none" w:sz="0" w:space="0" w:color="auto"/>
        <w:bottom w:val="none" w:sz="0" w:space="0" w:color="auto"/>
        <w:right w:val="none" w:sz="0" w:space="0" w:color="auto"/>
      </w:divBdr>
      <w:divsChild>
        <w:div w:id="724716538">
          <w:marLeft w:val="0"/>
          <w:marRight w:val="0"/>
          <w:marTop w:val="0"/>
          <w:marBottom w:val="0"/>
          <w:divBdr>
            <w:top w:val="none" w:sz="0" w:space="0" w:color="auto"/>
            <w:left w:val="none" w:sz="0" w:space="0" w:color="auto"/>
            <w:bottom w:val="none" w:sz="0" w:space="0" w:color="auto"/>
            <w:right w:val="none" w:sz="0" w:space="0" w:color="auto"/>
          </w:divBdr>
          <w:divsChild>
            <w:div w:id="852577363">
              <w:marLeft w:val="0"/>
              <w:marRight w:val="0"/>
              <w:marTop w:val="0"/>
              <w:marBottom w:val="0"/>
              <w:divBdr>
                <w:top w:val="none" w:sz="0" w:space="0" w:color="auto"/>
                <w:left w:val="none" w:sz="0" w:space="0" w:color="auto"/>
                <w:bottom w:val="none" w:sz="0" w:space="0" w:color="auto"/>
                <w:right w:val="none" w:sz="0" w:space="0" w:color="auto"/>
              </w:divBdr>
              <w:divsChild>
                <w:div w:id="2729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4981">
      <w:bodyDiv w:val="1"/>
      <w:marLeft w:val="0"/>
      <w:marRight w:val="0"/>
      <w:marTop w:val="0"/>
      <w:marBottom w:val="0"/>
      <w:divBdr>
        <w:top w:val="none" w:sz="0" w:space="0" w:color="auto"/>
        <w:left w:val="none" w:sz="0" w:space="0" w:color="auto"/>
        <w:bottom w:val="none" w:sz="0" w:space="0" w:color="auto"/>
        <w:right w:val="none" w:sz="0" w:space="0" w:color="auto"/>
      </w:divBdr>
    </w:div>
    <w:div w:id="1699431615">
      <w:bodyDiv w:val="1"/>
      <w:marLeft w:val="0"/>
      <w:marRight w:val="0"/>
      <w:marTop w:val="0"/>
      <w:marBottom w:val="0"/>
      <w:divBdr>
        <w:top w:val="none" w:sz="0" w:space="0" w:color="auto"/>
        <w:left w:val="none" w:sz="0" w:space="0" w:color="auto"/>
        <w:bottom w:val="none" w:sz="0" w:space="0" w:color="auto"/>
        <w:right w:val="none" w:sz="0" w:space="0" w:color="auto"/>
      </w:divBdr>
    </w:div>
    <w:div w:id="1746492571">
      <w:bodyDiv w:val="1"/>
      <w:marLeft w:val="0"/>
      <w:marRight w:val="0"/>
      <w:marTop w:val="0"/>
      <w:marBottom w:val="0"/>
      <w:divBdr>
        <w:top w:val="none" w:sz="0" w:space="0" w:color="auto"/>
        <w:left w:val="none" w:sz="0" w:space="0" w:color="auto"/>
        <w:bottom w:val="none" w:sz="0" w:space="0" w:color="auto"/>
        <w:right w:val="none" w:sz="0" w:space="0" w:color="auto"/>
      </w:divBdr>
      <w:divsChild>
        <w:div w:id="1035495828">
          <w:marLeft w:val="0"/>
          <w:marRight w:val="0"/>
          <w:marTop w:val="0"/>
          <w:marBottom w:val="0"/>
          <w:divBdr>
            <w:top w:val="none" w:sz="0" w:space="0" w:color="auto"/>
            <w:left w:val="none" w:sz="0" w:space="0" w:color="auto"/>
            <w:bottom w:val="none" w:sz="0" w:space="0" w:color="auto"/>
            <w:right w:val="none" w:sz="0" w:space="0" w:color="auto"/>
          </w:divBdr>
          <w:divsChild>
            <w:div w:id="1530528386">
              <w:marLeft w:val="0"/>
              <w:marRight w:val="0"/>
              <w:marTop w:val="0"/>
              <w:marBottom w:val="0"/>
              <w:divBdr>
                <w:top w:val="none" w:sz="0" w:space="0" w:color="auto"/>
                <w:left w:val="none" w:sz="0" w:space="0" w:color="auto"/>
                <w:bottom w:val="none" w:sz="0" w:space="0" w:color="auto"/>
                <w:right w:val="none" w:sz="0" w:space="0" w:color="auto"/>
              </w:divBdr>
              <w:divsChild>
                <w:div w:id="14648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5461">
      <w:bodyDiv w:val="1"/>
      <w:marLeft w:val="0"/>
      <w:marRight w:val="0"/>
      <w:marTop w:val="0"/>
      <w:marBottom w:val="0"/>
      <w:divBdr>
        <w:top w:val="none" w:sz="0" w:space="0" w:color="auto"/>
        <w:left w:val="none" w:sz="0" w:space="0" w:color="auto"/>
        <w:bottom w:val="none" w:sz="0" w:space="0" w:color="auto"/>
        <w:right w:val="none" w:sz="0" w:space="0" w:color="auto"/>
      </w:divBdr>
      <w:divsChild>
        <w:div w:id="727999901">
          <w:marLeft w:val="0"/>
          <w:marRight w:val="0"/>
          <w:marTop w:val="0"/>
          <w:marBottom w:val="0"/>
          <w:divBdr>
            <w:top w:val="none" w:sz="0" w:space="0" w:color="auto"/>
            <w:left w:val="none" w:sz="0" w:space="0" w:color="auto"/>
            <w:bottom w:val="none" w:sz="0" w:space="0" w:color="auto"/>
            <w:right w:val="none" w:sz="0" w:space="0" w:color="auto"/>
          </w:divBdr>
          <w:divsChild>
            <w:div w:id="37054349">
              <w:marLeft w:val="0"/>
              <w:marRight w:val="0"/>
              <w:marTop w:val="0"/>
              <w:marBottom w:val="0"/>
              <w:divBdr>
                <w:top w:val="none" w:sz="0" w:space="0" w:color="auto"/>
                <w:left w:val="none" w:sz="0" w:space="0" w:color="auto"/>
                <w:bottom w:val="none" w:sz="0" w:space="0" w:color="auto"/>
                <w:right w:val="none" w:sz="0" w:space="0" w:color="auto"/>
              </w:divBdr>
              <w:divsChild>
                <w:div w:id="107553437">
                  <w:marLeft w:val="0"/>
                  <w:marRight w:val="0"/>
                  <w:marTop w:val="0"/>
                  <w:marBottom w:val="0"/>
                  <w:divBdr>
                    <w:top w:val="none" w:sz="0" w:space="0" w:color="auto"/>
                    <w:left w:val="none" w:sz="0" w:space="0" w:color="auto"/>
                    <w:bottom w:val="none" w:sz="0" w:space="0" w:color="auto"/>
                    <w:right w:val="none" w:sz="0" w:space="0" w:color="auto"/>
                  </w:divBdr>
                  <w:divsChild>
                    <w:div w:id="383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21100">
      <w:bodyDiv w:val="1"/>
      <w:marLeft w:val="0"/>
      <w:marRight w:val="0"/>
      <w:marTop w:val="0"/>
      <w:marBottom w:val="0"/>
      <w:divBdr>
        <w:top w:val="none" w:sz="0" w:space="0" w:color="auto"/>
        <w:left w:val="none" w:sz="0" w:space="0" w:color="auto"/>
        <w:bottom w:val="none" w:sz="0" w:space="0" w:color="auto"/>
        <w:right w:val="none" w:sz="0" w:space="0" w:color="auto"/>
      </w:divBdr>
    </w:div>
    <w:div w:id="1923446803">
      <w:bodyDiv w:val="1"/>
      <w:marLeft w:val="0"/>
      <w:marRight w:val="0"/>
      <w:marTop w:val="0"/>
      <w:marBottom w:val="0"/>
      <w:divBdr>
        <w:top w:val="none" w:sz="0" w:space="0" w:color="auto"/>
        <w:left w:val="none" w:sz="0" w:space="0" w:color="auto"/>
        <w:bottom w:val="none" w:sz="0" w:space="0" w:color="auto"/>
        <w:right w:val="none" w:sz="0" w:space="0" w:color="auto"/>
      </w:divBdr>
    </w:div>
    <w:div w:id="1948350740">
      <w:bodyDiv w:val="1"/>
      <w:marLeft w:val="0"/>
      <w:marRight w:val="0"/>
      <w:marTop w:val="0"/>
      <w:marBottom w:val="0"/>
      <w:divBdr>
        <w:top w:val="none" w:sz="0" w:space="0" w:color="auto"/>
        <w:left w:val="none" w:sz="0" w:space="0" w:color="auto"/>
        <w:bottom w:val="none" w:sz="0" w:space="0" w:color="auto"/>
        <w:right w:val="none" w:sz="0" w:space="0" w:color="auto"/>
      </w:divBdr>
    </w:div>
    <w:div w:id="1993370292">
      <w:bodyDiv w:val="1"/>
      <w:marLeft w:val="0"/>
      <w:marRight w:val="0"/>
      <w:marTop w:val="0"/>
      <w:marBottom w:val="0"/>
      <w:divBdr>
        <w:top w:val="none" w:sz="0" w:space="0" w:color="auto"/>
        <w:left w:val="none" w:sz="0" w:space="0" w:color="auto"/>
        <w:bottom w:val="none" w:sz="0" w:space="0" w:color="auto"/>
        <w:right w:val="none" w:sz="0" w:space="0" w:color="auto"/>
      </w:divBdr>
    </w:div>
    <w:div w:id="2022467070">
      <w:bodyDiv w:val="1"/>
      <w:marLeft w:val="0"/>
      <w:marRight w:val="0"/>
      <w:marTop w:val="0"/>
      <w:marBottom w:val="0"/>
      <w:divBdr>
        <w:top w:val="none" w:sz="0" w:space="0" w:color="auto"/>
        <w:left w:val="none" w:sz="0" w:space="0" w:color="auto"/>
        <w:bottom w:val="none" w:sz="0" w:space="0" w:color="auto"/>
        <w:right w:val="none" w:sz="0" w:space="0" w:color="auto"/>
      </w:divBdr>
    </w:div>
    <w:div w:id="2046977304">
      <w:bodyDiv w:val="1"/>
      <w:marLeft w:val="0"/>
      <w:marRight w:val="0"/>
      <w:marTop w:val="0"/>
      <w:marBottom w:val="0"/>
      <w:divBdr>
        <w:top w:val="none" w:sz="0" w:space="0" w:color="auto"/>
        <w:left w:val="none" w:sz="0" w:space="0" w:color="auto"/>
        <w:bottom w:val="none" w:sz="0" w:space="0" w:color="auto"/>
        <w:right w:val="none" w:sz="0" w:space="0" w:color="auto"/>
      </w:divBdr>
    </w:div>
    <w:div w:id="2054572940">
      <w:bodyDiv w:val="1"/>
      <w:marLeft w:val="0"/>
      <w:marRight w:val="0"/>
      <w:marTop w:val="0"/>
      <w:marBottom w:val="0"/>
      <w:divBdr>
        <w:top w:val="none" w:sz="0" w:space="0" w:color="auto"/>
        <w:left w:val="none" w:sz="0" w:space="0" w:color="auto"/>
        <w:bottom w:val="none" w:sz="0" w:space="0" w:color="auto"/>
        <w:right w:val="none" w:sz="0" w:space="0" w:color="auto"/>
      </w:divBdr>
    </w:div>
    <w:div w:id="2057584457">
      <w:bodyDiv w:val="1"/>
      <w:marLeft w:val="0"/>
      <w:marRight w:val="0"/>
      <w:marTop w:val="0"/>
      <w:marBottom w:val="0"/>
      <w:divBdr>
        <w:top w:val="none" w:sz="0" w:space="0" w:color="auto"/>
        <w:left w:val="none" w:sz="0" w:space="0" w:color="auto"/>
        <w:bottom w:val="none" w:sz="0" w:space="0" w:color="auto"/>
        <w:right w:val="none" w:sz="0" w:space="0" w:color="auto"/>
      </w:divBdr>
    </w:div>
    <w:div w:id="2140293238">
      <w:bodyDiv w:val="1"/>
      <w:marLeft w:val="0"/>
      <w:marRight w:val="0"/>
      <w:marTop w:val="0"/>
      <w:marBottom w:val="0"/>
      <w:divBdr>
        <w:top w:val="none" w:sz="0" w:space="0" w:color="auto"/>
        <w:left w:val="none" w:sz="0" w:space="0" w:color="auto"/>
        <w:bottom w:val="none" w:sz="0" w:space="0" w:color="auto"/>
        <w:right w:val="none" w:sz="0" w:space="0" w:color="auto"/>
      </w:divBdr>
      <w:divsChild>
        <w:div w:id="189230084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E4FD8-7A22-4EAC-A65A-03B7762B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20</Pages>
  <Words>8613</Words>
  <Characters>49098</Characters>
  <Application>Microsoft Office Word</Application>
  <DocSecurity>0</DocSecurity>
  <Lines>409</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57596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Lucien Baumgartner2</cp:lastModifiedBy>
  <cp:revision>33</cp:revision>
  <cp:lastPrinted>2021-02-09T14:25:00Z</cp:lastPrinted>
  <dcterms:created xsi:type="dcterms:W3CDTF">2021-02-10T13:23:00Z</dcterms:created>
  <dcterms:modified xsi:type="dcterms:W3CDTF">2021-02-22T12:42:00Z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id="VtAuGSkG"/&gt;&lt;style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